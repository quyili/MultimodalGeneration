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C0" w:rsidRDefault="00FC33C0" w:rsidP="006C562F">
      <w:pPr>
        <w:spacing w:line="360" w:lineRule="auto"/>
        <w:jc w:val="center"/>
        <w:rPr>
          <w:rFonts w:ascii="宋体" w:eastAsia="宋体" w:hAnsi="宋体" w:cs="Times New Roman"/>
          <w:b/>
          <w:sz w:val="24"/>
          <w:szCs w:val="24"/>
        </w:rPr>
      </w:pPr>
      <w:r w:rsidRPr="00FC33C0">
        <w:rPr>
          <w:rFonts w:ascii="宋体" w:eastAsia="宋体" w:hAnsi="宋体" w:cs="Times New Roman" w:hint="eastAsia"/>
          <w:b/>
          <w:sz w:val="24"/>
          <w:szCs w:val="24"/>
        </w:rPr>
        <w:t>一种基于生成对抗网络的多模态配准图像</w:t>
      </w:r>
      <w:r w:rsidR="00CC7ED6">
        <w:rPr>
          <w:rFonts w:ascii="宋体" w:eastAsia="宋体" w:hAnsi="宋体" w:cs="Times New Roman" w:hint="eastAsia"/>
          <w:b/>
          <w:sz w:val="24"/>
          <w:szCs w:val="24"/>
        </w:rPr>
        <w:t>生成</w:t>
      </w:r>
      <w:r w:rsidRPr="00FC33C0">
        <w:rPr>
          <w:rFonts w:ascii="宋体" w:eastAsia="宋体" w:hAnsi="宋体" w:cs="Times New Roman" w:hint="eastAsia"/>
          <w:b/>
          <w:sz w:val="24"/>
          <w:szCs w:val="24"/>
        </w:rPr>
        <w:t>的方法</w:t>
      </w:r>
    </w:p>
    <w:p w:rsidR="00F30355" w:rsidRPr="00243CBB" w:rsidRDefault="00F30355" w:rsidP="006C562F">
      <w:pPr>
        <w:spacing w:line="360" w:lineRule="auto"/>
        <w:jc w:val="center"/>
        <w:rPr>
          <w:rFonts w:ascii="宋体" w:eastAsia="宋体" w:hAnsi="宋体"/>
          <w:sz w:val="24"/>
          <w:szCs w:val="24"/>
        </w:rPr>
      </w:pPr>
      <w:r w:rsidRPr="00243CBB">
        <w:rPr>
          <w:rFonts w:ascii="宋体" w:eastAsia="宋体" w:hAnsi="宋体" w:hint="eastAsia"/>
          <w:sz w:val="24"/>
          <w:szCs w:val="24"/>
        </w:rPr>
        <w:t>中山大学 瞿毅力</w:t>
      </w:r>
      <w:r w:rsidR="005D37B1">
        <w:rPr>
          <w:rFonts w:ascii="宋体" w:eastAsia="宋体" w:hAnsi="宋体" w:hint="eastAsia"/>
          <w:sz w:val="24"/>
          <w:szCs w:val="24"/>
        </w:rPr>
        <w:t xml:space="preserve"> 王莹 苏婉琪 邓楚富 卢宇彤 陈志广</w:t>
      </w:r>
    </w:p>
    <w:p w:rsidR="00350587" w:rsidRPr="00243CBB" w:rsidRDefault="00350587" w:rsidP="006C562F">
      <w:pPr>
        <w:adjustRightInd w:val="0"/>
        <w:snapToGrid w:val="0"/>
        <w:spacing w:line="360" w:lineRule="auto"/>
        <w:ind w:firstLineChars="200" w:firstLine="480"/>
        <w:rPr>
          <w:rFonts w:ascii="宋体" w:eastAsia="宋体" w:hAnsi="宋体"/>
          <w:sz w:val="24"/>
          <w:szCs w:val="24"/>
        </w:rPr>
      </w:pPr>
    </w:p>
    <w:p w:rsidR="00C45CE5" w:rsidRPr="00243CBB" w:rsidRDefault="00C45CE5" w:rsidP="006C562F">
      <w:pPr>
        <w:spacing w:line="360" w:lineRule="auto"/>
        <w:ind w:firstLine="360"/>
        <w:rPr>
          <w:rFonts w:ascii="宋体" w:eastAsia="宋体" w:hAnsi="宋体" w:cstheme="majorBidi"/>
          <w:b/>
          <w:bCs/>
          <w:sz w:val="24"/>
          <w:szCs w:val="24"/>
        </w:rPr>
      </w:pPr>
      <w:r w:rsidRPr="00243CBB">
        <w:rPr>
          <w:rFonts w:ascii="宋体" w:eastAsia="宋体" w:hAnsi="宋体" w:cstheme="majorBidi"/>
          <w:b/>
          <w:bCs/>
          <w:sz w:val="24"/>
          <w:szCs w:val="24"/>
        </w:rPr>
        <w:t>技术领域</w:t>
      </w:r>
    </w:p>
    <w:p w:rsidR="00350587" w:rsidRPr="007F2C8F" w:rsidRDefault="00F455DB" w:rsidP="007F2C8F">
      <w:pPr>
        <w:adjustRightInd w:val="0"/>
        <w:snapToGrid w:val="0"/>
        <w:spacing w:line="360" w:lineRule="auto"/>
        <w:ind w:firstLine="360"/>
        <w:rPr>
          <w:rFonts w:ascii="宋体" w:eastAsia="宋体" w:hAnsi="宋体" w:cs="Times New Roman"/>
          <w:sz w:val="24"/>
          <w:szCs w:val="24"/>
        </w:rPr>
      </w:pPr>
      <w:r w:rsidRPr="00243CBB">
        <w:rPr>
          <w:rFonts w:ascii="宋体" w:eastAsia="宋体" w:hAnsi="宋体" w:cs="Times New Roman" w:hint="eastAsia"/>
          <w:sz w:val="24"/>
          <w:szCs w:val="24"/>
        </w:rPr>
        <w:t>本发明属于</w:t>
      </w:r>
      <w:r w:rsidR="00460472">
        <w:rPr>
          <w:rFonts w:ascii="宋体" w:eastAsia="宋体" w:hAnsi="宋体" w:cs="Times New Roman" w:hint="eastAsia"/>
          <w:sz w:val="24"/>
          <w:szCs w:val="24"/>
        </w:rPr>
        <w:t>图像生成</w:t>
      </w:r>
      <w:r w:rsidRPr="00243CBB">
        <w:rPr>
          <w:rFonts w:ascii="宋体" w:eastAsia="宋体" w:hAnsi="宋体" w:cs="Times New Roman" w:hint="eastAsia"/>
          <w:sz w:val="24"/>
          <w:szCs w:val="24"/>
        </w:rPr>
        <w:t>领域，具体而言，涉及一种</w:t>
      </w:r>
      <w:r w:rsidR="00460472">
        <w:rPr>
          <w:rFonts w:ascii="宋体" w:eastAsia="宋体" w:hAnsi="宋体" w:cs="Times New Roman" w:hint="eastAsia"/>
          <w:sz w:val="24"/>
          <w:szCs w:val="24"/>
        </w:rPr>
        <w:t>根据给定的符合规范的随机输入得到多模态配准图像的方法</w:t>
      </w:r>
      <w:r w:rsidR="00D9177F" w:rsidRPr="00243CBB">
        <w:rPr>
          <w:rFonts w:ascii="宋体" w:eastAsia="宋体" w:hAnsi="宋体" w:cs="Times New Roman" w:hint="eastAsia"/>
          <w:sz w:val="24"/>
          <w:szCs w:val="24"/>
        </w:rPr>
        <w:t>。</w:t>
      </w:r>
    </w:p>
    <w:p w:rsidR="0050038D" w:rsidRPr="00243CBB" w:rsidRDefault="003C76A1" w:rsidP="0050038D">
      <w:pPr>
        <w:spacing w:line="360" w:lineRule="auto"/>
        <w:ind w:firstLine="360"/>
        <w:rPr>
          <w:rFonts w:ascii="宋体" w:eastAsia="宋体" w:hAnsi="宋体" w:cstheme="majorBidi"/>
          <w:b/>
          <w:bCs/>
          <w:sz w:val="24"/>
          <w:szCs w:val="24"/>
        </w:rPr>
      </w:pPr>
      <w:r w:rsidRPr="00243CBB">
        <w:rPr>
          <w:rFonts w:ascii="宋体" w:eastAsia="宋体" w:hAnsi="宋体" w:cstheme="majorBidi" w:hint="eastAsia"/>
          <w:b/>
          <w:bCs/>
          <w:sz w:val="24"/>
          <w:szCs w:val="24"/>
        </w:rPr>
        <w:t>背景技术</w:t>
      </w:r>
    </w:p>
    <w:p w:rsidR="0050038D" w:rsidRDefault="0050038D" w:rsidP="004F5B38">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随着深度学习的发展，越来越多的领域开始采用深度神经网络来进行</w:t>
      </w:r>
      <w:r w:rsidR="002E3781">
        <w:rPr>
          <w:rFonts w:ascii="宋体" w:eastAsia="宋体" w:hAnsi="宋体" w:cs="Times New Roman" w:hint="eastAsia"/>
          <w:sz w:val="24"/>
          <w:szCs w:val="24"/>
        </w:rPr>
        <w:t>图像处理任务。然而，深度神经网络的训练需要大量的数据，但在很多领域，数据集的构建是十分困难的。因此</w:t>
      </w:r>
      <w:r>
        <w:rPr>
          <w:rFonts w:ascii="宋体" w:eastAsia="宋体" w:hAnsi="宋体" w:cs="Times New Roman" w:hint="eastAsia"/>
          <w:sz w:val="24"/>
          <w:szCs w:val="24"/>
        </w:rPr>
        <w:t>图像生成技术在</w:t>
      </w:r>
      <w:r w:rsidR="002E3781">
        <w:rPr>
          <w:rFonts w:ascii="宋体" w:eastAsia="宋体" w:hAnsi="宋体" w:cs="Times New Roman" w:hint="eastAsia"/>
          <w:sz w:val="24"/>
          <w:szCs w:val="24"/>
        </w:rPr>
        <w:t>很多</w:t>
      </w:r>
      <w:r w:rsidR="00AD5745">
        <w:rPr>
          <w:rFonts w:ascii="宋体" w:eastAsia="宋体" w:hAnsi="宋体" w:cs="Times New Roman" w:hint="eastAsia"/>
          <w:sz w:val="24"/>
          <w:szCs w:val="24"/>
        </w:rPr>
        <w:t>领域的图像</w:t>
      </w:r>
      <w:r w:rsidR="00CE182B">
        <w:rPr>
          <w:rFonts w:ascii="宋体" w:eastAsia="宋体" w:hAnsi="宋体" w:cs="Times New Roman" w:hint="eastAsia"/>
          <w:sz w:val="24"/>
          <w:szCs w:val="24"/>
        </w:rPr>
        <w:t>智能</w:t>
      </w:r>
      <w:r w:rsidR="00AD5745">
        <w:rPr>
          <w:rFonts w:ascii="宋体" w:eastAsia="宋体" w:hAnsi="宋体" w:cs="Times New Roman" w:hint="eastAsia"/>
          <w:sz w:val="24"/>
          <w:szCs w:val="24"/>
        </w:rPr>
        <w:t>处理</w:t>
      </w:r>
      <w:r w:rsidR="002E3781">
        <w:rPr>
          <w:rFonts w:ascii="宋体" w:eastAsia="宋体" w:hAnsi="宋体" w:cs="Times New Roman" w:hint="eastAsia"/>
          <w:sz w:val="24"/>
          <w:szCs w:val="24"/>
        </w:rPr>
        <w:t>场景中</w:t>
      </w:r>
      <w:r>
        <w:rPr>
          <w:rFonts w:ascii="宋体" w:eastAsia="宋体" w:hAnsi="宋体" w:cs="Times New Roman" w:hint="eastAsia"/>
          <w:sz w:val="24"/>
          <w:szCs w:val="24"/>
        </w:rPr>
        <w:t>都有重要的用途</w:t>
      </w:r>
      <w:r w:rsidR="002E3781">
        <w:rPr>
          <w:rFonts w:ascii="宋体" w:eastAsia="宋体" w:hAnsi="宋体" w:cs="Times New Roman" w:hint="eastAsia"/>
          <w:sz w:val="24"/>
          <w:szCs w:val="24"/>
        </w:rPr>
        <w:t>，</w:t>
      </w:r>
      <w:r>
        <w:rPr>
          <w:rFonts w:ascii="宋体" w:eastAsia="宋体" w:hAnsi="宋体" w:cs="Times New Roman" w:hint="eastAsia"/>
          <w:sz w:val="24"/>
          <w:szCs w:val="24"/>
        </w:rPr>
        <w:t>例如医学影像、生物</w:t>
      </w:r>
      <w:r w:rsidR="002E3781">
        <w:rPr>
          <w:rFonts w:ascii="宋体" w:eastAsia="宋体" w:hAnsi="宋体" w:cs="Times New Roman" w:hint="eastAsia"/>
          <w:sz w:val="24"/>
          <w:szCs w:val="24"/>
        </w:rPr>
        <w:t>细胞</w:t>
      </w:r>
      <w:r w:rsidR="00AD5745">
        <w:rPr>
          <w:rFonts w:ascii="宋体" w:eastAsia="宋体" w:hAnsi="宋体" w:cs="Times New Roman" w:hint="eastAsia"/>
          <w:sz w:val="24"/>
          <w:szCs w:val="24"/>
        </w:rPr>
        <w:t>影像</w:t>
      </w:r>
      <w:r w:rsidR="002E3781">
        <w:rPr>
          <w:rFonts w:ascii="宋体" w:eastAsia="宋体" w:hAnsi="宋体" w:cs="Times New Roman" w:hint="eastAsia"/>
          <w:sz w:val="24"/>
          <w:szCs w:val="24"/>
        </w:rPr>
        <w:t>等</w:t>
      </w:r>
      <w:r>
        <w:rPr>
          <w:rFonts w:ascii="宋体" w:eastAsia="宋体" w:hAnsi="宋体" w:cs="Times New Roman" w:hint="eastAsia"/>
          <w:sz w:val="24"/>
          <w:szCs w:val="24"/>
        </w:rPr>
        <w:t>。</w:t>
      </w:r>
    </w:p>
    <w:p w:rsidR="004F5B38" w:rsidRDefault="00AD5745" w:rsidP="00F13CEE">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在医学影像</w:t>
      </w:r>
      <w:r w:rsidR="00CE182B">
        <w:rPr>
          <w:rFonts w:ascii="宋体" w:eastAsia="宋体" w:hAnsi="宋体" w:cs="Times New Roman" w:hint="eastAsia"/>
          <w:sz w:val="24"/>
          <w:szCs w:val="24"/>
        </w:rPr>
        <w:t>智能处理中，</w:t>
      </w:r>
      <w:r w:rsidR="00F13CEE">
        <w:rPr>
          <w:rFonts w:ascii="宋体" w:eastAsia="宋体" w:hAnsi="宋体" w:cs="Times New Roman" w:hint="eastAsia"/>
          <w:sz w:val="24"/>
          <w:szCs w:val="24"/>
        </w:rPr>
        <w:t>医学影像有很多的模态，例如核磁共振影像（M</w:t>
      </w:r>
      <w:r w:rsidR="00F13CEE">
        <w:rPr>
          <w:rFonts w:ascii="宋体" w:eastAsia="宋体" w:hAnsi="宋体" w:cs="Times New Roman"/>
          <w:sz w:val="24"/>
          <w:szCs w:val="24"/>
        </w:rPr>
        <w:t>RI</w:t>
      </w:r>
      <w:r w:rsidR="00F13CEE">
        <w:rPr>
          <w:rFonts w:ascii="宋体" w:eastAsia="宋体" w:hAnsi="宋体" w:cs="Times New Roman" w:hint="eastAsia"/>
          <w:sz w:val="24"/>
          <w:szCs w:val="24"/>
        </w:rPr>
        <w:t>）、</w:t>
      </w:r>
      <w:r w:rsidR="00F13CEE" w:rsidRPr="004F5B38">
        <w:rPr>
          <w:rFonts w:ascii="宋体" w:eastAsia="宋体" w:hAnsi="宋体" w:cs="Times New Roman"/>
          <w:sz w:val="24"/>
          <w:szCs w:val="24"/>
        </w:rPr>
        <w:t>X</w:t>
      </w:r>
      <w:r w:rsidR="00F13CEE" w:rsidRPr="004F5B38">
        <w:rPr>
          <w:rFonts w:ascii="宋体" w:eastAsia="宋体" w:hAnsi="宋体" w:cs="Times New Roman" w:hint="eastAsia"/>
          <w:sz w:val="24"/>
          <w:szCs w:val="24"/>
        </w:rPr>
        <w:t>射线，</w:t>
      </w:r>
      <w:r w:rsidR="00F13CEE" w:rsidRPr="004F5B38">
        <w:rPr>
          <w:rFonts w:ascii="宋体" w:eastAsia="宋体" w:hAnsi="宋体" w:cs="Times New Roman"/>
          <w:sz w:val="24"/>
          <w:szCs w:val="24"/>
        </w:rPr>
        <w:t>CT</w:t>
      </w:r>
      <w:r w:rsidR="00F13CEE">
        <w:rPr>
          <w:rFonts w:ascii="宋体" w:eastAsia="宋体" w:hAnsi="宋体" w:cs="Times New Roman" w:hint="eastAsia"/>
          <w:sz w:val="24"/>
          <w:szCs w:val="24"/>
        </w:rPr>
        <w:t>等等。当同一个病人的同一个部位通过不同的成像技术得到不同的模态时，如果成像位置和视角时一致的则被认为这些模态是配准的。</w:t>
      </w:r>
      <w:r w:rsidR="003014B9" w:rsidRPr="003014B9">
        <w:rPr>
          <w:rFonts w:ascii="宋体" w:eastAsia="宋体" w:hAnsi="宋体" w:cs="Times New Roman" w:hint="eastAsia"/>
          <w:sz w:val="24"/>
          <w:szCs w:val="24"/>
        </w:rPr>
        <w:t>相较于单模态数据，配准的多模态影像数据能提供更多的信息，可以支撑更多更复杂的应用场景，满足深度神经网络的训练数据的需求，有助于提供更加高效可靠的智能诊断服务。然而，</w:t>
      </w:r>
      <w:r w:rsidR="002D65A2" w:rsidRPr="003014B9">
        <w:rPr>
          <w:rFonts w:ascii="宋体" w:eastAsia="宋体" w:hAnsi="宋体" w:cs="Times New Roman" w:hint="eastAsia"/>
          <w:sz w:val="24"/>
          <w:szCs w:val="24"/>
        </w:rPr>
        <w:t>医学影像收集</w:t>
      </w:r>
      <w:r w:rsidR="003014B9" w:rsidRPr="003014B9">
        <w:rPr>
          <w:rFonts w:ascii="宋体" w:eastAsia="宋体" w:hAnsi="宋体" w:cs="Times New Roman" w:hint="eastAsia"/>
          <w:sz w:val="24"/>
          <w:szCs w:val="24"/>
        </w:rPr>
        <w:t>十分困难，尤其是罕见</w:t>
      </w:r>
      <w:r w:rsidR="002D65A2" w:rsidRPr="003014B9">
        <w:rPr>
          <w:rFonts w:ascii="宋体" w:eastAsia="宋体" w:hAnsi="宋体" w:cs="Times New Roman" w:hint="eastAsia"/>
          <w:sz w:val="24"/>
          <w:szCs w:val="24"/>
        </w:rPr>
        <w:t>病，</w:t>
      </w:r>
      <w:r w:rsidR="002D65A2">
        <w:rPr>
          <w:rFonts w:ascii="宋体" w:eastAsia="宋体" w:hAnsi="宋体" w:cs="Times New Roman" w:hint="eastAsia"/>
          <w:sz w:val="24"/>
          <w:szCs w:val="24"/>
        </w:rPr>
        <w:t>使得医学影像数据集都是稀缺和小型的，这使得很多的训练任务无法实现。自然，配准的多模态影像数据则更为稀缺。因此，通过应用图像生成技术</w:t>
      </w:r>
      <w:r w:rsidR="003014B9">
        <w:rPr>
          <w:rFonts w:ascii="宋体" w:eastAsia="宋体" w:hAnsi="宋体" w:cs="Times New Roman" w:hint="eastAsia"/>
          <w:sz w:val="24"/>
          <w:szCs w:val="24"/>
        </w:rPr>
        <w:t>，</w:t>
      </w:r>
      <w:r w:rsidR="00F13CEE">
        <w:rPr>
          <w:rFonts w:ascii="宋体" w:eastAsia="宋体" w:hAnsi="宋体" w:cs="Times New Roman" w:hint="eastAsia"/>
          <w:sz w:val="24"/>
          <w:szCs w:val="24"/>
        </w:rPr>
        <w:t>生成配准的多模态图像有着广泛的用途和深远的意义。</w:t>
      </w:r>
    </w:p>
    <w:p w:rsidR="00F13CEE" w:rsidRDefault="00F13CEE" w:rsidP="00F13CEE">
      <w:pPr>
        <w:adjustRightInd w:val="0"/>
        <w:snapToGrid w:val="0"/>
        <w:spacing w:line="360" w:lineRule="auto"/>
        <w:ind w:firstLineChars="200" w:firstLine="480"/>
        <w:rPr>
          <w:rFonts w:ascii="宋体" w:eastAsia="宋体" w:hAnsi="宋体" w:cs="Times New Roman"/>
          <w:sz w:val="24"/>
          <w:szCs w:val="24"/>
        </w:rPr>
      </w:pPr>
      <w:r w:rsidRPr="00F13CEE">
        <w:rPr>
          <w:rFonts w:ascii="宋体" w:eastAsia="宋体" w:hAnsi="宋体" w:cs="Times New Roman" w:hint="eastAsia"/>
          <w:sz w:val="24"/>
          <w:szCs w:val="24"/>
        </w:rPr>
        <w:t>生成对抗网络</w:t>
      </w:r>
      <w:r>
        <w:rPr>
          <w:rFonts w:ascii="宋体" w:eastAsia="宋体" w:hAnsi="宋体" w:cs="Times New Roman" w:hint="eastAsia"/>
          <w:sz w:val="24"/>
          <w:szCs w:val="24"/>
        </w:rPr>
        <w:t>（G</w:t>
      </w:r>
      <w:r>
        <w:rPr>
          <w:rFonts w:ascii="宋体" w:eastAsia="宋体" w:hAnsi="宋体" w:cs="Times New Roman"/>
          <w:sz w:val="24"/>
          <w:szCs w:val="24"/>
        </w:rPr>
        <w:t>AN</w:t>
      </w:r>
      <w:r>
        <w:rPr>
          <w:rFonts w:ascii="宋体" w:eastAsia="宋体" w:hAnsi="宋体" w:cs="Times New Roman" w:hint="eastAsia"/>
          <w:sz w:val="24"/>
          <w:szCs w:val="24"/>
        </w:rPr>
        <w:t>）是一种可以接受无监督</w:t>
      </w:r>
      <w:r w:rsidR="001E459E">
        <w:rPr>
          <w:rFonts w:ascii="宋体" w:eastAsia="宋体" w:hAnsi="宋体" w:cs="Times New Roman" w:hint="eastAsia"/>
          <w:sz w:val="24"/>
          <w:szCs w:val="24"/>
        </w:rPr>
        <w:t>训练也可以接受有监督训练的灵活的深度神经网络</w:t>
      </w:r>
      <w:r w:rsidR="004B432C">
        <w:rPr>
          <w:rFonts w:ascii="宋体" w:eastAsia="宋体" w:hAnsi="宋体" w:cs="Times New Roman" w:hint="eastAsia"/>
          <w:sz w:val="24"/>
          <w:szCs w:val="24"/>
        </w:rPr>
        <w:t>，在计算机视觉领域得到了非常广泛的应用。</w:t>
      </w:r>
      <w:r w:rsidR="007F2C8F">
        <w:rPr>
          <w:rFonts w:ascii="宋体" w:eastAsia="宋体" w:hAnsi="宋体" w:cs="Times New Roman" w:hint="eastAsia"/>
          <w:sz w:val="24"/>
          <w:szCs w:val="24"/>
        </w:rPr>
        <w:t>生成对抗网络一般包括一个生成器和一个鉴别器，生成器可以通过接受随机输入生成逼真的图像，鉴别器通过学习真实图像和生成图像来对两者进行区分并以此指导生成器生成更加逼真的图像。</w:t>
      </w:r>
    </w:p>
    <w:p w:rsidR="00F13CEE" w:rsidRPr="004F5B38" w:rsidRDefault="00FB4C87" w:rsidP="00A0428B">
      <w:pPr>
        <w:adjustRightInd w:val="0"/>
        <w:snapToGrid w:val="0"/>
        <w:spacing w:line="36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我们将生成对抗网络</w:t>
      </w:r>
      <w:r w:rsidR="00036D1F">
        <w:rPr>
          <w:rFonts w:ascii="宋体" w:eastAsia="宋体" w:hAnsi="宋体" w:cs="Times New Roman" w:hint="eastAsia"/>
          <w:sz w:val="24"/>
          <w:szCs w:val="24"/>
        </w:rPr>
        <w:t>中的生成器</w:t>
      </w:r>
      <w:r>
        <w:rPr>
          <w:rFonts w:ascii="宋体" w:eastAsia="宋体" w:hAnsi="宋体" w:cs="Times New Roman" w:hint="eastAsia"/>
          <w:sz w:val="24"/>
          <w:szCs w:val="24"/>
        </w:rPr>
        <w:t>模块化为一个编码器和一个解码器</w:t>
      </w:r>
      <w:r w:rsidR="00387B5F">
        <w:rPr>
          <w:rFonts w:ascii="宋体" w:eastAsia="宋体" w:hAnsi="宋体" w:cs="Times New Roman" w:hint="eastAsia"/>
          <w:sz w:val="24"/>
          <w:szCs w:val="24"/>
        </w:rPr>
        <w:t>。</w:t>
      </w:r>
      <w:r>
        <w:rPr>
          <w:rFonts w:ascii="宋体" w:eastAsia="宋体" w:hAnsi="宋体" w:cs="Times New Roman" w:hint="eastAsia"/>
          <w:sz w:val="24"/>
          <w:szCs w:val="24"/>
        </w:rPr>
        <w:t>通过多组编码器、解码器和鉴别器的组合训练，</w:t>
      </w:r>
      <w:r w:rsidR="00387B5F" w:rsidRPr="00387B5F">
        <w:rPr>
          <w:rFonts w:ascii="宋体" w:eastAsia="宋体" w:hAnsi="宋体" w:cs="Times New Roman" w:hint="eastAsia"/>
          <w:sz w:val="24"/>
          <w:szCs w:val="24"/>
        </w:rPr>
        <w:t>我们的方法可以接收一个符合我们设计规范的随机输入，</w:t>
      </w:r>
      <w:r w:rsidR="00387B5F">
        <w:rPr>
          <w:rFonts w:ascii="宋体" w:eastAsia="宋体" w:hAnsi="宋体" w:cs="Times New Roman" w:hint="eastAsia"/>
          <w:sz w:val="24"/>
          <w:szCs w:val="24"/>
        </w:rPr>
        <w:t>进而</w:t>
      </w:r>
      <w:r>
        <w:rPr>
          <w:rFonts w:ascii="宋体" w:eastAsia="宋体" w:hAnsi="宋体" w:cs="Times New Roman" w:hint="eastAsia"/>
          <w:sz w:val="24"/>
          <w:szCs w:val="24"/>
        </w:rPr>
        <w:t>生成一组有</w:t>
      </w:r>
      <w:r w:rsidR="006A06B8">
        <w:rPr>
          <w:rFonts w:ascii="宋体" w:eastAsia="宋体" w:hAnsi="宋体" w:cs="Times New Roman" w:hint="eastAsia"/>
          <w:sz w:val="24"/>
          <w:szCs w:val="24"/>
        </w:rPr>
        <w:t>分割</w:t>
      </w:r>
      <w:r>
        <w:rPr>
          <w:rFonts w:ascii="宋体" w:eastAsia="宋体" w:hAnsi="宋体" w:cs="Times New Roman" w:hint="eastAsia"/>
          <w:sz w:val="24"/>
          <w:szCs w:val="24"/>
        </w:rPr>
        <w:t>标签的</w:t>
      </w:r>
      <w:r w:rsidR="0016429C">
        <w:rPr>
          <w:rFonts w:ascii="宋体" w:eastAsia="宋体" w:hAnsi="宋体" w:cs="Times New Roman" w:hint="eastAsia"/>
          <w:sz w:val="24"/>
          <w:szCs w:val="24"/>
        </w:rPr>
        <w:t>配准的</w:t>
      </w:r>
      <w:r>
        <w:rPr>
          <w:rFonts w:ascii="宋体" w:eastAsia="宋体" w:hAnsi="宋体" w:cs="Times New Roman" w:hint="eastAsia"/>
          <w:sz w:val="24"/>
          <w:szCs w:val="24"/>
        </w:rPr>
        <w:t>多模</w:t>
      </w:r>
      <w:r w:rsidR="00EB00D7">
        <w:rPr>
          <w:rFonts w:ascii="宋体" w:eastAsia="宋体" w:hAnsi="宋体" w:cs="Times New Roman" w:hint="eastAsia"/>
          <w:sz w:val="24"/>
          <w:szCs w:val="24"/>
        </w:rPr>
        <w:t>态</w:t>
      </w:r>
      <w:r>
        <w:rPr>
          <w:rFonts w:ascii="宋体" w:eastAsia="宋体" w:hAnsi="宋体" w:cs="Times New Roman" w:hint="eastAsia"/>
          <w:sz w:val="24"/>
          <w:szCs w:val="24"/>
        </w:rPr>
        <w:t>数据。该方法可以广泛应用于医学影像、生物细胞影像</w:t>
      </w:r>
      <w:r w:rsidR="00FC0DF7">
        <w:rPr>
          <w:rFonts w:ascii="宋体" w:eastAsia="宋体" w:hAnsi="宋体" w:cs="Times New Roman" w:hint="eastAsia"/>
          <w:sz w:val="24"/>
          <w:szCs w:val="24"/>
        </w:rPr>
        <w:t>等领域。</w:t>
      </w:r>
    </w:p>
    <w:p w:rsidR="004F5B38" w:rsidRPr="004F5B38" w:rsidRDefault="004F5B38" w:rsidP="004F5B38">
      <w:pPr>
        <w:adjustRightInd w:val="0"/>
        <w:snapToGrid w:val="0"/>
        <w:spacing w:line="360" w:lineRule="auto"/>
        <w:ind w:firstLineChars="200" w:firstLine="480"/>
        <w:rPr>
          <w:rFonts w:ascii="宋体" w:eastAsia="宋体" w:hAnsi="宋体" w:cs="Times New Roman"/>
          <w:sz w:val="24"/>
          <w:szCs w:val="24"/>
        </w:rPr>
      </w:pPr>
    </w:p>
    <w:p w:rsidR="00111DAF" w:rsidRPr="004F5B38" w:rsidRDefault="00111DAF" w:rsidP="006C562F">
      <w:pPr>
        <w:adjustRightInd w:val="0"/>
        <w:snapToGrid w:val="0"/>
        <w:spacing w:line="360" w:lineRule="auto"/>
        <w:ind w:firstLineChars="200" w:firstLine="482"/>
        <w:rPr>
          <w:rFonts w:ascii="宋体" w:eastAsia="宋体" w:hAnsi="宋体" w:cs="Times New Roman"/>
          <w:b/>
          <w:sz w:val="24"/>
          <w:szCs w:val="24"/>
        </w:rPr>
      </w:pPr>
    </w:p>
    <w:p w:rsidR="00146611" w:rsidRPr="00243CBB" w:rsidRDefault="00883EAB" w:rsidP="006C562F">
      <w:pPr>
        <w:adjustRightInd w:val="0"/>
        <w:snapToGrid w:val="0"/>
        <w:spacing w:line="360" w:lineRule="auto"/>
        <w:ind w:firstLineChars="200" w:firstLine="482"/>
        <w:rPr>
          <w:rFonts w:ascii="宋体" w:eastAsia="宋体" w:hAnsi="宋体" w:cs="Times New Roman"/>
          <w:b/>
          <w:sz w:val="24"/>
          <w:szCs w:val="24"/>
        </w:rPr>
      </w:pPr>
      <w:r w:rsidRPr="00243CBB">
        <w:rPr>
          <w:rFonts w:ascii="宋体" w:eastAsia="宋体" w:hAnsi="宋体" w:cs="Times New Roman" w:hint="eastAsia"/>
          <w:b/>
          <w:sz w:val="24"/>
          <w:szCs w:val="24"/>
        </w:rPr>
        <w:t>发明内容</w:t>
      </w:r>
    </w:p>
    <w:p w:rsidR="00883EAB" w:rsidRDefault="00883EAB" w:rsidP="006C562F">
      <w:pPr>
        <w:adjustRightInd w:val="0"/>
        <w:snapToGrid w:val="0"/>
        <w:spacing w:line="360" w:lineRule="auto"/>
        <w:ind w:firstLineChars="200" w:firstLine="480"/>
        <w:rPr>
          <w:rFonts w:ascii="宋体" w:eastAsia="宋体" w:hAnsi="宋体" w:cs="Times New Roman"/>
          <w:sz w:val="24"/>
          <w:szCs w:val="24"/>
        </w:rPr>
      </w:pPr>
      <w:r w:rsidRPr="00243CBB">
        <w:rPr>
          <w:rFonts w:ascii="宋体" w:eastAsia="宋体" w:hAnsi="宋体" w:cs="Times New Roman" w:hint="eastAsia"/>
          <w:sz w:val="24"/>
          <w:szCs w:val="24"/>
        </w:rPr>
        <w:t>本发明的具体技术方案如下：</w:t>
      </w:r>
    </w:p>
    <w:p w:rsidR="00E16C28" w:rsidRDefault="00E16C28" w:rsidP="00E16C28">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模块化方法</w:t>
      </w:r>
    </w:p>
    <w:p w:rsidR="003471A4" w:rsidRPr="00FA26EE" w:rsidRDefault="00AA059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首先，我们有一个接受随机输入的编码器、一个从编码结果解码出输入的标签图的解码器和一个对编码结果进行真假鉴别的特征鉴别器，然后，每一个模态对应一个编码器、一个解码器和一个模态鉴别器。此外，我们有一个从真实图像中提取结构特征的特征提取模块，一个将结构特征图编码到正态分布的编码器，一个从正态分布解码出结构特征图的解码器，以及指导结构特征图重建的真假结构特征图鉴别器。</w:t>
      </w:r>
    </w:p>
    <w:p w:rsidR="003471A4" w:rsidRPr="003471A4" w:rsidRDefault="00FA26EE"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sidRPr="00FA26EE">
        <w:rPr>
          <w:rFonts w:ascii="宋体" w:eastAsia="宋体" w:hAnsi="宋体" w:cs="Times New Roman" w:hint="eastAsia"/>
          <w:sz w:val="24"/>
          <w:szCs w:val="24"/>
        </w:rPr>
        <w:t>随机输入规范方法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我们的随机输入包括一个随机的结构特征图，一个随机分割标签图，一个随机噪声图</w:t>
      </w:r>
      <w:r w:rsidR="00387B5F">
        <w:rPr>
          <w:rFonts w:ascii="宋体" w:eastAsia="宋体" w:hAnsi="宋体" w:cs="Times New Roman" w:hint="eastAsia"/>
          <w:sz w:val="24"/>
          <w:szCs w:val="24"/>
        </w:rPr>
        <w:t>。</w:t>
      </w:r>
      <w:r>
        <w:rPr>
          <w:rFonts w:ascii="宋体" w:eastAsia="宋体" w:hAnsi="宋体" w:cs="Times New Roman" w:hint="eastAsia"/>
          <w:sz w:val="24"/>
          <w:szCs w:val="24"/>
        </w:rPr>
        <w:t>随机结构特征图通过解码器从一个随机正态分布矩阵解码生成。</w:t>
      </w:r>
      <w:r w:rsidR="00D33942">
        <w:rPr>
          <w:rFonts w:ascii="宋体" w:eastAsia="宋体" w:hAnsi="宋体" w:cs="Times New Roman" w:hint="eastAsia"/>
          <w:sz w:val="24"/>
          <w:szCs w:val="24"/>
        </w:rPr>
        <w:t>结构特征图为真实模态图像的结构特征，通过【方法】进行提取。分割标签图为真实模态图像中各个部分的分割标签。</w:t>
      </w: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随机输入融合方法</w:t>
      </w:r>
    </w:p>
    <w:p w:rsidR="003471A4" w:rsidRDefault="006A06B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我</w:t>
      </w:r>
      <w:r w:rsidR="00C130AD">
        <w:rPr>
          <w:rFonts w:ascii="宋体" w:eastAsia="宋体" w:hAnsi="宋体" w:cs="Times New Roman" w:hint="eastAsia"/>
          <w:sz w:val="24"/>
          <w:szCs w:val="24"/>
        </w:rPr>
        <w:t>们根据分割标签图将随机矩阵按类分割成与类别数量相同的像素块，再对各个像素块填充0值扩充回原图尺寸，这样我们就得到了一个通道数与类别数量一样的多维随机矩阵，每个通道中仅有部分像素有效，其余部分为填充的0，这些非0像素区域与分割标签图中的各个分割区域是配准的。最后，我们将这个被分割后的多维随机矩阵与结构特征图一起在通道维度进行堆叠，得到一个融合了三个输入源的输入矩阵</w:t>
      </w:r>
      <w:r w:rsidR="009B3E88">
        <w:rPr>
          <w:rFonts w:ascii="宋体" w:eastAsia="宋体" w:hAnsi="宋体" w:cs="Times New Roman" w:hint="eastAsia"/>
          <w:sz w:val="24"/>
          <w:szCs w:val="24"/>
        </w:rPr>
        <w:t>作为最终输入</w:t>
      </w:r>
      <w:r w:rsidR="00C130AD">
        <w:rPr>
          <w:rFonts w:ascii="宋体" w:eastAsia="宋体" w:hAnsi="宋体" w:cs="Times New Roman" w:hint="eastAsia"/>
          <w:sz w:val="24"/>
          <w:szCs w:val="24"/>
        </w:rPr>
        <w:t>。</w:t>
      </w:r>
    </w:p>
    <w:p w:rsidR="00527C6A" w:rsidRDefault="00E16C28" w:rsidP="00527C6A">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w:t>
      </w:r>
      <w:r w:rsidR="00527C6A">
        <w:rPr>
          <w:rFonts w:ascii="宋体" w:eastAsia="宋体" w:hAnsi="宋体" w:cs="Times New Roman" w:hint="eastAsia"/>
          <w:sz w:val="24"/>
          <w:szCs w:val="24"/>
        </w:rPr>
        <w:t>像特征提取</w:t>
      </w:r>
      <w:r>
        <w:rPr>
          <w:rFonts w:ascii="宋体" w:eastAsia="宋体" w:hAnsi="宋体" w:cs="Times New Roman" w:hint="eastAsia"/>
          <w:sz w:val="24"/>
          <w:szCs w:val="24"/>
        </w:rPr>
        <w:t>训练方法</w:t>
      </w:r>
    </w:p>
    <w:p w:rsidR="00527C6A" w:rsidRPr="00527C6A" w:rsidRDefault="00527C6A" w:rsidP="00527C6A">
      <w:pPr>
        <w:pStyle w:val="a4"/>
        <w:adjustRightInd w:val="0"/>
        <w:snapToGrid w:val="0"/>
        <w:spacing w:line="360" w:lineRule="auto"/>
        <w:ind w:left="1200" w:firstLineChars="0" w:firstLine="0"/>
        <w:rPr>
          <w:rFonts w:ascii="宋体" w:eastAsia="宋体" w:hAnsi="宋体" w:cs="Times New Roman" w:hint="eastAsia"/>
          <w:sz w:val="24"/>
          <w:szCs w:val="24"/>
        </w:rPr>
      </w:pPr>
      <w:r>
        <w:rPr>
          <w:rFonts w:ascii="宋体" w:eastAsia="宋体" w:hAnsi="宋体" w:cs="Times New Roman" w:hint="eastAsia"/>
          <w:sz w:val="24"/>
          <w:szCs w:val="24"/>
        </w:rPr>
        <w:t>这一部分可独立训练，为了实现端到端的训练，我们才有同步训练。由</w:t>
      </w:r>
      <w:r>
        <w:rPr>
          <w:rFonts w:ascii="宋体" w:eastAsia="宋体" w:hAnsi="宋体" w:cs="Times New Roman" w:hint="eastAsia"/>
          <w:sz w:val="24"/>
          <w:szCs w:val="24"/>
        </w:rPr>
        <w:t>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Pr>
          <w:rFonts w:ascii="宋体" w:eastAsia="宋体" w:hAnsi="宋体" w:cs="Times New Roman" w:hint="eastAsia"/>
          <w:sz w:val="24"/>
          <w:szCs w:val="24"/>
        </w:rPr>
        <w:t>得到重建的特征图的具体处理过程如下：</w:t>
      </w:r>
    </w:p>
    <w:p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输入配准的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模态的图像和扩展的标签图</w:t>
      </w:r>
      <m:oMath>
        <m:r>
          <m:rPr>
            <m:sty m:val="p"/>
          </m:rPr>
          <w:rPr>
            <w:rFonts w:ascii="Cambria Math" w:eastAsia="宋体" w:hAnsi="Cambria Math" w:cs="Times New Roman" w:hint="eastAsia"/>
            <w:sz w:val="24"/>
            <w:szCs w:val="24"/>
          </w:rPr>
          <m:t>L</m:t>
        </m:r>
      </m:oMath>
      <w:r w:rsidR="00527C6A">
        <w:rPr>
          <w:rFonts w:ascii="宋体" w:eastAsia="宋体" w:hAnsi="宋体" w:cs="Times New Roman" w:hint="eastAsia"/>
          <w:sz w:val="24"/>
          <w:szCs w:val="24"/>
        </w:rPr>
        <w:t>；</w:t>
      </w:r>
    </w:p>
    <w:p w:rsidR="00527C6A" w:rsidRDefault="0063674E"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分别对</w:t>
      </w:r>
      <m:oMath>
        <m:r>
          <m:rPr>
            <m:sty m:val="p"/>
          </m:rPr>
          <w:rPr>
            <w:rFonts w:ascii="Cambria Math" w:eastAsia="宋体" w:hAnsi="Cambria Math" w:cs="Times New Roman" w:hint="eastAsia"/>
            <w:sz w:val="24"/>
            <w:szCs w:val="24"/>
          </w:rPr>
          <m:t>X</m:t>
        </m:r>
      </m:oMath>
      <w:r w:rsidR="003775E3">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算子得到特征图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527C6A">
        <w:rPr>
          <w:rFonts w:ascii="宋体" w:eastAsia="宋体" w:hAnsi="宋体" w:cs="Times New Roman" w:hint="eastAsia"/>
          <w:sz w:val="24"/>
          <w:szCs w:val="24"/>
        </w:rPr>
        <w:t>；</w:t>
      </w:r>
    </w:p>
    <w:p w:rsidR="00527C6A" w:rsidRDefault="009732D1"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融合成特征图</w:t>
      </w:r>
      <m:oMath>
        <m:r>
          <m:rPr>
            <m:sty m:val="p"/>
          </m:rPr>
          <w:rPr>
            <w:rFonts w:ascii="Cambria Math" w:eastAsia="宋体" w:hAnsi="Cambria Math" w:cs="Times New Roman" w:hint="eastAsia"/>
            <w:sz w:val="24"/>
            <w:szCs w:val="24"/>
          </w:rPr>
          <m:t>F=</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r>
          <m:rPr>
            <m:sty m:val="p"/>
          </m:rPr>
          <w:rPr>
            <w:rFonts w:ascii="Cambria Math" w:eastAsia="宋体" w:hAnsi="Cambria Math" w:cs="Times New Roman"/>
            <w:sz w:val="24"/>
            <w:szCs w:val="24"/>
          </w:rPr>
          <m:t>*0.5</m:t>
        </m:r>
      </m:oMath>
      <w:r w:rsidR="00527C6A">
        <w:rPr>
          <w:rFonts w:ascii="宋体" w:eastAsia="宋体" w:hAnsi="宋体" w:cs="Times New Roman" w:hint="eastAsia"/>
          <w:sz w:val="24"/>
          <w:szCs w:val="24"/>
        </w:rPr>
        <w:t>；</w:t>
      </w:r>
    </w:p>
    <w:p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En</m:t>
            </m:r>
            <m:r>
              <m:rPr>
                <m:sty m:val="p"/>
              </m:rPr>
              <w:rPr>
                <w:rFonts w:ascii="Cambria Math" w:eastAsia="宋体" w:hAnsi="Cambria Math" w:cs="Times New Roman"/>
                <w:sz w:val="24"/>
                <w:szCs w:val="24"/>
              </w:rPr>
              <m:t>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对特征图F进行编码获得</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，再用解码器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Decoder</m:t>
            </m: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对</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m:t>
            </m:r>
          </m:sub>
        </m:sSub>
      </m:oMath>
      <w:r>
        <w:rPr>
          <w:rFonts w:ascii="宋体" w:eastAsia="宋体" w:hAnsi="宋体" w:cs="Times New Roman" w:hint="eastAsia"/>
          <w:sz w:val="24"/>
          <w:szCs w:val="24"/>
        </w:rPr>
        <w:t>解码得到重建的特征图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rsidR="00527C6A" w:rsidRDefault="003C56C0"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Pr="00527C6A">
        <w:rPr>
          <w:rFonts w:ascii="宋体" w:eastAsia="宋体" w:hAnsi="宋体" w:cs="Times New Roman" w:hint="eastAsia"/>
          <w:sz w:val="24"/>
          <w:szCs w:val="24"/>
        </w:rPr>
        <w:t>与输入的标签</w:t>
      </w:r>
      <w:r w:rsidR="008D436B" w:rsidRPr="00527C6A">
        <w:rPr>
          <w:rFonts w:ascii="宋体" w:eastAsia="宋体" w:hAnsi="宋体" w:cs="Times New Roman" w:hint="eastAsia"/>
          <w:sz w:val="24"/>
          <w:szCs w:val="24"/>
        </w:rPr>
        <w:t>信息L融合得到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r</m:t>
            </m:r>
            <m:r>
              <w:rPr>
                <w:rFonts w:ascii="Cambria Math" w:eastAsia="宋体" w:hAnsi="Cambria Math" w:cs="Times New Roman"/>
                <w:sz w:val="24"/>
                <w:szCs w:val="24"/>
              </w:rPr>
              <m:t>ebuild,expand</m:t>
            </m:r>
          </m:sub>
        </m:sSub>
      </m:oMath>
      <w:r w:rsidR="000D0E24" w:rsidRPr="00527C6A">
        <w:rPr>
          <w:rFonts w:ascii="宋体" w:eastAsia="宋体" w:hAnsi="宋体" w:cs="Times New Roman" w:hint="eastAsia"/>
          <w:sz w:val="24"/>
          <w:szCs w:val="24"/>
        </w:rPr>
        <w:t>,由随机输入的编码器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sidR="000D0E24" w:rsidRPr="00527C6A">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527C6A">
        <w:rPr>
          <w:rFonts w:ascii="宋体" w:eastAsia="宋体" w:hAnsi="宋体" w:cs="Times New Roman" w:hint="eastAsia"/>
          <w:sz w:val="24"/>
          <w:szCs w:val="24"/>
        </w:rPr>
        <w:t>；</w:t>
      </w:r>
    </w:p>
    <w:p w:rsidR="00527C6A" w:rsidRDefault="00527C6A"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r>
              <w:rPr>
                <w:rFonts w:ascii="Cambria Math" w:eastAsia="宋体" w:hAnsi="Cambria Math" w:cs="Times New Roman"/>
                <w:sz w:val="24"/>
                <w:szCs w:val="24"/>
              </w:rPr>
              <m:t>,x</m:t>
            </m:r>
            <m:r>
              <w:rPr>
                <w:rFonts w:ascii="Cambria Math" w:eastAsia="宋体" w:hAnsi="Cambria Math" w:cs="Times New Roman" w:hint="eastAsia"/>
                <w:sz w:val="24"/>
                <w:szCs w:val="24"/>
              </w:rPr>
              <m:t>y</m:t>
            </m:r>
          </m:sub>
        </m:sSub>
      </m:oMath>
      <w:r w:rsidR="000D0E24" w:rsidRPr="00527C6A">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m:t>
            </m:r>
          </m:sub>
        </m:sSub>
      </m:oMath>
      <w:r w:rsidR="000D0E24" w:rsidRPr="00527C6A">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0D0E24" w:rsidRPr="00527C6A">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000D0E24" w:rsidRPr="00527C6A">
        <w:rPr>
          <w:rFonts w:ascii="宋体" w:eastAsia="宋体" w:hAnsi="宋体" w:cs="Times New Roman" w:hint="eastAsia"/>
          <w:sz w:val="24"/>
          <w:szCs w:val="24"/>
        </w:rPr>
        <w:t>模态的重建生成图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Pr>
          <w:rFonts w:ascii="宋体" w:eastAsia="宋体" w:hAnsi="宋体" w:cs="Times New Roman" w:hint="eastAsia"/>
          <w:sz w:val="24"/>
          <w:szCs w:val="24"/>
        </w:rPr>
        <w:t>；</w:t>
      </w:r>
    </w:p>
    <w:p w:rsidR="00527C6A" w:rsidRDefault="000D0E24"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用Sobel算子</w:t>
      </w:r>
      <w:r w:rsidR="00527C6A">
        <w:rPr>
          <w:rFonts w:ascii="宋体" w:eastAsia="宋体" w:hAnsi="宋体" w:cs="Times New Roman" w:hint="eastAsia"/>
          <w:sz w:val="24"/>
          <w:szCs w:val="24"/>
        </w:rPr>
        <w:t>分别从</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r>
              <w:rPr>
                <w:rFonts w:ascii="Cambria Math" w:eastAsia="宋体" w:hAnsi="Cambria Math" w:cs="Times New Roman"/>
                <w:sz w:val="24"/>
                <w:szCs w:val="24"/>
              </w:rPr>
              <m:t>,rebuild</m:t>
            </m:r>
          </m:sub>
        </m:sSub>
      </m:oMath>
      <w:r w:rsidRPr="00527C6A">
        <w:rPr>
          <w:rFonts w:ascii="宋体" w:eastAsia="宋体" w:hAnsi="宋体" w:cs="Times New Roman" w:hint="eastAsia"/>
          <w:sz w:val="24"/>
          <w:szCs w:val="24"/>
        </w:rPr>
        <w:t>提取出重建的特征图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oMath>
      <w:r w:rsidR="006F3E78" w:rsidRPr="00527C6A">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oMath>
      <w:r w:rsidR="00527C6A">
        <w:rPr>
          <w:rFonts w:ascii="宋体" w:eastAsia="宋体" w:hAnsi="宋体" w:cs="Times New Roman" w:hint="eastAsia"/>
          <w:sz w:val="24"/>
          <w:szCs w:val="24"/>
        </w:rPr>
        <w:t>；</w:t>
      </w:r>
    </w:p>
    <w:p w:rsidR="0063674E" w:rsidRPr="00527C6A" w:rsidRDefault="006F3E78" w:rsidP="00527C6A">
      <w:pPr>
        <w:pStyle w:val="a4"/>
        <w:numPr>
          <w:ilvl w:val="0"/>
          <w:numId w:val="24"/>
        </w:numPr>
        <w:adjustRightInd w:val="0"/>
        <w:snapToGrid w:val="0"/>
        <w:spacing w:line="360" w:lineRule="auto"/>
        <w:ind w:firstLineChars="0"/>
        <w:rPr>
          <w:rFonts w:ascii="宋体" w:eastAsia="宋体" w:hAnsi="宋体" w:cs="Times New Roman"/>
          <w:sz w:val="24"/>
          <w:szCs w:val="24"/>
        </w:rPr>
      </w:pPr>
      <w:r w:rsidRPr="00527C6A">
        <w:rPr>
          <w:rFonts w:ascii="宋体" w:eastAsia="宋体" w:hAnsi="宋体" w:cs="Times New Roman" w:hint="eastAsia"/>
          <w:sz w:val="24"/>
          <w:szCs w:val="24"/>
        </w:rPr>
        <w:t>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m:t>
            </m:r>
            <m:r>
              <w:rPr>
                <w:rFonts w:ascii="Cambria Math" w:eastAsia="宋体" w:hAnsi="Cambria Math" w:cs="Times New Roman" w:hint="eastAsia"/>
                <w:sz w:val="24"/>
                <w:szCs w:val="24"/>
              </w:rPr>
              <m:t>r</m:t>
            </m:r>
            <m:r>
              <w:rPr>
                <w:rFonts w:ascii="Cambria Math" w:eastAsia="宋体" w:hAnsi="Cambria Math" w:cs="Times New Roman"/>
                <w:sz w:val="24"/>
                <w:szCs w:val="24"/>
              </w:rPr>
              <m:t>ebuild</m:t>
            </m:r>
          </m:sub>
        </m:sSub>
        <m:r>
          <m:rPr>
            <m:sty m:val="p"/>
          </m:rPr>
          <w:rPr>
            <w:rFonts w:ascii="Cambria Math" w:eastAsia="宋体" w:hAnsi="Cambria Math" w:cs="Times New Roman"/>
            <w:sz w:val="24"/>
            <w:szCs w:val="24"/>
          </w:rPr>
          <m:t>*0.5</m:t>
        </m:r>
      </m:oMath>
      <w:r w:rsidRPr="00527C6A">
        <w:rPr>
          <w:rFonts w:ascii="宋体" w:eastAsia="宋体" w:hAnsi="宋体" w:cs="Times New Roman" w:hint="eastAsia"/>
          <w:sz w:val="24"/>
          <w:szCs w:val="24"/>
        </w:rPr>
        <w:t>融合获得重建的特征图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xy,rebuild</m:t>
            </m:r>
          </m:sub>
        </m:sSub>
      </m:oMath>
      <w:r w:rsidR="00527C6A">
        <w:rPr>
          <w:rFonts w:ascii="宋体" w:eastAsia="宋体" w:hAnsi="宋体" w:cs="Times New Roman" w:hint="eastAsia"/>
          <w:sz w:val="24"/>
          <w:szCs w:val="24"/>
        </w:rPr>
        <w:t>。</w:t>
      </w:r>
    </w:p>
    <w:p w:rsidR="003C56C0" w:rsidRPr="003C56C0" w:rsidRDefault="003C56C0" w:rsidP="003471A4">
      <w:pPr>
        <w:pStyle w:val="a4"/>
        <w:adjustRightInd w:val="0"/>
        <w:snapToGrid w:val="0"/>
        <w:spacing w:line="360" w:lineRule="auto"/>
        <w:ind w:left="1200" w:firstLineChars="0" w:firstLine="0"/>
        <w:rPr>
          <w:rFonts w:ascii="宋体" w:eastAsia="宋体" w:hAnsi="宋体" w:cs="Times New Roman"/>
          <w:sz w:val="24"/>
          <w:szCs w:val="24"/>
        </w:rPr>
      </w:pPr>
      <w:bookmarkStart w:id="0" w:name="_GoBack"/>
      <w:bookmarkEnd w:id="0"/>
    </w:p>
    <w:p w:rsidR="00DE21E6" w:rsidRDefault="00DE21E6" w:rsidP="003471A4">
      <w:pPr>
        <w:pStyle w:val="a4"/>
        <w:adjustRightInd w:val="0"/>
        <w:snapToGrid w:val="0"/>
        <w:spacing w:line="360" w:lineRule="auto"/>
        <w:ind w:left="1200" w:firstLineChars="0" w:firstLine="0"/>
        <w:rPr>
          <w:rFonts w:ascii="宋体" w:eastAsia="宋体" w:hAnsi="宋体" w:cs="Times New Roman"/>
          <w:sz w:val="24"/>
          <w:szCs w:val="24"/>
        </w:rPr>
      </w:pPr>
    </w:p>
    <w:p w:rsidR="004A3D5F" w:rsidRPr="003C56C0" w:rsidRDefault="004A3D5F" w:rsidP="003471A4">
      <w:pPr>
        <w:pStyle w:val="a4"/>
        <w:adjustRightInd w:val="0"/>
        <w:snapToGrid w:val="0"/>
        <w:spacing w:line="360" w:lineRule="auto"/>
        <w:ind w:left="1200" w:firstLineChars="0" w:firstLine="0"/>
        <w:rPr>
          <w:rFonts w:ascii="宋体" w:eastAsia="宋体" w:hAnsi="宋体" w:cs="Times New Roman"/>
          <w:sz w:val="24"/>
          <w:szCs w:val="24"/>
        </w:rPr>
      </w:pPr>
    </w:p>
    <w:p w:rsidR="00E16C28" w:rsidRDefault="00E16C28"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图像</w:t>
      </w:r>
      <w:r w:rsidR="00030EE8">
        <w:rPr>
          <w:rFonts w:ascii="宋体" w:eastAsia="宋体" w:hAnsi="宋体" w:cs="Times New Roman" w:hint="eastAsia"/>
          <w:sz w:val="24"/>
          <w:szCs w:val="24"/>
        </w:rPr>
        <w:t>特征</w:t>
      </w:r>
      <w:r w:rsidR="00527C6A">
        <w:rPr>
          <w:rFonts w:ascii="宋体" w:eastAsia="宋体" w:hAnsi="宋体" w:cs="Times New Roman" w:hint="eastAsia"/>
          <w:sz w:val="24"/>
          <w:szCs w:val="24"/>
        </w:rPr>
        <w:t>生成</w:t>
      </w:r>
      <w:r>
        <w:rPr>
          <w:rFonts w:ascii="宋体" w:eastAsia="宋体" w:hAnsi="宋体" w:cs="Times New Roman" w:hint="eastAsia"/>
          <w:sz w:val="24"/>
          <w:szCs w:val="24"/>
        </w:rPr>
        <w:t>训练方法</w:t>
      </w:r>
    </w:p>
    <w:p w:rsidR="003471A4" w:rsidRDefault="00527C6A"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hint="eastAsia"/>
          <w:sz w:val="24"/>
          <w:szCs w:val="24"/>
        </w:rPr>
        <w:t>由</w:t>
      </w:r>
      <w:r>
        <w:rPr>
          <w:rFonts w:ascii="宋体" w:eastAsia="宋体" w:hAnsi="宋体" w:cs="Times New Roman" w:hint="eastAsia"/>
          <w:sz w:val="24"/>
          <w:szCs w:val="24"/>
        </w:rPr>
        <w:t>随机生成的符合正态分布的矩阵</w:t>
      </w:r>
      <w:r>
        <w:rPr>
          <w:rFonts w:ascii="宋体" w:eastAsia="宋体" w:hAnsi="宋体" w:cs="Times New Roman" w:hint="eastAsia"/>
          <w:sz w:val="24"/>
          <w:szCs w:val="24"/>
        </w:rPr>
        <w:t>得到配准的</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模态的图像</w:t>
      </w:r>
      <w:r>
        <w:rPr>
          <w:rFonts w:ascii="宋体" w:eastAsia="宋体" w:hAnsi="宋体" w:cs="Times New Roman" w:hint="eastAsia"/>
          <w:sz w:val="24"/>
          <w:szCs w:val="24"/>
        </w:rPr>
        <w:t>的具体处理过程如下：</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随机生成的符合正态分布</w:t>
      </w:r>
      <m:oMath>
        <m:r>
          <m:rPr>
            <m:sty m:val="p"/>
          </m:rPr>
          <w:rPr>
            <w:rFonts w:ascii="Cambria Math" w:eastAsia="宋体" w:hAnsi="Cambria Math" w:cs="Times New Roman" w:hint="eastAsia"/>
            <w:sz w:val="24"/>
            <w:szCs w:val="24"/>
          </w:rPr>
          <m:t>N</m:t>
        </m:r>
        <m:r>
          <m:rPr>
            <m:sty m:val="p"/>
          </m:rPr>
          <w:rPr>
            <w:rFonts w:ascii="Cambria Math" w:eastAsia="宋体" w:hAnsi="Cambria Math" w:cs="Times New Roman"/>
            <w:sz w:val="24"/>
            <w:szCs w:val="24"/>
          </w:rPr>
          <m:t>(</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 xml:space="preserve">, </m:t>
        </m:r>
        <m:r>
          <m:rPr>
            <m:sty m:val="p"/>
          </m:rPr>
          <w:rPr>
            <w:rFonts w:ascii="Cambria Math" w:eastAsia="宋体" w:hAnsi="Cambria Math" w:cs="Times New Roman" w:hint="eastAsia"/>
            <w:sz w:val="24"/>
            <w:szCs w:val="24"/>
          </w:rPr>
          <m:t>0.5</m:t>
        </m:r>
        <m:r>
          <m:rPr>
            <m:sty m:val="p"/>
          </m:rPr>
          <w:rPr>
            <w:rFonts w:ascii="Cambria Math" w:eastAsia="宋体" w:hAnsi="Cambria Math" w:cs="Times New Roman"/>
            <w:sz w:val="24"/>
            <w:szCs w:val="24"/>
          </w:rPr>
          <m:t>)</m:t>
        </m:r>
      </m:oMath>
      <w:r>
        <w:rPr>
          <w:rFonts w:ascii="宋体" w:eastAsia="宋体" w:hAnsi="宋体" w:cs="Times New Roman" w:hint="eastAsia"/>
          <w:sz w:val="24"/>
          <w:szCs w:val="24"/>
        </w:rPr>
        <w:t>的矩阵</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sz w:val="24"/>
                <w:szCs w:val="24"/>
              </w:rPr>
              <m:t>FR</m:t>
            </m:r>
          </m:sub>
        </m:sSub>
      </m:oMath>
      <w:r>
        <w:rPr>
          <w:rFonts w:ascii="宋体" w:eastAsia="宋体" w:hAnsi="宋体" w:cs="Times New Roman" w:hint="eastAsia"/>
          <w:sz w:val="24"/>
          <w:szCs w:val="24"/>
        </w:rPr>
        <w:t>，送入特征解码器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F</m:t>
            </m:r>
          </m:sub>
        </m:sSub>
      </m:oMath>
      <w:r>
        <w:rPr>
          <w:rFonts w:ascii="宋体" w:eastAsia="宋体" w:hAnsi="宋体" w:cs="Times New Roman" w:hint="eastAsia"/>
          <w:sz w:val="24"/>
          <w:szCs w:val="24"/>
        </w:rPr>
        <w:t>解码出特征图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将特征图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与输入的标签信息融合得到</w:t>
      </w:r>
      <m:oMath>
        <m:sSub>
          <m:sSubPr>
            <m:ctrlPr>
              <w:rPr>
                <w:rFonts w:ascii="Cambria Math" w:eastAsia="宋体" w:hAnsi="Cambria Math" w:cs="Times New Roman"/>
                <w:i/>
                <w:sz w:val="24"/>
                <w:szCs w:val="24"/>
              </w:rPr>
            </m:ctrlPr>
          </m:sSubPr>
          <m:e>
            <m:r>
              <m:rPr>
                <m:sty m:val="p"/>
              </m:rPr>
              <w:rPr>
                <w:rFonts w:ascii="Cambria Math" w:eastAsia="宋体" w:hAnsi="Cambria Math" w:cs="Times New Roman"/>
                <w:sz w:val="24"/>
                <w:szCs w:val="24"/>
              </w:rPr>
              <m:t>F</m:t>
            </m:r>
          </m:e>
          <m:sub>
            <m:r>
              <w:rPr>
                <w:rFonts w:ascii="Cambria Math" w:eastAsia="宋体" w:hAnsi="Cambria Math" w:cs="Times New Roman"/>
                <w:sz w:val="24"/>
                <w:szCs w:val="24"/>
              </w:rPr>
              <m:t>R,expand</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再由随机编码器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编码成</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R</m:t>
            </m:r>
          </m:sub>
        </m:sSub>
      </m:oMath>
      <w:r>
        <w:rPr>
          <w:rFonts w:ascii="宋体" w:eastAsia="宋体" w:hAnsi="宋体" w:cs="Times New Roman" w:hint="eastAsia"/>
          <w:sz w:val="24"/>
          <w:szCs w:val="24"/>
        </w:rPr>
        <w:t>，</w:t>
      </w:r>
    </w:p>
    <w:p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分别送到</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x</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Pr>
          <w:rFonts w:ascii="宋体" w:eastAsia="宋体" w:hAnsi="宋体" w:cs="Times New Roman" w:hint="eastAsia"/>
          <w:sz w:val="24"/>
          <w:szCs w:val="24"/>
        </w:rPr>
        <w:t>和标签图的解码器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L</m:t>
            </m:r>
          </m:sub>
        </m:sSub>
      </m:oMath>
      <w:r>
        <w:rPr>
          <w:rFonts w:ascii="宋体" w:eastAsia="宋体" w:hAnsi="宋体" w:cs="Times New Roman" w:hint="eastAsia"/>
          <w:sz w:val="24"/>
          <w:szCs w:val="24"/>
        </w:rPr>
        <w:t>，分别解码出</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、生成的标签图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w:t>
      </w:r>
    </w:p>
    <w:p w:rsidR="00030EE8"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再分别用</w:t>
      </w:r>
      <m:oMath>
        <m:r>
          <m:rPr>
            <m:sty m:val="p"/>
          </m:rPr>
          <w:rPr>
            <w:rFonts w:ascii="Cambria Math" w:eastAsia="宋体" w:hAnsi="Cambria Math" w:cs="Times New Roman" w:hint="eastAsia"/>
            <w:sz w:val="24"/>
            <w:szCs w:val="24"/>
          </w:rPr>
          <m:t>Sobel</m:t>
        </m:r>
      </m:oMath>
      <w:r>
        <w:rPr>
          <w:rFonts w:ascii="宋体" w:eastAsia="宋体" w:hAnsi="宋体" w:cs="Times New Roman" w:hint="eastAsia"/>
          <w:sz w:val="24"/>
          <w:szCs w:val="24"/>
        </w:rPr>
        <w:t>算子从</w:t>
      </w:r>
      <m:oMath>
        <m:r>
          <m:rPr>
            <m:sty m:val="p"/>
          </m:rPr>
          <w:rPr>
            <w:rFonts w:ascii="Cambria Math" w:eastAsia="宋体" w:hAnsi="Cambria Math" w:cs="Times New Roman" w:hint="eastAsia"/>
            <w:sz w:val="24"/>
            <w:szCs w:val="24"/>
          </w:rPr>
          <m:t>X</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和</w:t>
      </w:r>
      <m:oMath>
        <m:r>
          <m:rPr>
            <m:sty m:val="p"/>
          </m:rPr>
          <w:rPr>
            <w:rFonts w:ascii="Cambria Math" w:eastAsia="宋体" w:hAnsi="Cambria Math" w:cs="Times New Roman" w:hint="eastAsia"/>
            <w:sz w:val="24"/>
            <w:szCs w:val="24"/>
          </w:rPr>
          <m:t>Y</m:t>
        </m:r>
      </m:oMath>
      <w:r>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Pr>
          <w:rFonts w:ascii="宋体" w:eastAsia="宋体" w:hAnsi="宋体" w:cs="Times New Roman" w:hint="eastAsia"/>
          <w:sz w:val="24"/>
          <w:szCs w:val="24"/>
        </w:rPr>
        <w:t>中提取出特征图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oMath>
      <w:r>
        <w:rPr>
          <w:rFonts w:ascii="宋体" w:eastAsia="宋体" w:hAnsi="宋体" w:cs="Times New Roman" w:hint="eastAsia"/>
          <w:sz w:val="24"/>
          <w:szCs w:val="24"/>
        </w:rPr>
        <w:t>、</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yg,rebuild</m:t>
            </m:r>
          </m:sub>
        </m:sSub>
      </m:oMath>
      <w:r>
        <w:rPr>
          <w:rFonts w:ascii="宋体" w:eastAsia="宋体" w:hAnsi="宋体" w:cs="Times New Roman" w:hint="eastAsia"/>
          <w:sz w:val="24"/>
          <w:szCs w:val="24"/>
        </w:rPr>
        <w:t>，</w:t>
      </w:r>
    </w:p>
    <w:p w:rsidR="00527C6A" w:rsidRDefault="00527C6A" w:rsidP="00527C6A">
      <w:pPr>
        <w:pStyle w:val="a4"/>
        <w:numPr>
          <w:ilvl w:val="0"/>
          <w:numId w:val="26"/>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并按</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xyg,rebuild</m:t>
            </m:r>
          </m:sub>
        </m:sSub>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xg,rebuild</m:t>
            </m:r>
          </m:sub>
        </m:sSub>
        <m:r>
          <m:rPr>
            <m:sty m:val="p"/>
          </m:rPr>
          <w:rPr>
            <w:rFonts w:ascii="Cambria Math" w:eastAsia="宋体" w:hAnsi="Cambria Math" w:cs="Times New Roman"/>
            <w:sz w:val="24"/>
            <w:szCs w:val="24"/>
          </w:rPr>
          <m:t>*0.5</m:t>
        </m:r>
        <m:r>
          <m:rPr>
            <m:sty m:val="p"/>
          </m:rPr>
          <w:rPr>
            <w:rFonts w:ascii="Cambria Math" w:eastAsia="宋体" w:hAnsi="Cambria Math" w:cs="Times New Roman" w:hint="eastAsia"/>
            <w:sz w:val="24"/>
            <w:szCs w:val="24"/>
          </w:rPr>
          <m:t>+</m:t>
        </m:r>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r>
          <m:rPr>
            <m:sty m:val="p"/>
          </m:rPr>
          <w:rPr>
            <w:rFonts w:ascii="Cambria Math" w:eastAsia="宋体" w:hAnsi="Cambria Math" w:cs="Times New Roman"/>
            <w:sz w:val="24"/>
            <w:szCs w:val="24"/>
          </w:rPr>
          <m:t>*0.5</m:t>
        </m:r>
      </m:oMath>
      <w:r>
        <w:rPr>
          <w:rFonts w:ascii="宋体" w:eastAsia="宋体" w:hAnsi="宋体" w:cs="Times New Roman" w:hint="eastAsia"/>
          <w:sz w:val="24"/>
          <w:szCs w:val="24"/>
        </w:rPr>
        <w:t>融合为重建的生成特征图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F</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m:t>
            </m:r>
            <m:r>
              <w:rPr>
                <w:rFonts w:ascii="Cambria Math" w:eastAsia="宋体" w:hAnsi="Cambria Math" w:cs="Times New Roman" w:hint="eastAsia"/>
                <w:sz w:val="24"/>
                <w:szCs w:val="24"/>
              </w:rPr>
              <m:t>y</m:t>
            </m:r>
            <m:r>
              <w:rPr>
                <w:rFonts w:ascii="Cambria Math" w:eastAsia="宋体" w:hAnsi="Cambria Math" w:cs="Times New Roman"/>
                <w:sz w:val="24"/>
                <w:szCs w:val="24"/>
              </w:rPr>
              <m:t>g,rebuild</m:t>
            </m:r>
          </m:sub>
        </m:sSub>
      </m:oMath>
      <w:r>
        <w:rPr>
          <w:rFonts w:ascii="宋体" w:eastAsia="宋体" w:hAnsi="宋体" w:cs="Times New Roman" w:hint="eastAsia"/>
          <w:sz w:val="24"/>
          <w:szCs w:val="24"/>
        </w:rPr>
        <w:t>。</w:t>
      </w:r>
    </w:p>
    <w:p w:rsidR="00030EE8" w:rsidRDefault="00030EE8" w:rsidP="00030EE8">
      <w:pPr>
        <w:adjustRightInd w:val="0"/>
        <w:snapToGrid w:val="0"/>
        <w:spacing w:line="360" w:lineRule="auto"/>
        <w:ind w:left="1200"/>
        <w:rPr>
          <w:rFonts w:ascii="宋体" w:eastAsia="宋体" w:hAnsi="宋体" w:cs="Times New Roman"/>
          <w:sz w:val="24"/>
          <w:szCs w:val="24"/>
        </w:rPr>
      </w:pPr>
      <w:r w:rsidRPr="00030EE8">
        <w:rPr>
          <w:rFonts w:ascii="宋体" w:eastAsia="宋体" w:hAnsi="宋体" w:cs="Times New Roman" w:hint="eastAsia"/>
          <w:sz w:val="24"/>
          <w:szCs w:val="24"/>
        </w:rPr>
        <w:t>以下部分是为生成配准的</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模态的图像</w:t>
      </w:r>
      <w:r w:rsidRPr="00030EE8">
        <w:rPr>
          <w:rFonts w:ascii="宋体" w:eastAsia="宋体" w:hAnsi="宋体" w:cs="Times New Roman" w:hint="eastAsia"/>
          <w:sz w:val="24"/>
          <w:szCs w:val="24"/>
        </w:rPr>
        <w:t>提供损失，具体处理过程如</w:t>
      </w:r>
      <w:r w:rsidRPr="00030EE8">
        <w:rPr>
          <w:rFonts w:ascii="宋体" w:eastAsia="宋体" w:hAnsi="宋体" w:cs="Times New Roman" w:hint="eastAsia"/>
          <w:sz w:val="24"/>
          <w:szCs w:val="24"/>
        </w:rPr>
        <w:lastRenderedPageBreak/>
        <w:t>下：</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用</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m:rPr>
                <m:sty m:val="p"/>
              </m:rPr>
              <w:rPr>
                <w:rFonts w:ascii="Cambria Math" w:eastAsia="宋体" w:hAnsi="Cambria Math" w:cs="Times New Roman" w:hint="eastAsia"/>
                <w:sz w:val="24"/>
                <w:szCs w:val="24"/>
              </w:rPr>
              <m:t>x</m:t>
            </m:r>
          </m:sub>
        </m:sSub>
      </m:oMath>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X</m:t>
        </m:r>
      </m:oMath>
      <w:r w:rsidRPr="00030EE8">
        <w:rPr>
          <w:rFonts w:ascii="宋体" w:eastAsia="宋体" w:hAnsi="宋体" w:cs="Times New Roman" w:hint="eastAsia"/>
          <w:sz w:val="24"/>
          <w:szCs w:val="24"/>
        </w:rPr>
        <w:t>模态的生成图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xg</m:t>
            </m:r>
          </m:sub>
        </m:sSub>
      </m:oMath>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对</w:t>
      </w:r>
      <m:oMath>
        <m:r>
          <m:rPr>
            <m:sty m:val="p"/>
          </m:rPr>
          <w:rPr>
            <w:rFonts w:ascii="Cambria Math" w:eastAsia="宋体" w:hAnsi="Cambria Math" w:cs="Times New Roman" w:hint="eastAsia"/>
            <w:sz w:val="24"/>
            <w:szCs w:val="24"/>
          </w:rPr>
          <m:t>Y</m:t>
        </m:r>
      </m:oMath>
      <w:r w:rsidRPr="00030EE8">
        <w:rPr>
          <w:rFonts w:ascii="宋体" w:eastAsia="宋体" w:hAnsi="宋体" w:cs="Times New Roman" w:hint="eastAsia"/>
          <w:sz w:val="24"/>
          <w:szCs w:val="24"/>
        </w:rPr>
        <w:t>模态做同样的操作，用编码器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E</m:t>
            </m:r>
            <m:r>
              <m:rPr>
                <m:sty m:val="p"/>
              </m:rPr>
              <w:rPr>
                <w:rFonts w:ascii="Cambria Math" w:eastAsia="宋体" w:hAnsi="Cambria Math" w:cs="Times New Roman"/>
                <w:sz w:val="24"/>
                <w:szCs w:val="24"/>
              </w:rPr>
              <m:t>ncoder</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y</m:t>
            </m:r>
          </m:sub>
        </m:sSub>
      </m:oMath>
      <w:r w:rsidRPr="00030EE8">
        <w:rPr>
          <w:rFonts w:ascii="宋体" w:eastAsia="宋体" w:hAnsi="宋体" w:cs="Times New Roman" w:hint="eastAsia"/>
          <w:sz w:val="24"/>
          <w:szCs w:val="24"/>
        </w:rPr>
        <w:t>对生成图</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y</m:t>
            </m:r>
            <m:ctrlPr>
              <w:rPr>
                <w:rFonts w:ascii="Cambria Math" w:eastAsia="宋体" w:hAnsi="Cambria Math" w:cs="Times New Roman" w:hint="eastAsia"/>
                <w:sz w:val="24"/>
                <w:szCs w:val="24"/>
              </w:rPr>
            </m:ctrlPr>
          </m:e>
          <m:sub>
            <m:r>
              <w:rPr>
                <w:rFonts w:ascii="Cambria Math" w:eastAsia="宋体" w:hAnsi="Cambria Math" w:cs="Times New Roman" w:hint="eastAsia"/>
                <w:sz w:val="24"/>
                <w:szCs w:val="24"/>
              </w:rPr>
              <m:t>g</m:t>
            </m:r>
          </m:sub>
        </m:sSub>
      </m:oMath>
      <w:r w:rsidRPr="00030EE8">
        <w:rPr>
          <w:rFonts w:ascii="宋体" w:eastAsia="宋体" w:hAnsi="宋体" w:cs="Times New Roman" w:hint="eastAsia"/>
          <w:sz w:val="24"/>
          <w:szCs w:val="24"/>
        </w:rPr>
        <w:t>进行编码得到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C</m:t>
            </m:r>
            <m:r>
              <m:rPr>
                <m:sty m:val="p"/>
              </m:rPr>
              <w:rPr>
                <w:rFonts w:ascii="Cambria Math" w:eastAsia="宋体" w:hAnsi="Cambria Math" w:cs="Times New Roman" w:hint="eastAsia"/>
                <w:sz w:val="24"/>
                <w:szCs w:val="24"/>
              </w:rPr>
              <m:t>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rsid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m:rPr>
                <m:sty m:val="p"/>
              </m:rPr>
              <w:rPr>
                <w:rFonts w:ascii="Cambria Math" w:eastAsia="宋体" w:hAnsi="Cambria Math" w:cs="Times New Roman"/>
                <w:sz w:val="24"/>
                <w:szCs w:val="24"/>
              </w:rPr>
              <m:t>L</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L</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w:t>
      </w:r>
    </w:p>
    <w:p w:rsidR="00030EE8" w:rsidRPr="00030EE8" w:rsidRDefault="00030EE8" w:rsidP="00030EE8">
      <w:pPr>
        <w:pStyle w:val="a4"/>
        <w:numPr>
          <w:ilvl w:val="0"/>
          <w:numId w:val="28"/>
        </w:numPr>
        <w:adjustRightInd w:val="0"/>
        <w:snapToGrid w:val="0"/>
        <w:spacing w:line="360" w:lineRule="auto"/>
        <w:ind w:firstLineChars="0"/>
        <w:rPr>
          <w:rFonts w:ascii="宋体" w:eastAsia="宋体" w:hAnsi="宋体" w:cs="Times New Roman"/>
          <w:sz w:val="24"/>
          <w:szCs w:val="24"/>
        </w:rPr>
      </w:pP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Code</m:t>
            </m:r>
            <m:ctrlPr>
              <w:rPr>
                <w:rFonts w:ascii="Cambria Math" w:eastAsia="宋体" w:hAnsi="Cambria Math" w:cs="Times New Roman" w:hint="eastAsia"/>
                <w:sz w:val="24"/>
                <w:szCs w:val="24"/>
              </w:rPr>
            </m:ctrlPr>
          </m:e>
          <m:sub>
            <m:r>
              <w:rPr>
                <w:rFonts w:ascii="Cambria Math" w:eastAsia="宋体" w:hAnsi="Cambria Math" w:cs="Times New Roman"/>
                <w:sz w:val="24"/>
                <w:szCs w:val="24"/>
              </w:rPr>
              <m:t>yg</m:t>
            </m:r>
          </m:sub>
        </m:sSub>
      </m:oMath>
      <w:r w:rsidRPr="00030EE8">
        <w:rPr>
          <w:rFonts w:ascii="宋体" w:eastAsia="宋体" w:hAnsi="宋体" w:cs="Times New Roman" w:hint="eastAsia"/>
          <w:sz w:val="24"/>
          <w:szCs w:val="24"/>
        </w:rPr>
        <w:t>送到解码器</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hint="eastAsia"/>
                <w:sz w:val="24"/>
                <w:szCs w:val="24"/>
              </w:rPr>
              <m:t>D</m:t>
            </m:r>
            <m:r>
              <m:rPr>
                <m:sty m:val="p"/>
              </m:rPr>
              <w:rPr>
                <w:rFonts w:ascii="Cambria Math" w:eastAsia="宋体" w:hAnsi="Cambria Math" w:cs="Times New Roman"/>
                <w:sz w:val="24"/>
                <w:szCs w:val="24"/>
              </w:rPr>
              <m:t>ecoder</m:t>
            </m:r>
          </m:e>
          <m:sub>
            <m:r>
              <w:rPr>
                <w:rFonts w:ascii="Cambria Math" w:eastAsia="宋体" w:hAnsi="Cambria Math" w:cs="Times New Roman"/>
                <w:sz w:val="24"/>
                <w:szCs w:val="24"/>
              </w:rPr>
              <m:t>x</m:t>
            </m:r>
          </m:sub>
        </m:sSub>
      </m:oMath>
      <w:r w:rsidRPr="00030EE8">
        <w:rPr>
          <w:rFonts w:ascii="宋体" w:eastAsia="宋体" w:hAnsi="宋体" w:cs="Times New Roman" w:hint="eastAsia"/>
          <w:sz w:val="24"/>
          <w:szCs w:val="24"/>
        </w:rPr>
        <w:t>解码得到</w:t>
      </w:r>
      <m:oMath>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x</m:t>
            </m:r>
            <m:ctrlPr>
              <w:rPr>
                <w:rFonts w:ascii="Cambria Math" w:eastAsia="宋体" w:hAnsi="Cambria Math" w:cs="Times New Roman" w:hint="eastAsia"/>
                <w:sz w:val="24"/>
                <w:szCs w:val="24"/>
              </w:rPr>
            </m:ctrlPr>
          </m:e>
          <m:sub>
            <m:r>
              <w:rPr>
                <w:rFonts w:ascii="Cambria Math" w:eastAsia="宋体" w:hAnsi="Cambria Math" w:cs="Times New Roman"/>
                <w:sz w:val="24"/>
                <w:szCs w:val="24"/>
              </w:rPr>
              <m:t>g,t</m:t>
            </m:r>
          </m:sub>
        </m:sSub>
      </m:oMath>
      <w:r w:rsidRPr="00030EE8">
        <w:rPr>
          <w:rFonts w:ascii="宋体" w:eastAsia="宋体" w:hAnsi="宋体" w:cs="Times New Roman" w:hint="eastAsia"/>
          <w:sz w:val="24"/>
          <w:szCs w:val="24"/>
        </w:rPr>
        <w:t>。</w:t>
      </w:r>
    </w:p>
    <w:p w:rsidR="00527C6A" w:rsidRDefault="00527C6A"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3471A4" w:rsidRDefault="00030EE8" w:rsidP="003471A4">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模块的功能</w:t>
      </w:r>
      <w:r w:rsidR="00E16C28">
        <w:rPr>
          <w:rFonts w:ascii="宋体" w:eastAsia="宋体" w:hAnsi="宋体" w:cs="Times New Roman" w:hint="eastAsia"/>
          <w:sz w:val="24"/>
          <w:szCs w:val="24"/>
        </w:rPr>
        <w:t>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X -&gt; X_R</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Y -&gt; Y_R</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X -&gt; Y_T</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Y -&gt; X_T</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X -&gt; L_X</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Pr>
          <w:rFonts w:ascii="宋体" w:eastAsia="宋体" w:hAnsi="宋体" w:cs="Times New Roman"/>
          <w:sz w:val="24"/>
          <w:szCs w:val="24"/>
        </w:rPr>
        <w:t xml:space="preserve"># </w:t>
      </w:r>
      <w:r w:rsidRPr="00030EE8">
        <w:rPr>
          <w:rFonts w:ascii="宋体" w:eastAsia="宋体" w:hAnsi="宋体" w:cs="Times New Roman"/>
          <w:sz w:val="24"/>
          <w:szCs w:val="24"/>
        </w:rPr>
        <w:t>Y -&gt; L_Y</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9C0719" w:rsidRDefault="009C071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鉴别器训练方法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r w:rsidRPr="00030EE8">
        <w:rPr>
          <w:rFonts w:ascii="宋体" w:eastAsia="宋体" w:hAnsi="宋体" w:cs="Times New Roman"/>
          <w:sz w:val="24"/>
          <w:szCs w:val="24"/>
        </w:rPr>
        <w:t># D,FD</w:t>
      </w:r>
    </w:p>
    <w:p w:rsidR="00030EE8" w:rsidRDefault="00030EE8" w:rsidP="003471A4">
      <w:pPr>
        <w:pStyle w:val="a4"/>
        <w:adjustRightInd w:val="0"/>
        <w:snapToGrid w:val="0"/>
        <w:spacing w:line="360" w:lineRule="auto"/>
        <w:ind w:left="1200" w:firstLineChars="0" w:firstLine="0"/>
        <w:rPr>
          <w:rFonts w:ascii="宋体" w:eastAsia="宋体" w:hAnsi="宋体" w:cs="Times New Roman"/>
          <w:sz w:val="24"/>
          <w:szCs w:val="24"/>
        </w:rPr>
      </w:pPr>
    </w:p>
    <w:p w:rsidR="00030EE8" w:rsidRDefault="00030EE8" w:rsidP="003471A4">
      <w:pPr>
        <w:pStyle w:val="a4"/>
        <w:adjustRightInd w:val="0"/>
        <w:snapToGrid w:val="0"/>
        <w:spacing w:line="360" w:lineRule="auto"/>
        <w:ind w:left="1200" w:firstLineChars="0" w:firstLine="0"/>
        <w:rPr>
          <w:rFonts w:ascii="宋体" w:eastAsia="宋体" w:hAnsi="宋体" w:cs="Times New Roman" w:hint="eastAsia"/>
          <w:sz w:val="24"/>
          <w:szCs w:val="24"/>
        </w:rPr>
      </w:pPr>
    </w:p>
    <w:p w:rsidR="003471A4" w:rsidRPr="00A65D0B" w:rsidRDefault="00E16C28" w:rsidP="00A65D0B">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损失函数设计方法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模态扩展训练方法</w:t>
      </w:r>
    </w:p>
    <w:p w:rsidR="003471A4" w:rsidRDefault="003471A4" w:rsidP="003471A4">
      <w:pPr>
        <w:pStyle w:val="a4"/>
        <w:adjustRightInd w:val="0"/>
        <w:snapToGrid w:val="0"/>
        <w:spacing w:line="360" w:lineRule="auto"/>
        <w:ind w:left="1200" w:firstLineChars="0" w:firstLine="0"/>
        <w:rPr>
          <w:rFonts w:ascii="宋体" w:eastAsia="宋体" w:hAnsi="宋体" w:cs="Times New Roman"/>
          <w:sz w:val="24"/>
          <w:szCs w:val="24"/>
        </w:rPr>
      </w:pPr>
    </w:p>
    <w:p w:rsidR="00313EA9" w:rsidRPr="00FA26EE" w:rsidRDefault="00313EA9" w:rsidP="00FA26EE">
      <w:pPr>
        <w:pStyle w:val="a4"/>
        <w:numPr>
          <w:ilvl w:val="0"/>
          <w:numId w:val="22"/>
        </w:numPr>
        <w:adjustRightInd w:val="0"/>
        <w:snapToGrid w:val="0"/>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模块组合使用方法</w:t>
      </w:r>
    </w:p>
    <w:p w:rsidR="00145AD2" w:rsidRPr="00243CBB" w:rsidRDefault="00145AD2" w:rsidP="006C562F">
      <w:pPr>
        <w:adjustRightInd w:val="0"/>
        <w:snapToGrid w:val="0"/>
        <w:spacing w:line="360" w:lineRule="auto"/>
        <w:ind w:firstLineChars="200" w:firstLine="482"/>
        <w:rPr>
          <w:rFonts w:ascii="宋体" w:eastAsia="宋体" w:hAnsi="宋体"/>
          <w:b/>
          <w:sz w:val="24"/>
        </w:rPr>
      </w:pPr>
    </w:p>
    <w:p w:rsidR="00145AD2" w:rsidRPr="00243CBB" w:rsidRDefault="00145AD2" w:rsidP="006C562F">
      <w:pPr>
        <w:adjustRightInd w:val="0"/>
        <w:snapToGrid w:val="0"/>
        <w:spacing w:line="360" w:lineRule="auto"/>
        <w:ind w:firstLineChars="200" w:firstLine="482"/>
        <w:rPr>
          <w:rFonts w:ascii="宋体" w:eastAsia="宋体" w:hAnsi="宋体"/>
          <w:b/>
          <w:sz w:val="24"/>
        </w:rPr>
      </w:pPr>
      <w:r w:rsidRPr="00243CBB">
        <w:rPr>
          <w:rFonts w:ascii="宋体" w:eastAsia="宋体" w:hAnsi="宋体" w:hint="eastAsia"/>
          <w:b/>
          <w:sz w:val="24"/>
        </w:rPr>
        <w:t>附图</w:t>
      </w:r>
      <w:r w:rsidRPr="00243CBB">
        <w:rPr>
          <w:rFonts w:ascii="宋体" w:eastAsia="宋体" w:hAnsi="宋体"/>
          <w:b/>
          <w:sz w:val="24"/>
        </w:rPr>
        <w:t>说明</w:t>
      </w:r>
    </w:p>
    <w:p w:rsidR="00145AD2" w:rsidRPr="00243CBB" w:rsidRDefault="00145AD2" w:rsidP="006C562F">
      <w:pPr>
        <w:adjustRightInd w:val="0"/>
        <w:snapToGrid w:val="0"/>
        <w:spacing w:line="360" w:lineRule="auto"/>
        <w:rPr>
          <w:rFonts w:ascii="宋体" w:eastAsia="宋体" w:hAnsi="宋体"/>
          <w:sz w:val="24"/>
        </w:rPr>
      </w:pPr>
      <w:r w:rsidRPr="00243CBB">
        <w:rPr>
          <w:rFonts w:ascii="宋体" w:eastAsia="宋体" w:hAnsi="宋体"/>
          <w:sz w:val="24"/>
        </w:rPr>
        <w:tab/>
      </w:r>
      <w:r w:rsidRPr="00243CBB">
        <w:rPr>
          <w:rFonts w:ascii="宋体" w:eastAsia="宋体" w:hAnsi="宋体" w:hint="eastAsia"/>
          <w:sz w:val="24"/>
        </w:rPr>
        <w:t>为了</w:t>
      </w:r>
      <w:r w:rsidRPr="00243CBB">
        <w:rPr>
          <w:rFonts w:ascii="宋体" w:eastAsia="宋体" w:hAnsi="宋体"/>
          <w:sz w:val="24"/>
        </w:rPr>
        <w:t>更清楚</w:t>
      </w:r>
      <w:r w:rsidRPr="00243CBB">
        <w:rPr>
          <w:rFonts w:ascii="宋体" w:eastAsia="宋体" w:hAnsi="宋体" w:hint="eastAsia"/>
          <w:sz w:val="24"/>
        </w:rPr>
        <w:t>地说明本申请实施例中的技术方案，下面将对实施例中所需要使用的附图作简单地介绍，显而易见地，下面描述中的附图仅仅是本发明的实施例，对于本领域普通技术人员来讲，在不付出创造性劳动的前提下，还可以根据提供的附图获得其他的附图。</w:t>
      </w:r>
    </w:p>
    <w:p w:rsidR="007D326E" w:rsidRDefault="00AE0727" w:rsidP="007D326E">
      <w:pPr>
        <w:adjustRightInd w:val="0"/>
        <w:snapToGrid w:val="0"/>
        <w:spacing w:line="360" w:lineRule="auto"/>
        <w:jc w:val="center"/>
      </w:pPr>
      <w:r>
        <w:object w:dxaOrig="11415" w:dyaOrig="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5pt;height:284.1pt" o:ole="">
            <v:imagedata r:id="rId7" o:title=""/>
          </v:shape>
          <o:OLEObject Type="Embed" ProgID="Visio.Drawing.15" ShapeID="_x0000_i1025" DrawAspect="Content" ObjectID="_1621779022" r:id="rId8"/>
        </w:object>
      </w:r>
    </w:p>
    <w:p w:rsidR="00AE0727" w:rsidRDefault="00AE0727" w:rsidP="007D326E">
      <w:pPr>
        <w:adjustRightInd w:val="0"/>
        <w:snapToGrid w:val="0"/>
        <w:spacing w:line="360" w:lineRule="auto"/>
        <w:jc w:val="center"/>
        <w:rPr>
          <w:rFonts w:ascii="宋体" w:eastAsia="宋体" w:hAnsi="宋体"/>
          <w:sz w:val="24"/>
        </w:rPr>
      </w:pPr>
      <w:r>
        <w:rPr>
          <w:rFonts w:hint="eastAsia"/>
        </w:rPr>
        <w:t>图一 主流程图</w:t>
      </w:r>
    </w:p>
    <w:p w:rsidR="007D326E" w:rsidRPr="00D21317" w:rsidRDefault="007D326E" w:rsidP="009059BF">
      <w:pPr>
        <w:adjustRightInd w:val="0"/>
        <w:snapToGrid w:val="0"/>
        <w:spacing w:line="360" w:lineRule="auto"/>
        <w:jc w:val="center"/>
        <w:rPr>
          <w:rFonts w:ascii="宋体" w:eastAsia="宋体" w:hAnsi="宋体"/>
          <w:sz w:val="24"/>
        </w:rPr>
      </w:pPr>
    </w:p>
    <w:p w:rsidR="00250AA3" w:rsidRPr="00243CBB" w:rsidRDefault="00250AA3" w:rsidP="006C562F">
      <w:pPr>
        <w:spacing w:line="360" w:lineRule="auto"/>
        <w:rPr>
          <w:rFonts w:ascii="宋体" w:eastAsia="宋体" w:hAnsi="宋体"/>
          <w:sz w:val="24"/>
          <w:szCs w:val="24"/>
        </w:rPr>
      </w:pPr>
    </w:p>
    <w:p w:rsidR="00250AA3" w:rsidRPr="00243CBB" w:rsidRDefault="00250AA3" w:rsidP="006C562F">
      <w:pPr>
        <w:adjustRightInd w:val="0"/>
        <w:snapToGrid w:val="0"/>
        <w:spacing w:line="360" w:lineRule="auto"/>
        <w:ind w:firstLine="360"/>
        <w:rPr>
          <w:rFonts w:ascii="宋体" w:eastAsia="宋体" w:hAnsi="宋体"/>
          <w:b/>
          <w:sz w:val="24"/>
        </w:rPr>
      </w:pPr>
      <w:r w:rsidRPr="00243CBB">
        <w:rPr>
          <w:rFonts w:ascii="宋体" w:eastAsia="宋体" w:hAnsi="宋体" w:hint="eastAsia"/>
          <w:b/>
          <w:sz w:val="24"/>
        </w:rPr>
        <w:t>具体</w:t>
      </w:r>
      <w:r w:rsidRPr="00243CBB">
        <w:rPr>
          <w:rFonts w:ascii="宋体" w:eastAsia="宋体" w:hAnsi="宋体"/>
          <w:b/>
          <w:sz w:val="24"/>
        </w:rPr>
        <w:t>实施方式</w:t>
      </w:r>
    </w:p>
    <w:p w:rsidR="00DD5441" w:rsidRPr="00EA03D4" w:rsidRDefault="00250AA3" w:rsidP="001E5046">
      <w:pPr>
        <w:adjustRightInd w:val="0"/>
        <w:snapToGrid w:val="0"/>
        <w:spacing w:line="360" w:lineRule="auto"/>
        <w:ind w:firstLine="420"/>
        <w:rPr>
          <w:rFonts w:ascii="宋体" w:eastAsia="宋体" w:hAnsi="宋体" w:cs="Times New Roman"/>
          <w:sz w:val="24"/>
          <w:szCs w:val="24"/>
        </w:rPr>
      </w:pPr>
      <w:r w:rsidRPr="000B2A49">
        <w:rPr>
          <w:rFonts w:ascii="宋体" w:eastAsia="宋体" w:hAnsi="宋体" w:cs="Times New Roman"/>
          <w:sz w:val="24"/>
          <w:szCs w:val="24"/>
        </w:rPr>
        <w:t>下面结合附图及具体实施例对本发明</w:t>
      </w:r>
      <w:r w:rsidRPr="000B2A49">
        <w:rPr>
          <w:rFonts w:ascii="宋体" w:eastAsia="宋体" w:hAnsi="宋体" w:cs="Times New Roman" w:hint="eastAsia"/>
          <w:sz w:val="24"/>
          <w:szCs w:val="24"/>
        </w:rPr>
        <w:t>的实施过程</w:t>
      </w:r>
      <w:r w:rsidRPr="000B2A49">
        <w:rPr>
          <w:rFonts w:ascii="宋体" w:eastAsia="宋体" w:hAnsi="宋体" w:cs="Times New Roman"/>
          <w:sz w:val="24"/>
          <w:szCs w:val="24"/>
        </w:rPr>
        <w:t>进行详细说明</w:t>
      </w:r>
      <w:r w:rsidRPr="000B2A49">
        <w:rPr>
          <w:rFonts w:ascii="宋体" w:eastAsia="宋体" w:hAnsi="宋体" w:cs="Times New Roman" w:hint="eastAsia"/>
          <w:sz w:val="24"/>
          <w:szCs w:val="24"/>
        </w:rPr>
        <w:t>：</w:t>
      </w:r>
    </w:p>
    <w:sectPr w:rsidR="00DD5441" w:rsidRPr="00EA03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A4A" w:rsidRDefault="00B45A4A" w:rsidP="0063674E">
      <w:r>
        <w:separator/>
      </w:r>
    </w:p>
  </w:endnote>
  <w:endnote w:type="continuationSeparator" w:id="0">
    <w:p w:rsidR="00B45A4A" w:rsidRDefault="00B45A4A" w:rsidP="00636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A4A" w:rsidRDefault="00B45A4A" w:rsidP="0063674E">
      <w:r>
        <w:separator/>
      </w:r>
    </w:p>
  </w:footnote>
  <w:footnote w:type="continuationSeparator" w:id="0">
    <w:p w:rsidR="00B45A4A" w:rsidRDefault="00B45A4A" w:rsidP="00636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E187B"/>
    <w:multiLevelType w:val="hybridMultilevel"/>
    <w:tmpl w:val="A39ABCA6"/>
    <w:lvl w:ilvl="0" w:tplc="8B407D9E">
      <w:start w:val="1"/>
      <w:numFmt w:val="decimal"/>
      <w:lvlText w:val="%1."/>
      <w:lvlJc w:val="left"/>
      <w:pPr>
        <w:ind w:left="-4743" w:hanging="360"/>
      </w:pPr>
      <w:rPr>
        <w:rFonts w:hint="default"/>
      </w:rPr>
    </w:lvl>
    <w:lvl w:ilvl="1" w:tplc="04090019" w:tentative="1">
      <w:start w:val="1"/>
      <w:numFmt w:val="lowerLetter"/>
      <w:lvlText w:val="%2)"/>
      <w:lvlJc w:val="left"/>
      <w:pPr>
        <w:ind w:left="-4263" w:hanging="420"/>
      </w:pPr>
    </w:lvl>
    <w:lvl w:ilvl="2" w:tplc="0409001B" w:tentative="1">
      <w:start w:val="1"/>
      <w:numFmt w:val="lowerRoman"/>
      <w:lvlText w:val="%3."/>
      <w:lvlJc w:val="right"/>
      <w:pPr>
        <w:ind w:left="-3843" w:hanging="420"/>
      </w:pPr>
    </w:lvl>
    <w:lvl w:ilvl="3" w:tplc="0409000F" w:tentative="1">
      <w:start w:val="1"/>
      <w:numFmt w:val="decimal"/>
      <w:lvlText w:val="%4."/>
      <w:lvlJc w:val="left"/>
      <w:pPr>
        <w:ind w:left="-3423" w:hanging="420"/>
      </w:pPr>
    </w:lvl>
    <w:lvl w:ilvl="4" w:tplc="04090019" w:tentative="1">
      <w:start w:val="1"/>
      <w:numFmt w:val="lowerLetter"/>
      <w:lvlText w:val="%5)"/>
      <w:lvlJc w:val="left"/>
      <w:pPr>
        <w:ind w:left="-3003" w:hanging="420"/>
      </w:pPr>
    </w:lvl>
    <w:lvl w:ilvl="5" w:tplc="0409001B" w:tentative="1">
      <w:start w:val="1"/>
      <w:numFmt w:val="lowerRoman"/>
      <w:lvlText w:val="%6."/>
      <w:lvlJc w:val="right"/>
      <w:pPr>
        <w:ind w:left="-2583" w:hanging="420"/>
      </w:pPr>
    </w:lvl>
    <w:lvl w:ilvl="6" w:tplc="0409000F" w:tentative="1">
      <w:start w:val="1"/>
      <w:numFmt w:val="decimal"/>
      <w:lvlText w:val="%7."/>
      <w:lvlJc w:val="left"/>
      <w:pPr>
        <w:ind w:left="-2163" w:hanging="420"/>
      </w:pPr>
    </w:lvl>
    <w:lvl w:ilvl="7" w:tplc="04090019" w:tentative="1">
      <w:start w:val="1"/>
      <w:numFmt w:val="lowerLetter"/>
      <w:lvlText w:val="%8)"/>
      <w:lvlJc w:val="left"/>
      <w:pPr>
        <w:ind w:left="-1743" w:hanging="420"/>
      </w:pPr>
    </w:lvl>
    <w:lvl w:ilvl="8" w:tplc="0409001B" w:tentative="1">
      <w:start w:val="1"/>
      <w:numFmt w:val="lowerRoman"/>
      <w:lvlText w:val="%9."/>
      <w:lvlJc w:val="right"/>
      <w:pPr>
        <w:ind w:left="-1323" w:hanging="420"/>
      </w:pPr>
    </w:lvl>
  </w:abstractNum>
  <w:abstractNum w:abstractNumId="1" w15:restartNumberingAfterBreak="0">
    <w:nsid w:val="036B50C6"/>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0618D7"/>
    <w:multiLevelType w:val="hybridMultilevel"/>
    <w:tmpl w:val="60A89AB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7D65F4"/>
    <w:multiLevelType w:val="hybridMultilevel"/>
    <w:tmpl w:val="0F4631B8"/>
    <w:lvl w:ilvl="0" w:tplc="D7F21D60">
      <w:start w:val="1"/>
      <w:numFmt w:val="decimalEnclosedCircle"/>
      <w:lvlText w:val="%1"/>
      <w:lvlJc w:val="left"/>
      <w:pPr>
        <w:ind w:left="2040" w:hanging="42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4" w15:restartNumberingAfterBreak="0">
    <w:nsid w:val="13FF5BE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41F1DA7"/>
    <w:multiLevelType w:val="hybridMultilevel"/>
    <w:tmpl w:val="68B43C5E"/>
    <w:lvl w:ilvl="0" w:tplc="D7F21D60">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62414C9"/>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8CA318E"/>
    <w:multiLevelType w:val="hybridMultilevel"/>
    <w:tmpl w:val="BCE89D1E"/>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8" w15:restartNumberingAfterBreak="0">
    <w:nsid w:val="19312C74"/>
    <w:multiLevelType w:val="hybridMultilevel"/>
    <w:tmpl w:val="2130933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B7465D5"/>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023624"/>
    <w:multiLevelType w:val="hybridMultilevel"/>
    <w:tmpl w:val="66B6C878"/>
    <w:lvl w:ilvl="0" w:tplc="7210499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56101"/>
    <w:multiLevelType w:val="hybridMultilevel"/>
    <w:tmpl w:val="CF2A12DA"/>
    <w:lvl w:ilvl="0" w:tplc="9E4AF3A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1106E43"/>
    <w:multiLevelType w:val="hybridMultilevel"/>
    <w:tmpl w:val="B34869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39315D1F"/>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F4703"/>
    <w:multiLevelType w:val="hybridMultilevel"/>
    <w:tmpl w:val="C68EB204"/>
    <w:lvl w:ilvl="0" w:tplc="F43C3D06">
      <w:start w:val="1"/>
      <w:numFmt w:val="decimal"/>
      <w:lvlText w:val="（%1）"/>
      <w:lvlJc w:val="left"/>
      <w:pPr>
        <w:ind w:left="5463" w:hanging="3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E95815"/>
    <w:multiLevelType w:val="hybridMultilevel"/>
    <w:tmpl w:val="C15801B6"/>
    <w:lvl w:ilvl="0" w:tplc="E4A4FB66">
      <w:start w:val="1"/>
      <w:numFmt w:val="bullet"/>
      <w:lvlText w:val="•"/>
      <w:lvlJc w:val="left"/>
      <w:pPr>
        <w:tabs>
          <w:tab w:val="num" w:pos="720"/>
        </w:tabs>
        <w:ind w:left="720" w:hanging="360"/>
      </w:pPr>
      <w:rPr>
        <w:rFonts w:ascii="Arial" w:hAnsi="Arial" w:hint="default"/>
      </w:rPr>
    </w:lvl>
    <w:lvl w:ilvl="1" w:tplc="459E516A" w:tentative="1">
      <w:start w:val="1"/>
      <w:numFmt w:val="bullet"/>
      <w:lvlText w:val="•"/>
      <w:lvlJc w:val="left"/>
      <w:pPr>
        <w:tabs>
          <w:tab w:val="num" w:pos="1440"/>
        </w:tabs>
        <w:ind w:left="1440" w:hanging="360"/>
      </w:pPr>
      <w:rPr>
        <w:rFonts w:ascii="Arial" w:hAnsi="Arial" w:hint="default"/>
      </w:rPr>
    </w:lvl>
    <w:lvl w:ilvl="2" w:tplc="CAC8073E" w:tentative="1">
      <w:start w:val="1"/>
      <w:numFmt w:val="bullet"/>
      <w:lvlText w:val="•"/>
      <w:lvlJc w:val="left"/>
      <w:pPr>
        <w:tabs>
          <w:tab w:val="num" w:pos="2160"/>
        </w:tabs>
        <w:ind w:left="2160" w:hanging="360"/>
      </w:pPr>
      <w:rPr>
        <w:rFonts w:ascii="Arial" w:hAnsi="Arial" w:hint="default"/>
      </w:rPr>
    </w:lvl>
    <w:lvl w:ilvl="3" w:tplc="273CAF32" w:tentative="1">
      <w:start w:val="1"/>
      <w:numFmt w:val="bullet"/>
      <w:lvlText w:val="•"/>
      <w:lvlJc w:val="left"/>
      <w:pPr>
        <w:tabs>
          <w:tab w:val="num" w:pos="2880"/>
        </w:tabs>
        <w:ind w:left="2880" w:hanging="360"/>
      </w:pPr>
      <w:rPr>
        <w:rFonts w:ascii="Arial" w:hAnsi="Arial" w:hint="default"/>
      </w:rPr>
    </w:lvl>
    <w:lvl w:ilvl="4" w:tplc="A83C8110" w:tentative="1">
      <w:start w:val="1"/>
      <w:numFmt w:val="bullet"/>
      <w:lvlText w:val="•"/>
      <w:lvlJc w:val="left"/>
      <w:pPr>
        <w:tabs>
          <w:tab w:val="num" w:pos="3600"/>
        </w:tabs>
        <w:ind w:left="3600" w:hanging="360"/>
      </w:pPr>
      <w:rPr>
        <w:rFonts w:ascii="Arial" w:hAnsi="Arial" w:hint="default"/>
      </w:rPr>
    </w:lvl>
    <w:lvl w:ilvl="5" w:tplc="BC464194" w:tentative="1">
      <w:start w:val="1"/>
      <w:numFmt w:val="bullet"/>
      <w:lvlText w:val="•"/>
      <w:lvlJc w:val="left"/>
      <w:pPr>
        <w:tabs>
          <w:tab w:val="num" w:pos="4320"/>
        </w:tabs>
        <w:ind w:left="4320" w:hanging="360"/>
      </w:pPr>
      <w:rPr>
        <w:rFonts w:ascii="Arial" w:hAnsi="Arial" w:hint="default"/>
      </w:rPr>
    </w:lvl>
    <w:lvl w:ilvl="6" w:tplc="5E7E72FC" w:tentative="1">
      <w:start w:val="1"/>
      <w:numFmt w:val="bullet"/>
      <w:lvlText w:val="•"/>
      <w:lvlJc w:val="left"/>
      <w:pPr>
        <w:tabs>
          <w:tab w:val="num" w:pos="5040"/>
        </w:tabs>
        <w:ind w:left="5040" w:hanging="360"/>
      </w:pPr>
      <w:rPr>
        <w:rFonts w:ascii="Arial" w:hAnsi="Arial" w:hint="default"/>
      </w:rPr>
    </w:lvl>
    <w:lvl w:ilvl="7" w:tplc="87567096" w:tentative="1">
      <w:start w:val="1"/>
      <w:numFmt w:val="bullet"/>
      <w:lvlText w:val="•"/>
      <w:lvlJc w:val="left"/>
      <w:pPr>
        <w:tabs>
          <w:tab w:val="num" w:pos="5760"/>
        </w:tabs>
        <w:ind w:left="5760" w:hanging="360"/>
      </w:pPr>
      <w:rPr>
        <w:rFonts w:ascii="Arial" w:hAnsi="Arial" w:hint="default"/>
      </w:rPr>
    </w:lvl>
    <w:lvl w:ilvl="8" w:tplc="9476DF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4E16F9"/>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15:restartNumberingAfterBreak="0">
    <w:nsid w:val="47670E93"/>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57842D21"/>
    <w:multiLevelType w:val="hybridMultilevel"/>
    <w:tmpl w:val="F6E44E2C"/>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9" w15:restartNumberingAfterBreak="0">
    <w:nsid w:val="5CD75FE7"/>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0131277"/>
    <w:multiLevelType w:val="hybridMultilevel"/>
    <w:tmpl w:val="1C3CAEF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5DD1D69"/>
    <w:multiLevelType w:val="hybridMultilevel"/>
    <w:tmpl w:val="E1EA4E84"/>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2" w15:restartNumberingAfterBreak="0">
    <w:nsid w:val="67D10103"/>
    <w:multiLevelType w:val="hybridMultilevel"/>
    <w:tmpl w:val="E266F9C4"/>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83222C9"/>
    <w:multiLevelType w:val="hybridMultilevel"/>
    <w:tmpl w:val="4C245D32"/>
    <w:lvl w:ilvl="0" w:tplc="D7F21D60">
      <w:start w:val="1"/>
      <w:numFmt w:val="decimalEnclosedCircle"/>
      <w:lvlText w:val="%1"/>
      <w:lvlJc w:val="left"/>
      <w:pPr>
        <w:ind w:left="1620" w:hanging="4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4" w15:restartNumberingAfterBreak="0">
    <w:nsid w:val="70AF34F1"/>
    <w:multiLevelType w:val="hybridMultilevel"/>
    <w:tmpl w:val="9288D63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15:restartNumberingAfterBreak="0">
    <w:nsid w:val="71994F8A"/>
    <w:multiLevelType w:val="hybridMultilevel"/>
    <w:tmpl w:val="697043A0"/>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74C32BCA"/>
    <w:multiLevelType w:val="hybridMultilevel"/>
    <w:tmpl w:val="BAA01626"/>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7095DF2"/>
    <w:multiLevelType w:val="hybridMultilevel"/>
    <w:tmpl w:val="748A682E"/>
    <w:lvl w:ilvl="0" w:tplc="D7F21D60">
      <w:start w:val="1"/>
      <w:numFmt w:val="decimalEnclosedCircl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4"/>
  </w:num>
  <w:num w:numId="3">
    <w:abstractNumId w:val="15"/>
  </w:num>
  <w:num w:numId="4">
    <w:abstractNumId w:val="5"/>
  </w:num>
  <w:num w:numId="5">
    <w:abstractNumId w:val="25"/>
  </w:num>
  <w:num w:numId="6">
    <w:abstractNumId w:val="8"/>
  </w:num>
  <w:num w:numId="7">
    <w:abstractNumId w:val="22"/>
  </w:num>
  <w:num w:numId="8">
    <w:abstractNumId w:val="19"/>
  </w:num>
  <w:num w:numId="9">
    <w:abstractNumId w:val="24"/>
  </w:num>
  <w:num w:numId="10">
    <w:abstractNumId w:val="12"/>
  </w:num>
  <w:num w:numId="11">
    <w:abstractNumId w:val="27"/>
  </w:num>
  <w:num w:numId="12">
    <w:abstractNumId w:val="16"/>
  </w:num>
  <w:num w:numId="13">
    <w:abstractNumId w:val="26"/>
  </w:num>
  <w:num w:numId="14">
    <w:abstractNumId w:val="17"/>
  </w:num>
  <w:num w:numId="15">
    <w:abstractNumId w:val="20"/>
  </w:num>
  <w:num w:numId="16">
    <w:abstractNumId w:val="10"/>
  </w:num>
  <w:num w:numId="17">
    <w:abstractNumId w:val="9"/>
  </w:num>
  <w:num w:numId="18">
    <w:abstractNumId w:val="4"/>
  </w:num>
  <w:num w:numId="19">
    <w:abstractNumId w:val="1"/>
  </w:num>
  <w:num w:numId="20">
    <w:abstractNumId w:val="13"/>
  </w:num>
  <w:num w:numId="21">
    <w:abstractNumId w:val="6"/>
  </w:num>
  <w:num w:numId="22">
    <w:abstractNumId w:val="11"/>
  </w:num>
  <w:num w:numId="23">
    <w:abstractNumId w:val="23"/>
  </w:num>
  <w:num w:numId="24">
    <w:abstractNumId w:val="2"/>
  </w:num>
  <w:num w:numId="25">
    <w:abstractNumId w:val="21"/>
  </w:num>
  <w:num w:numId="26">
    <w:abstractNumId w:val="18"/>
  </w:num>
  <w:num w:numId="27">
    <w:abstractNumId w:val="3"/>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53"/>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5DD"/>
    <w:rsid w:val="000007BB"/>
    <w:rsid w:val="000047EB"/>
    <w:rsid w:val="0000547E"/>
    <w:rsid w:val="000056A8"/>
    <w:rsid w:val="000127B6"/>
    <w:rsid w:val="00017769"/>
    <w:rsid w:val="00024DBB"/>
    <w:rsid w:val="00027A3E"/>
    <w:rsid w:val="00030EE8"/>
    <w:rsid w:val="00036D1F"/>
    <w:rsid w:val="00042818"/>
    <w:rsid w:val="00043F7D"/>
    <w:rsid w:val="0005053E"/>
    <w:rsid w:val="00050FE1"/>
    <w:rsid w:val="000513C9"/>
    <w:rsid w:val="0005793F"/>
    <w:rsid w:val="00061BD7"/>
    <w:rsid w:val="000630AA"/>
    <w:rsid w:val="000664F7"/>
    <w:rsid w:val="00067D71"/>
    <w:rsid w:val="000718CD"/>
    <w:rsid w:val="00082D0C"/>
    <w:rsid w:val="000852A7"/>
    <w:rsid w:val="00085F36"/>
    <w:rsid w:val="00086681"/>
    <w:rsid w:val="00090A15"/>
    <w:rsid w:val="00093937"/>
    <w:rsid w:val="00096AEC"/>
    <w:rsid w:val="000A0A0F"/>
    <w:rsid w:val="000A2335"/>
    <w:rsid w:val="000A2E25"/>
    <w:rsid w:val="000A3E62"/>
    <w:rsid w:val="000A7AEF"/>
    <w:rsid w:val="000B2644"/>
    <w:rsid w:val="000B2A49"/>
    <w:rsid w:val="000B772B"/>
    <w:rsid w:val="000C0332"/>
    <w:rsid w:val="000D0CB9"/>
    <w:rsid w:val="000D0E24"/>
    <w:rsid w:val="000D2D5E"/>
    <w:rsid w:val="000D3F19"/>
    <w:rsid w:val="000D42EC"/>
    <w:rsid w:val="000D68F8"/>
    <w:rsid w:val="000E753B"/>
    <w:rsid w:val="000F375F"/>
    <w:rsid w:val="000F76A5"/>
    <w:rsid w:val="001019E0"/>
    <w:rsid w:val="00101B79"/>
    <w:rsid w:val="00107E8B"/>
    <w:rsid w:val="00111DAF"/>
    <w:rsid w:val="00113318"/>
    <w:rsid w:val="001220D2"/>
    <w:rsid w:val="001257CF"/>
    <w:rsid w:val="001303D3"/>
    <w:rsid w:val="0013045E"/>
    <w:rsid w:val="00145AD2"/>
    <w:rsid w:val="00146611"/>
    <w:rsid w:val="00150EDF"/>
    <w:rsid w:val="00155065"/>
    <w:rsid w:val="001567D3"/>
    <w:rsid w:val="00162319"/>
    <w:rsid w:val="001640C6"/>
    <w:rsid w:val="0016429C"/>
    <w:rsid w:val="00166349"/>
    <w:rsid w:val="001666AD"/>
    <w:rsid w:val="0016767F"/>
    <w:rsid w:val="00170F12"/>
    <w:rsid w:val="001712D6"/>
    <w:rsid w:val="00171B75"/>
    <w:rsid w:val="00174E01"/>
    <w:rsid w:val="00175396"/>
    <w:rsid w:val="00180D3F"/>
    <w:rsid w:val="00183C99"/>
    <w:rsid w:val="00191D83"/>
    <w:rsid w:val="00196C21"/>
    <w:rsid w:val="001A4902"/>
    <w:rsid w:val="001A6A3E"/>
    <w:rsid w:val="001B7A73"/>
    <w:rsid w:val="001C68B9"/>
    <w:rsid w:val="001D01A8"/>
    <w:rsid w:val="001D3A94"/>
    <w:rsid w:val="001D7DCA"/>
    <w:rsid w:val="001E19BE"/>
    <w:rsid w:val="001E4417"/>
    <w:rsid w:val="001E459E"/>
    <w:rsid w:val="001E5046"/>
    <w:rsid w:val="001E6413"/>
    <w:rsid w:val="001E7AB1"/>
    <w:rsid w:val="001F133A"/>
    <w:rsid w:val="001F1B5B"/>
    <w:rsid w:val="001F243A"/>
    <w:rsid w:val="001F7222"/>
    <w:rsid w:val="00201B93"/>
    <w:rsid w:val="002115A9"/>
    <w:rsid w:val="00213F22"/>
    <w:rsid w:val="0021612C"/>
    <w:rsid w:val="002165AF"/>
    <w:rsid w:val="00240F29"/>
    <w:rsid w:val="0024277A"/>
    <w:rsid w:val="00243CBB"/>
    <w:rsid w:val="00250AA3"/>
    <w:rsid w:val="00251EBE"/>
    <w:rsid w:val="002532B8"/>
    <w:rsid w:val="00257A5E"/>
    <w:rsid w:val="002641B0"/>
    <w:rsid w:val="002720B7"/>
    <w:rsid w:val="00275852"/>
    <w:rsid w:val="002762B8"/>
    <w:rsid w:val="00276BD1"/>
    <w:rsid w:val="002804BB"/>
    <w:rsid w:val="00282573"/>
    <w:rsid w:val="002907A9"/>
    <w:rsid w:val="002915EA"/>
    <w:rsid w:val="00292578"/>
    <w:rsid w:val="002A04A3"/>
    <w:rsid w:val="002A6B95"/>
    <w:rsid w:val="002B5BD3"/>
    <w:rsid w:val="002B7EA6"/>
    <w:rsid w:val="002C03C9"/>
    <w:rsid w:val="002C09FE"/>
    <w:rsid w:val="002D0F59"/>
    <w:rsid w:val="002D65A2"/>
    <w:rsid w:val="002D7AE4"/>
    <w:rsid w:val="002E3781"/>
    <w:rsid w:val="002E5E95"/>
    <w:rsid w:val="002F1378"/>
    <w:rsid w:val="002F1AAD"/>
    <w:rsid w:val="002F2735"/>
    <w:rsid w:val="002F40B2"/>
    <w:rsid w:val="002F5B27"/>
    <w:rsid w:val="003014B9"/>
    <w:rsid w:val="003066A2"/>
    <w:rsid w:val="00306D26"/>
    <w:rsid w:val="003071A8"/>
    <w:rsid w:val="0031184A"/>
    <w:rsid w:val="00313EA9"/>
    <w:rsid w:val="00315552"/>
    <w:rsid w:val="00316A82"/>
    <w:rsid w:val="00317EDF"/>
    <w:rsid w:val="00320AA4"/>
    <w:rsid w:val="00325062"/>
    <w:rsid w:val="00334F37"/>
    <w:rsid w:val="003445DD"/>
    <w:rsid w:val="003470B7"/>
    <w:rsid w:val="003471A4"/>
    <w:rsid w:val="00350587"/>
    <w:rsid w:val="003527D7"/>
    <w:rsid w:val="003547D2"/>
    <w:rsid w:val="00356704"/>
    <w:rsid w:val="00363F70"/>
    <w:rsid w:val="00367459"/>
    <w:rsid w:val="00375187"/>
    <w:rsid w:val="00375D6A"/>
    <w:rsid w:val="003775E3"/>
    <w:rsid w:val="00386232"/>
    <w:rsid w:val="003871AB"/>
    <w:rsid w:val="00387B5F"/>
    <w:rsid w:val="003910EB"/>
    <w:rsid w:val="00393967"/>
    <w:rsid w:val="00396071"/>
    <w:rsid w:val="003A0DF3"/>
    <w:rsid w:val="003A6993"/>
    <w:rsid w:val="003B607D"/>
    <w:rsid w:val="003B618E"/>
    <w:rsid w:val="003B6B86"/>
    <w:rsid w:val="003C56C0"/>
    <w:rsid w:val="003C76A1"/>
    <w:rsid w:val="003D18DF"/>
    <w:rsid w:val="003D365F"/>
    <w:rsid w:val="003D54F9"/>
    <w:rsid w:val="003E35A6"/>
    <w:rsid w:val="003E4F68"/>
    <w:rsid w:val="003E72E2"/>
    <w:rsid w:val="003F3241"/>
    <w:rsid w:val="003F3959"/>
    <w:rsid w:val="003F4D28"/>
    <w:rsid w:val="003F6E10"/>
    <w:rsid w:val="003F7A74"/>
    <w:rsid w:val="004006B0"/>
    <w:rsid w:val="004056A9"/>
    <w:rsid w:val="004057C4"/>
    <w:rsid w:val="00406F3E"/>
    <w:rsid w:val="00413FD3"/>
    <w:rsid w:val="00415EAD"/>
    <w:rsid w:val="004161CB"/>
    <w:rsid w:val="00417BB2"/>
    <w:rsid w:val="0042052C"/>
    <w:rsid w:val="00425505"/>
    <w:rsid w:val="00425F63"/>
    <w:rsid w:val="00436E43"/>
    <w:rsid w:val="00440782"/>
    <w:rsid w:val="004426C5"/>
    <w:rsid w:val="00442EA0"/>
    <w:rsid w:val="004430C4"/>
    <w:rsid w:val="00444A0D"/>
    <w:rsid w:val="00446741"/>
    <w:rsid w:val="00450819"/>
    <w:rsid w:val="00450D1A"/>
    <w:rsid w:val="00455BBB"/>
    <w:rsid w:val="00460472"/>
    <w:rsid w:val="004624E8"/>
    <w:rsid w:val="00463B8B"/>
    <w:rsid w:val="00464219"/>
    <w:rsid w:val="00476B54"/>
    <w:rsid w:val="00480195"/>
    <w:rsid w:val="00480515"/>
    <w:rsid w:val="004821CF"/>
    <w:rsid w:val="00482CE4"/>
    <w:rsid w:val="004847FF"/>
    <w:rsid w:val="00484CD8"/>
    <w:rsid w:val="00487424"/>
    <w:rsid w:val="00491A02"/>
    <w:rsid w:val="00492C44"/>
    <w:rsid w:val="004934FF"/>
    <w:rsid w:val="004942DF"/>
    <w:rsid w:val="00497BCB"/>
    <w:rsid w:val="004A0488"/>
    <w:rsid w:val="004A04C8"/>
    <w:rsid w:val="004A3536"/>
    <w:rsid w:val="004A3D5F"/>
    <w:rsid w:val="004A5834"/>
    <w:rsid w:val="004A660C"/>
    <w:rsid w:val="004A7E49"/>
    <w:rsid w:val="004B240C"/>
    <w:rsid w:val="004B3375"/>
    <w:rsid w:val="004B432C"/>
    <w:rsid w:val="004C1141"/>
    <w:rsid w:val="004C3A10"/>
    <w:rsid w:val="004C5B3C"/>
    <w:rsid w:val="004C62AE"/>
    <w:rsid w:val="004D0570"/>
    <w:rsid w:val="004D1CB1"/>
    <w:rsid w:val="004D4FA7"/>
    <w:rsid w:val="004E078E"/>
    <w:rsid w:val="004E0825"/>
    <w:rsid w:val="004E3220"/>
    <w:rsid w:val="004E559E"/>
    <w:rsid w:val="004E5C1B"/>
    <w:rsid w:val="004E66D4"/>
    <w:rsid w:val="004E6E53"/>
    <w:rsid w:val="004E6EDA"/>
    <w:rsid w:val="004E737D"/>
    <w:rsid w:val="004F1AF5"/>
    <w:rsid w:val="004F2E40"/>
    <w:rsid w:val="004F576A"/>
    <w:rsid w:val="004F5B38"/>
    <w:rsid w:val="004F6550"/>
    <w:rsid w:val="00500170"/>
    <w:rsid w:val="0050038D"/>
    <w:rsid w:val="00505C76"/>
    <w:rsid w:val="00505F77"/>
    <w:rsid w:val="00507806"/>
    <w:rsid w:val="005118ED"/>
    <w:rsid w:val="00512885"/>
    <w:rsid w:val="00512996"/>
    <w:rsid w:val="00513251"/>
    <w:rsid w:val="005137BF"/>
    <w:rsid w:val="005222D1"/>
    <w:rsid w:val="00523156"/>
    <w:rsid w:val="0052576D"/>
    <w:rsid w:val="00527C6A"/>
    <w:rsid w:val="00531A01"/>
    <w:rsid w:val="0053233F"/>
    <w:rsid w:val="00532ECD"/>
    <w:rsid w:val="005374CF"/>
    <w:rsid w:val="0054521E"/>
    <w:rsid w:val="0054758B"/>
    <w:rsid w:val="0055096B"/>
    <w:rsid w:val="0055237D"/>
    <w:rsid w:val="005565A1"/>
    <w:rsid w:val="0056362F"/>
    <w:rsid w:val="005650DD"/>
    <w:rsid w:val="00570379"/>
    <w:rsid w:val="00571288"/>
    <w:rsid w:val="00572067"/>
    <w:rsid w:val="0057658A"/>
    <w:rsid w:val="00582C9D"/>
    <w:rsid w:val="00585042"/>
    <w:rsid w:val="00586830"/>
    <w:rsid w:val="00587D0B"/>
    <w:rsid w:val="00592829"/>
    <w:rsid w:val="00594A13"/>
    <w:rsid w:val="00596842"/>
    <w:rsid w:val="005A1CE8"/>
    <w:rsid w:val="005A4485"/>
    <w:rsid w:val="005A5DDB"/>
    <w:rsid w:val="005B0610"/>
    <w:rsid w:val="005B2B34"/>
    <w:rsid w:val="005B5D17"/>
    <w:rsid w:val="005C418C"/>
    <w:rsid w:val="005C70CD"/>
    <w:rsid w:val="005D0B6C"/>
    <w:rsid w:val="005D37B1"/>
    <w:rsid w:val="005D4A19"/>
    <w:rsid w:val="005D77E7"/>
    <w:rsid w:val="005E0AD2"/>
    <w:rsid w:val="005E5F51"/>
    <w:rsid w:val="005E6536"/>
    <w:rsid w:val="005E7F82"/>
    <w:rsid w:val="005F06A7"/>
    <w:rsid w:val="005F1FDC"/>
    <w:rsid w:val="005F340D"/>
    <w:rsid w:val="00611C80"/>
    <w:rsid w:val="00611DAC"/>
    <w:rsid w:val="00613F6C"/>
    <w:rsid w:val="006227E0"/>
    <w:rsid w:val="006247AD"/>
    <w:rsid w:val="006259B4"/>
    <w:rsid w:val="00627E30"/>
    <w:rsid w:val="00632D5D"/>
    <w:rsid w:val="0063634E"/>
    <w:rsid w:val="0063674E"/>
    <w:rsid w:val="00643316"/>
    <w:rsid w:val="00644EB4"/>
    <w:rsid w:val="00647537"/>
    <w:rsid w:val="006542A8"/>
    <w:rsid w:val="0065714B"/>
    <w:rsid w:val="00657475"/>
    <w:rsid w:val="00657BA9"/>
    <w:rsid w:val="00661C35"/>
    <w:rsid w:val="006636EA"/>
    <w:rsid w:val="00664D87"/>
    <w:rsid w:val="00672483"/>
    <w:rsid w:val="00674719"/>
    <w:rsid w:val="0067541B"/>
    <w:rsid w:val="00675FAC"/>
    <w:rsid w:val="0067786F"/>
    <w:rsid w:val="00681B31"/>
    <w:rsid w:val="00683A6B"/>
    <w:rsid w:val="00683FE8"/>
    <w:rsid w:val="006922A8"/>
    <w:rsid w:val="0069311F"/>
    <w:rsid w:val="00693CF2"/>
    <w:rsid w:val="00693EAF"/>
    <w:rsid w:val="00694C60"/>
    <w:rsid w:val="00695ECF"/>
    <w:rsid w:val="00696F58"/>
    <w:rsid w:val="006A06B8"/>
    <w:rsid w:val="006A1632"/>
    <w:rsid w:val="006A29ED"/>
    <w:rsid w:val="006A3340"/>
    <w:rsid w:val="006A4335"/>
    <w:rsid w:val="006A483A"/>
    <w:rsid w:val="006A5AF9"/>
    <w:rsid w:val="006A6976"/>
    <w:rsid w:val="006B4404"/>
    <w:rsid w:val="006B6BD3"/>
    <w:rsid w:val="006C0067"/>
    <w:rsid w:val="006C2329"/>
    <w:rsid w:val="006C2BFA"/>
    <w:rsid w:val="006C562F"/>
    <w:rsid w:val="006D07BC"/>
    <w:rsid w:val="006E3D45"/>
    <w:rsid w:val="006E442D"/>
    <w:rsid w:val="006F0359"/>
    <w:rsid w:val="006F045C"/>
    <w:rsid w:val="006F3375"/>
    <w:rsid w:val="006F3E78"/>
    <w:rsid w:val="006F42F4"/>
    <w:rsid w:val="006F4C1D"/>
    <w:rsid w:val="006F64CB"/>
    <w:rsid w:val="006F71D7"/>
    <w:rsid w:val="0070012D"/>
    <w:rsid w:val="0070169B"/>
    <w:rsid w:val="00703F3F"/>
    <w:rsid w:val="00704067"/>
    <w:rsid w:val="00712D73"/>
    <w:rsid w:val="00720090"/>
    <w:rsid w:val="00721CC7"/>
    <w:rsid w:val="00726E81"/>
    <w:rsid w:val="007271FA"/>
    <w:rsid w:val="0072740D"/>
    <w:rsid w:val="00731CF6"/>
    <w:rsid w:val="0073691D"/>
    <w:rsid w:val="0074053C"/>
    <w:rsid w:val="0075178E"/>
    <w:rsid w:val="00755C22"/>
    <w:rsid w:val="00755D3F"/>
    <w:rsid w:val="00761DB3"/>
    <w:rsid w:val="00770B01"/>
    <w:rsid w:val="007770A1"/>
    <w:rsid w:val="00782218"/>
    <w:rsid w:val="00790372"/>
    <w:rsid w:val="007A260F"/>
    <w:rsid w:val="007A41D5"/>
    <w:rsid w:val="007A4FFE"/>
    <w:rsid w:val="007A777D"/>
    <w:rsid w:val="007B0C6A"/>
    <w:rsid w:val="007B3F79"/>
    <w:rsid w:val="007C243F"/>
    <w:rsid w:val="007C3C23"/>
    <w:rsid w:val="007C43FC"/>
    <w:rsid w:val="007C4501"/>
    <w:rsid w:val="007C6B52"/>
    <w:rsid w:val="007D326E"/>
    <w:rsid w:val="007D3FB8"/>
    <w:rsid w:val="007D486A"/>
    <w:rsid w:val="007D55B1"/>
    <w:rsid w:val="007E18D5"/>
    <w:rsid w:val="007E50AE"/>
    <w:rsid w:val="007F2C8F"/>
    <w:rsid w:val="007F7E13"/>
    <w:rsid w:val="00801B5F"/>
    <w:rsid w:val="00803594"/>
    <w:rsid w:val="008039A2"/>
    <w:rsid w:val="008058DB"/>
    <w:rsid w:val="008177E9"/>
    <w:rsid w:val="008200A0"/>
    <w:rsid w:val="008228C0"/>
    <w:rsid w:val="00822E70"/>
    <w:rsid w:val="00823B32"/>
    <w:rsid w:val="00825121"/>
    <w:rsid w:val="00825BA1"/>
    <w:rsid w:val="00827FEA"/>
    <w:rsid w:val="008337ED"/>
    <w:rsid w:val="0083474F"/>
    <w:rsid w:val="00835F77"/>
    <w:rsid w:val="0083621A"/>
    <w:rsid w:val="00840200"/>
    <w:rsid w:val="00845987"/>
    <w:rsid w:val="0085412F"/>
    <w:rsid w:val="00857AF0"/>
    <w:rsid w:val="00860DFB"/>
    <w:rsid w:val="0086441A"/>
    <w:rsid w:val="00864B1F"/>
    <w:rsid w:val="00866B46"/>
    <w:rsid w:val="00866CAD"/>
    <w:rsid w:val="00875F90"/>
    <w:rsid w:val="008764B0"/>
    <w:rsid w:val="008776AB"/>
    <w:rsid w:val="00881464"/>
    <w:rsid w:val="00883070"/>
    <w:rsid w:val="00883EAB"/>
    <w:rsid w:val="0089219A"/>
    <w:rsid w:val="00894281"/>
    <w:rsid w:val="008A0F12"/>
    <w:rsid w:val="008A2F44"/>
    <w:rsid w:val="008A3509"/>
    <w:rsid w:val="008A4916"/>
    <w:rsid w:val="008A4DAC"/>
    <w:rsid w:val="008B1A85"/>
    <w:rsid w:val="008B4119"/>
    <w:rsid w:val="008B52D8"/>
    <w:rsid w:val="008B7B19"/>
    <w:rsid w:val="008C26E8"/>
    <w:rsid w:val="008D12FB"/>
    <w:rsid w:val="008D436B"/>
    <w:rsid w:val="008D4EA1"/>
    <w:rsid w:val="008D7387"/>
    <w:rsid w:val="008E1514"/>
    <w:rsid w:val="008E168F"/>
    <w:rsid w:val="008E24E1"/>
    <w:rsid w:val="008E359F"/>
    <w:rsid w:val="008E55FE"/>
    <w:rsid w:val="008E634E"/>
    <w:rsid w:val="008E7B93"/>
    <w:rsid w:val="008F1F8C"/>
    <w:rsid w:val="008F3440"/>
    <w:rsid w:val="009059BF"/>
    <w:rsid w:val="00907FBF"/>
    <w:rsid w:val="009178D0"/>
    <w:rsid w:val="00917C72"/>
    <w:rsid w:val="009227D5"/>
    <w:rsid w:val="009251E0"/>
    <w:rsid w:val="00930AB4"/>
    <w:rsid w:val="00937380"/>
    <w:rsid w:val="009401B8"/>
    <w:rsid w:val="00940B1F"/>
    <w:rsid w:val="00944390"/>
    <w:rsid w:val="00944A48"/>
    <w:rsid w:val="009502AA"/>
    <w:rsid w:val="00956739"/>
    <w:rsid w:val="00961CA2"/>
    <w:rsid w:val="009622DF"/>
    <w:rsid w:val="00964F20"/>
    <w:rsid w:val="00967F93"/>
    <w:rsid w:val="00970596"/>
    <w:rsid w:val="00970B23"/>
    <w:rsid w:val="00971447"/>
    <w:rsid w:val="0097294B"/>
    <w:rsid w:val="009732D1"/>
    <w:rsid w:val="009752A0"/>
    <w:rsid w:val="00980A02"/>
    <w:rsid w:val="00982C58"/>
    <w:rsid w:val="00984F2B"/>
    <w:rsid w:val="0098567E"/>
    <w:rsid w:val="00985BF8"/>
    <w:rsid w:val="00987793"/>
    <w:rsid w:val="0099105C"/>
    <w:rsid w:val="009A2F4C"/>
    <w:rsid w:val="009A6757"/>
    <w:rsid w:val="009B2451"/>
    <w:rsid w:val="009B2D39"/>
    <w:rsid w:val="009B36FB"/>
    <w:rsid w:val="009B3E88"/>
    <w:rsid w:val="009C0719"/>
    <w:rsid w:val="009C0726"/>
    <w:rsid w:val="009C1C4E"/>
    <w:rsid w:val="009C5444"/>
    <w:rsid w:val="009C7FFC"/>
    <w:rsid w:val="009D0F57"/>
    <w:rsid w:val="009D344A"/>
    <w:rsid w:val="009D4EF2"/>
    <w:rsid w:val="009D5658"/>
    <w:rsid w:val="009E0077"/>
    <w:rsid w:val="009F35BA"/>
    <w:rsid w:val="00A0428B"/>
    <w:rsid w:val="00A102FB"/>
    <w:rsid w:val="00A10945"/>
    <w:rsid w:val="00A16804"/>
    <w:rsid w:val="00A22D11"/>
    <w:rsid w:val="00A238E0"/>
    <w:rsid w:val="00A23C98"/>
    <w:rsid w:val="00A241A8"/>
    <w:rsid w:val="00A246F9"/>
    <w:rsid w:val="00A30AC1"/>
    <w:rsid w:val="00A30F91"/>
    <w:rsid w:val="00A3280C"/>
    <w:rsid w:val="00A3779E"/>
    <w:rsid w:val="00A37FC0"/>
    <w:rsid w:val="00A448F8"/>
    <w:rsid w:val="00A50A7C"/>
    <w:rsid w:val="00A5175B"/>
    <w:rsid w:val="00A55CCA"/>
    <w:rsid w:val="00A562E4"/>
    <w:rsid w:val="00A63B73"/>
    <w:rsid w:val="00A650BC"/>
    <w:rsid w:val="00A65D0B"/>
    <w:rsid w:val="00A66D64"/>
    <w:rsid w:val="00A67423"/>
    <w:rsid w:val="00A70EB2"/>
    <w:rsid w:val="00A73C6A"/>
    <w:rsid w:val="00A802D2"/>
    <w:rsid w:val="00A82100"/>
    <w:rsid w:val="00A842DE"/>
    <w:rsid w:val="00A92325"/>
    <w:rsid w:val="00A95BE6"/>
    <w:rsid w:val="00A975A2"/>
    <w:rsid w:val="00AA0598"/>
    <w:rsid w:val="00AA14DC"/>
    <w:rsid w:val="00AA60A9"/>
    <w:rsid w:val="00AA6AD3"/>
    <w:rsid w:val="00AA7ADD"/>
    <w:rsid w:val="00AB1A9E"/>
    <w:rsid w:val="00AB319A"/>
    <w:rsid w:val="00AB44AC"/>
    <w:rsid w:val="00AB5080"/>
    <w:rsid w:val="00AB5E39"/>
    <w:rsid w:val="00AC02CD"/>
    <w:rsid w:val="00AC67D9"/>
    <w:rsid w:val="00AD1885"/>
    <w:rsid w:val="00AD1C86"/>
    <w:rsid w:val="00AD20B9"/>
    <w:rsid w:val="00AD5367"/>
    <w:rsid w:val="00AD5745"/>
    <w:rsid w:val="00AD60C7"/>
    <w:rsid w:val="00AE0727"/>
    <w:rsid w:val="00AE3B4E"/>
    <w:rsid w:val="00AE49BA"/>
    <w:rsid w:val="00AE64B8"/>
    <w:rsid w:val="00AE6C43"/>
    <w:rsid w:val="00B006CA"/>
    <w:rsid w:val="00B00D82"/>
    <w:rsid w:val="00B01460"/>
    <w:rsid w:val="00B061AE"/>
    <w:rsid w:val="00B06FA6"/>
    <w:rsid w:val="00B0731F"/>
    <w:rsid w:val="00B106BA"/>
    <w:rsid w:val="00B15413"/>
    <w:rsid w:val="00B16CA0"/>
    <w:rsid w:val="00B22706"/>
    <w:rsid w:val="00B2309A"/>
    <w:rsid w:val="00B25AAB"/>
    <w:rsid w:val="00B30DB9"/>
    <w:rsid w:val="00B37D5E"/>
    <w:rsid w:val="00B421A4"/>
    <w:rsid w:val="00B42466"/>
    <w:rsid w:val="00B42BF6"/>
    <w:rsid w:val="00B42E24"/>
    <w:rsid w:val="00B43049"/>
    <w:rsid w:val="00B45A4A"/>
    <w:rsid w:val="00B4708E"/>
    <w:rsid w:val="00B53D9C"/>
    <w:rsid w:val="00B55748"/>
    <w:rsid w:val="00B60E92"/>
    <w:rsid w:val="00B64865"/>
    <w:rsid w:val="00B6627D"/>
    <w:rsid w:val="00B71770"/>
    <w:rsid w:val="00B719F3"/>
    <w:rsid w:val="00B735CE"/>
    <w:rsid w:val="00B772A0"/>
    <w:rsid w:val="00B815BB"/>
    <w:rsid w:val="00B82ABE"/>
    <w:rsid w:val="00B83898"/>
    <w:rsid w:val="00B83A38"/>
    <w:rsid w:val="00B84C17"/>
    <w:rsid w:val="00B921AB"/>
    <w:rsid w:val="00BA3541"/>
    <w:rsid w:val="00BA55F8"/>
    <w:rsid w:val="00BA6A55"/>
    <w:rsid w:val="00BA78FF"/>
    <w:rsid w:val="00BB0AFA"/>
    <w:rsid w:val="00BB0EE3"/>
    <w:rsid w:val="00BB1A15"/>
    <w:rsid w:val="00BB26AA"/>
    <w:rsid w:val="00BB2E90"/>
    <w:rsid w:val="00BB301D"/>
    <w:rsid w:val="00BC00E9"/>
    <w:rsid w:val="00BC07C4"/>
    <w:rsid w:val="00BC5F1F"/>
    <w:rsid w:val="00BD1445"/>
    <w:rsid w:val="00BD4D3A"/>
    <w:rsid w:val="00BD50C7"/>
    <w:rsid w:val="00BE000D"/>
    <w:rsid w:val="00BE035B"/>
    <w:rsid w:val="00BE16F7"/>
    <w:rsid w:val="00BE7F9A"/>
    <w:rsid w:val="00BF1A3E"/>
    <w:rsid w:val="00BF6B3C"/>
    <w:rsid w:val="00BF7437"/>
    <w:rsid w:val="00C015CA"/>
    <w:rsid w:val="00C03A1E"/>
    <w:rsid w:val="00C063C4"/>
    <w:rsid w:val="00C0728C"/>
    <w:rsid w:val="00C10AF1"/>
    <w:rsid w:val="00C130AD"/>
    <w:rsid w:val="00C1591C"/>
    <w:rsid w:val="00C2083D"/>
    <w:rsid w:val="00C32755"/>
    <w:rsid w:val="00C34101"/>
    <w:rsid w:val="00C43ECA"/>
    <w:rsid w:val="00C45CE5"/>
    <w:rsid w:val="00C47F1B"/>
    <w:rsid w:val="00C50273"/>
    <w:rsid w:val="00C64BA9"/>
    <w:rsid w:val="00C665E7"/>
    <w:rsid w:val="00C67251"/>
    <w:rsid w:val="00C70CFB"/>
    <w:rsid w:val="00C76F21"/>
    <w:rsid w:val="00C82AAF"/>
    <w:rsid w:val="00C861F4"/>
    <w:rsid w:val="00C8726C"/>
    <w:rsid w:val="00C943C6"/>
    <w:rsid w:val="00C9629D"/>
    <w:rsid w:val="00CC3823"/>
    <w:rsid w:val="00CC5291"/>
    <w:rsid w:val="00CC6112"/>
    <w:rsid w:val="00CC7916"/>
    <w:rsid w:val="00CC7ED6"/>
    <w:rsid w:val="00CD0554"/>
    <w:rsid w:val="00CD0CDD"/>
    <w:rsid w:val="00CD5F89"/>
    <w:rsid w:val="00CD70BE"/>
    <w:rsid w:val="00CE1814"/>
    <w:rsid w:val="00CE182B"/>
    <w:rsid w:val="00CE63BB"/>
    <w:rsid w:val="00CE7079"/>
    <w:rsid w:val="00CF0CC9"/>
    <w:rsid w:val="00CF0D2D"/>
    <w:rsid w:val="00CF31A2"/>
    <w:rsid w:val="00CF44C8"/>
    <w:rsid w:val="00D0084B"/>
    <w:rsid w:val="00D068D8"/>
    <w:rsid w:val="00D0692D"/>
    <w:rsid w:val="00D06CB2"/>
    <w:rsid w:val="00D15FE1"/>
    <w:rsid w:val="00D2017A"/>
    <w:rsid w:val="00D21317"/>
    <w:rsid w:val="00D30486"/>
    <w:rsid w:val="00D3335B"/>
    <w:rsid w:val="00D33942"/>
    <w:rsid w:val="00D35DA3"/>
    <w:rsid w:val="00D36D5A"/>
    <w:rsid w:val="00D37D80"/>
    <w:rsid w:val="00D42387"/>
    <w:rsid w:val="00D51761"/>
    <w:rsid w:val="00D61740"/>
    <w:rsid w:val="00D67B02"/>
    <w:rsid w:val="00D7276E"/>
    <w:rsid w:val="00D745F6"/>
    <w:rsid w:val="00D74D1C"/>
    <w:rsid w:val="00D808B0"/>
    <w:rsid w:val="00D82461"/>
    <w:rsid w:val="00D9177F"/>
    <w:rsid w:val="00DA55EC"/>
    <w:rsid w:val="00DA69F3"/>
    <w:rsid w:val="00DB02E5"/>
    <w:rsid w:val="00DB2E54"/>
    <w:rsid w:val="00DB494D"/>
    <w:rsid w:val="00DC1F1A"/>
    <w:rsid w:val="00DC3AD2"/>
    <w:rsid w:val="00DD169C"/>
    <w:rsid w:val="00DD5441"/>
    <w:rsid w:val="00DD63FE"/>
    <w:rsid w:val="00DD6904"/>
    <w:rsid w:val="00DE15C3"/>
    <w:rsid w:val="00DE21E6"/>
    <w:rsid w:val="00DE3412"/>
    <w:rsid w:val="00DE3606"/>
    <w:rsid w:val="00DE4399"/>
    <w:rsid w:val="00DE667D"/>
    <w:rsid w:val="00DF0B7D"/>
    <w:rsid w:val="00E033EE"/>
    <w:rsid w:val="00E046AF"/>
    <w:rsid w:val="00E0534B"/>
    <w:rsid w:val="00E05EFD"/>
    <w:rsid w:val="00E07CE6"/>
    <w:rsid w:val="00E11F08"/>
    <w:rsid w:val="00E121F4"/>
    <w:rsid w:val="00E124A3"/>
    <w:rsid w:val="00E16C28"/>
    <w:rsid w:val="00E1716E"/>
    <w:rsid w:val="00E17D20"/>
    <w:rsid w:val="00E215EE"/>
    <w:rsid w:val="00E22DFA"/>
    <w:rsid w:val="00E2319B"/>
    <w:rsid w:val="00E2369F"/>
    <w:rsid w:val="00E26127"/>
    <w:rsid w:val="00E35B16"/>
    <w:rsid w:val="00E35C24"/>
    <w:rsid w:val="00E37DBE"/>
    <w:rsid w:val="00E4214C"/>
    <w:rsid w:val="00E42FA0"/>
    <w:rsid w:val="00E443CD"/>
    <w:rsid w:val="00E50E3F"/>
    <w:rsid w:val="00E54BBD"/>
    <w:rsid w:val="00E559CF"/>
    <w:rsid w:val="00E57612"/>
    <w:rsid w:val="00E644F1"/>
    <w:rsid w:val="00E661A5"/>
    <w:rsid w:val="00E76549"/>
    <w:rsid w:val="00E8487D"/>
    <w:rsid w:val="00E9104B"/>
    <w:rsid w:val="00E96C60"/>
    <w:rsid w:val="00EA03D4"/>
    <w:rsid w:val="00EA2B32"/>
    <w:rsid w:val="00EA2E11"/>
    <w:rsid w:val="00EA4A62"/>
    <w:rsid w:val="00EA5A38"/>
    <w:rsid w:val="00EA6CCA"/>
    <w:rsid w:val="00EB00D7"/>
    <w:rsid w:val="00EB4165"/>
    <w:rsid w:val="00EC0E23"/>
    <w:rsid w:val="00EC1EEF"/>
    <w:rsid w:val="00EC21E0"/>
    <w:rsid w:val="00EC23F2"/>
    <w:rsid w:val="00EC6450"/>
    <w:rsid w:val="00ED57CB"/>
    <w:rsid w:val="00ED7F0A"/>
    <w:rsid w:val="00EE037F"/>
    <w:rsid w:val="00EE09F2"/>
    <w:rsid w:val="00EE1084"/>
    <w:rsid w:val="00EE1324"/>
    <w:rsid w:val="00EE190F"/>
    <w:rsid w:val="00EE1B3C"/>
    <w:rsid w:val="00EE2C26"/>
    <w:rsid w:val="00EF0F27"/>
    <w:rsid w:val="00EF1100"/>
    <w:rsid w:val="00EF2594"/>
    <w:rsid w:val="00F009C1"/>
    <w:rsid w:val="00F01EF5"/>
    <w:rsid w:val="00F02FE2"/>
    <w:rsid w:val="00F12022"/>
    <w:rsid w:val="00F12F3F"/>
    <w:rsid w:val="00F13B1B"/>
    <w:rsid w:val="00F13CEE"/>
    <w:rsid w:val="00F2642B"/>
    <w:rsid w:val="00F30355"/>
    <w:rsid w:val="00F30FED"/>
    <w:rsid w:val="00F41D21"/>
    <w:rsid w:val="00F455DB"/>
    <w:rsid w:val="00F467C6"/>
    <w:rsid w:val="00F46AC4"/>
    <w:rsid w:val="00F5028D"/>
    <w:rsid w:val="00F520FD"/>
    <w:rsid w:val="00F543DD"/>
    <w:rsid w:val="00F60E48"/>
    <w:rsid w:val="00F63CEE"/>
    <w:rsid w:val="00F644FA"/>
    <w:rsid w:val="00F679B7"/>
    <w:rsid w:val="00F7378D"/>
    <w:rsid w:val="00F748F1"/>
    <w:rsid w:val="00F81EE0"/>
    <w:rsid w:val="00F832A3"/>
    <w:rsid w:val="00F8580E"/>
    <w:rsid w:val="00F85A56"/>
    <w:rsid w:val="00F86B9B"/>
    <w:rsid w:val="00F87F59"/>
    <w:rsid w:val="00F90F14"/>
    <w:rsid w:val="00F932F9"/>
    <w:rsid w:val="00F938A1"/>
    <w:rsid w:val="00F940DE"/>
    <w:rsid w:val="00F94435"/>
    <w:rsid w:val="00FA26EE"/>
    <w:rsid w:val="00FA38E1"/>
    <w:rsid w:val="00FA6ACC"/>
    <w:rsid w:val="00FB0DBA"/>
    <w:rsid w:val="00FB4C87"/>
    <w:rsid w:val="00FC049E"/>
    <w:rsid w:val="00FC0DF7"/>
    <w:rsid w:val="00FC2347"/>
    <w:rsid w:val="00FC3176"/>
    <w:rsid w:val="00FC33C0"/>
    <w:rsid w:val="00FC36E3"/>
    <w:rsid w:val="00FC3B6B"/>
    <w:rsid w:val="00FC3F27"/>
    <w:rsid w:val="00FE4597"/>
    <w:rsid w:val="00FF38C9"/>
    <w:rsid w:val="00FF3E74"/>
    <w:rsid w:val="00FF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24E65"/>
  <w15:chartTrackingRefBased/>
  <w15:docId w15:val="{42E8B508-093C-4DD2-919E-B3BACF832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61C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11C8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9629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F6E1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C35"/>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61C35"/>
    <w:rPr>
      <w:b/>
      <w:bCs/>
      <w:kern w:val="44"/>
      <w:sz w:val="44"/>
      <w:szCs w:val="44"/>
    </w:rPr>
  </w:style>
  <w:style w:type="paragraph" w:styleId="a4">
    <w:name w:val="List Paragraph"/>
    <w:basedOn w:val="a"/>
    <w:uiPriority w:val="34"/>
    <w:qFormat/>
    <w:rsid w:val="00611C80"/>
    <w:pPr>
      <w:ind w:firstLineChars="200" w:firstLine="420"/>
    </w:pPr>
  </w:style>
  <w:style w:type="character" w:customStyle="1" w:styleId="20">
    <w:name w:val="标题 2 字符"/>
    <w:basedOn w:val="a0"/>
    <w:link w:val="2"/>
    <w:uiPriority w:val="9"/>
    <w:rsid w:val="00611C8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9629D"/>
    <w:rPr>
      <w:b/>
      <w:bCs/>
      <w:sz w:val="32"/>
      <w:szCs w:val="32"/>
    </w:rPr>
  </w:style>
  <w:style w:type="table" w:styleId="a5">
    <w:name w:val="Table Grid"/>
    <w:basedOn w:val="a1"/>
    <w:uiPriority w:val="39"/>
    <w:rsid w:val="0044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F6E10"/>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E6E53"/>
    <w:rPr>
      <w:rFonts w:ascii="Courier New" w:hAnsi="Courier New" w:cs="Courier New"/>
      <w:sz w:val="20"/>
      <w:szCs w:val="20"/>
    </w:rPr>
  </w:style>
  <w:style w:type="character" w:customStyle="1" w:styleId="HTML0">
    <w:name w:val="HTML 预设格式 字符"/>
    <w:basedOn w:val="a0"/>
    <w:link w:val="HTML"/>
    <w:uiPriority w:val="99"/>
    <w:semiHidden/>
    <w:rsid w:val="004E6E53"/>
    <w:rPr>
      <w:rFonts w:ascii="Courier New" w:hAnsi="Courier New" w:cs="Courier New"/>
      <w:sz w:val="20"/>
      <w:szCs w:val="20"/>
    </w:rPr>
  </w:style>
  <w:style w:type="character" w:styleId="HTML1">
    <w:name w:val="HTML Code"/>
    <w:basedOn w:val="a0"/>
    <w:uiPriority w:val="99"/>
    <w:semiHidden/>
    <w:unhideWhenUsed/>
    <w:rsid w:val="00375187"/>
    <w:rPr>
      <w:rFonts w:ascii="宋体" w:eastAsia="宋体" w:hAnsi="宋体" w:cs="宋体"/>
      <w:sz w:val="24"/>
      <w:szCs w:val="24"/>
    </w:rPr>
  </w:style>
  <w:style w:type="paragraph" w:styleId="a6">
    <w:name w:val="header"/>
    <w:basedOn w:val="a"/>
    <w:link w:val="a7"/>
    <w:uiPriority w:val="99"/>
    <w:unhideWhenUsed/>
    <w:rsid w:val="006367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3674E"/>
    <w:rPr>
      <w:sz w:val="18"/>
      <w:szCs w:val="18"/>
    </w:rPr>
  </w:style>
  <w:style w:type="paragraph" w:styleId="a8">
    <w:name w:val="footer"/>
    <w:basedOn w:val="a"/>
    <w:link w:val="a9"/>
    <w:uiPriority w:val="99"/>
    <w:unhideWhenUsed/>
    <w:rsid w:val="0063674E"/>
    <w:pPr>
      <w:tabs>
        <w:tab w:val="center" w:pos="4153"/>
        <w:tab w:val="right" w:pos="8306"/>
      </w:tabs>
      <w:snapToGrid w:val="0"/>
      <w:jc w:val="left"/>
    </w:pPr>
    <w:rPr>
      <w:sz w:val="18"/>
      <w:szCs w:val="18"/>
    </w:rPr>
  </w:style>
  <w:style w:type="character" w:customStyle="1" w:styleId="a9">
    <w:name w:val="页脚 字符"/>
    <w:basedOn w:val="a0"/>
    <w:link w:val="a8"/>
    <w:uiPriority w:val="99"/>
    <w:rsid w:val="0063674E"/>
    <w:rPr>
      <w:sz w:val="18"/>
      <w:szCs w:val="18"/>
    </w:rPr>
  </w:style>
  <w:style w:type="character" w:styleId="aa">
    <w:name w:val="Placeholder Text"/>
    <w:basedOn w:val="a0"/>
    <w:uiPriority w:val="99"/>
    <w:semiHidden/>
    <w:rsid w:val="003C56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88314">
      <w:bodyDiv w:val="1"/>
      <w:marLeft w:val="0"/>
      <w:marRight w:val="0"/>
      <w:marTop w:val="0"/>
      <w:marBottom w:val="0"/>
      <w:divBdr>
        <w:top w:val="none" w:sz="0" w:space="0" w:color="auto"/>
        <w:left w:val="none" w:sz="0" w:space="0" w:color="auto"/>
        <w:bottom w:val="none" w:sz="0" w:space="0" w:color="auto"/>
        <w:right w:val="none" w:sz="0" w:space="0" w:color="auto"/>
      </w:divBdr>
    </w:div>
    <w:div w:id="66196764">
      <w:bodyDiv w:val="1"/>
      <w:marLeft w:val="0"/>
      <w:marRight w:val="0"/>
      <w:marTop w:val="0"/>
      <w:marBottom w:val="0"/>
      <w:divBdr>
        <w:top w:val="none" w:sz="0" w:space="0" w:color="auto"/>
        <w:left w:val="none" w:sz="0" w:space="0" w:color="auto"/>
        <w:bottom w:val="none" w:sz="0" w:space="0" w:color="auto"/>
        <w:right w:val="none" w:sz="0" w:space="0" w:color="auto"/>
      </w:divBdr>
    </w:div>
    <w:div w:id="89274797">
      <w:bodyDiv w:val="1"/>
      <w:marLeft w:val="0"/>
      <w:marRight w:val="0"/>
      <w:marTop w:val="0"/>
      <w:marBottom w:val="0"/>
      <w:divBdr>
        <w:top w:val="none" w:sz="0" w:space="0" w:color="auto"/>
        <w:left w:val="none" w:sz="0" w:space="0" w:color="auto"/>
        <w:bottom w:val="none" w:sz="0" w:space="0" w:color="auto"/>
        <w:right w:val="none" w:sz="0" w:space="0" w:color="auto"/>
      </w:divBdr>
    </w:div>
    <w:div w:id="151258633">
      <w:bodyDiv w:val="1"/>
      <w:marLeft w:val="0"/>
      <w:marRight w:val="0"/>
      <w:marTop w:val="0"/>
      <w:marBottom w:val="0"/>
      <w:divBdr>
        <w:top w:val="none" w:sz="0" w:space="0" w:color="auto"/>
        <w:left w:val="none" w:sz="0" w:space="0" w:color="auto"/>
        <w:bottom w:val="none" w:sz="0" w:space="0" w:color="auto"/>
        <w:right w:val="none" w:sz="0" w:space="0" w:color="auto"/>
      </w:divBdr>
    </w:div>
    <w:div w:id="163204448">
      <w:bodyDiv w:val="1"/>
      <w:marLeft w:val="0"/>
      <w:marRight w:val="0"/>
      <w:marTop w:val="0"/>
      <w:marBottom w:val="0"/>
      <w:divBdr>
        <w:top w:val="none" w:sz="0" w:space="0" w:color="auto"/>
        <w:left w:val="none" w:sz="0" w:space="0" w:color="auto"/>
        <w:bottom w:val="none" w:sz="0" w:space="0" w:color="auto"/>
        <w:right w:val="none" w:sz="0" w:space="0" w:color="auto"/>
      </w:divBdr>
    </w:div>
    <w:div w:id="197671720">
      <w:bodyDiv w:val="1"/>
      <w:marLeft w:val="0"/>
      <w:marRight w:val="0"/>
      <w:marTop w:val="0"/>
      <w:marBottom w:val="0"/>
      <w:divBdr>
        <w:top w:val="none" w:sz="0" w:space="0" w:color="auto"/>
        <w:left w:val="none" w:sz="0" w:space="0" w:color="auto"/>
        <w:bottom w:val="none" w:sz="0" w:space="0" w:color="auto"/>
        <w:right w:val="none" w:sz="0" w:space="0" w:color="auto"/>
      </w:divBdr>
    </w:div>
    <w:div w:id="296033636">
      <w:bodyDiv w:val="1"/>
      <w:marLeft w:val="0"/>
      <w:marRight w:val="0"/>
      <w:marTop w:val="0"/>
      <w:marBottom w:val="0"/>
      <w:divBdr>
        <w:top w:val="none" w:sz="0" w:space="0" w:color="auto"/>
        <w:left w:val="none" w:sz="0" w:space="0" w:color="auto"/>
        <w:bottom w:val="none" w:sz="0" w:space="0" w:color="auto"/>
        <w:right w:val="none" w:sz="0" w:space="0" w:color="auto"/>
      </w:divBdr>
    </w:div>
    <w:div w:id="358094900">
      <w:bodyDiv w:val="1"/>
      <w:marLeft w:val="0"/>
      <w:marRight w:val="0"/>
      <w:marTop w:val="0"/>
      <w:marBottom w:val="0"/>
      <w:divBdr>
        <w:top w:val="none" w:sz="0" w:space="0" w:color="auto"/>
        <w:left w:val="none" w:sz="0" w:space="0" w:color="auto"/>
        <w:bottom w:val="none" w:sz="0" w:space="0" w:color="auto"/>
        <w:right w:val="none" w:sz="0" w:space="0" w:color="auto"/>
      </w:divBdr>
    </w:div>
    <w:div w:id="418260172">
      <w:bodyDiv w:val="1"/>
      <w:marLeft w:val="0"/>
      <w:marRight w:val="0"/>
      <w:marTop w:val="0"/>
      <w:marBottom w:val="0"/>
      <w:divBdr>
        <w:top w:val="none" w:sz="0" w:space="0" w:color="auto"/>
        <w:left w:val="none" w:sz="0" w:space="0" w:color="auto"/>
        <w:bottom w:val="none" w:sz="0" w:space="0" w:color="auto"/>
        <w:right w:val="none" w:sz="0" w:space="0" w:color="auto"/>
      </w:divBdr>
    </w:div>
    <w:div w:id="485785572">
      <w:bodyDiv w:val="1"/>
      <w:marLeft w:val="0"/>
      <w:marRight w:val="0"/>
      <w:marTop w:val="0"/>
      <w:marBottom w:val="0"/>
      <w:divBdr>
        <w:top w:val="none" w:sz="0" w:space="0" w:color="auto"/>
        <w:left w:val="none" w:sz="0" w:space="0" w:color="auto"/>
        <w:bottom w:val="none" w:sz="0" w:space="0" w:color="auto"/>
        <w:right w:val="none" w:sz="0" w:space="0" w:color="auto"/>
      </w:divBdr>
    </w:div>
    <w:div w:id="508373831">
      <w:bodyDiv w:val="1"/>
      <w:marLeft w:val="0"/>
      <w:marRight w:val="0"/>
      <w:marTop w:val="0"/>
      <w:marBottom w:val="0"/>
      <w:divBdr>
        <w:top w:val="none" w:sz="0" w:space="0" w:color="auto"/>
        <w:left w:val="none" w:sz="0" w:space="0" w:color="auto"/>
        <w:bottom w:val="none" w:sz="0" w:space="0" w:color="auto"/>
        <w:right w:val="none" w:sz="0" w:space="0" w:color="auto"/>
      </w:divBdr>
    </w:div>
    <w:div w:id="510145560">
      <w:bodyDiv w:val="1"/>
      <w:marLeft w:val="0"/>
      <w:marRight w:val="0"/>
      <w:marTop w:val="0"/>
      <w:marBottom w:val="0"/>
      <w:divBdr>
        <w:top w:val="none" w:sz="0" w:space="0" w:color="auto"/>
        <w:left w:val="none" w:sz="0" w:space="0" w:color="auto"/>
        <w:bottom w:val="none" w:sz="0" w:space="0" w:color="auto"/>
        <w:right w:val="none" w:sz="0" w:space="0" w:color="auto"/>
      </w:divBdr>
    </w:div>
    <w:div w:id="517281770">
      <w:bodyDiv w:val="1"/>
      <w:marLeft w:val="0"/>
      <w:marRight w:val="0"/>
      <w:marTop w:val="0"/>
      <w:marBottom w:val="0"/>
      <w:divBdr>
        <w:top w:val="none" w:sz="0" w:space="0" w:color="auto"/>
        <w:left w:val="none" w:sz="0" w:space="0" w:color="auto"/>
        <w:bottom w:val="none" w:sz="0" w:space="0" w:color="auto"/>
        <w:right w:val="none" w:sz="0" w:space="0" w:color="auto"/>
      </w:divBdr>
    </w:div>
    <w:div w:id="528880051">
      <w:bodyDiv w:val="1"/>
      <w:marLeft w:val="0"/>
      <w:marRight w:val="0"/>
      <w:marTop w:val="0"/>
      <w:marBottom w:val="0"/>
      <w:divBdr>
        <w:top w:val="none" w:sz="0" w:space="0" w:color="auto"/>
        <w:left w:val="none" w:sz="0" w:space="0" w:color="auto"/>
        <w:bottom w:val="none" w:sz="0" w:space="0" w:color="auto"/>
        <w:right w:val="none" w:sz="0" w:space="0" w:color="auto"/>
      </w:divBdr>
    </w:div>
    <w:div w:id="570819840">
      <w:bodyDiv w:val="1"/>
      <w:marLeft w:val="0"/>
      <w:marRight w:val="0"/>
      <w:marTop w:val="0"/>
      <w:marBottom w:val="0"/>
      <w:divBdr>
        <w:top w:val="none" w:sz="0" w:space="0" w:color="auto"/>
        <w:left w:val="none" w:sz="0" w:space="0" w:color="auto"/>
        <w:bottom w:val="none" w:sz="0" w:space="0" w:color="auto"/>
        <w:right w:val="none" w:sz="0" w:space="0" w:color="auto"/>
      </w:divBdr>
    </w:div>
    <w:div w:id="572785957">
      <w:bodyDiv w:val="1"/>
      <w:marLeft w:val="0"/>
      <w:marRight w:val="0"/>
      <w:marTop w:val="0"/>
      <w:marBottom w:val="0"/>
      <w:divBdr>
        <w:top w:val="none" w:sz="0" w:space="0" w:color="auto"/>
        <w:left w:val="none" w:sz="0" w:space="0" w:color="auto"/>
        <w:bottom w:val="none" w:sz="0" w:space="0" w:color="auto"/>
        <w:right w:val="none" w:sz="0" w:space="0" w:color="auto"/>
      </w:divBdr>
    </w:div>
    <w:div w:id="634918287">
      <w:bodyDiv w:val="1"/>
      <w:marLeft w:val="0"/>
      <w:marRight w:val="0"/>
      <w:marTop w:val="0"/>
      <w:marBottom w:val="0"/>
      <w:divBdr>
        <w:top w:val="none" w:sz="0" w:space="0" w:color="auto"/>
        <w:left w:val="none" w:sz="0" w:space="0" w:color="auto"/>
        <w:bottom w:val="none" w:sz="0" w:space="0" w:color="auto"/>
        <w:right w:val="none" w:sz="0" w:space="0" w:color="auto"/>
      </w:divBdr>
    </w:div>
    <w:div w:id="656611615">
      <w:bodyDiv w:val="1"/>
      <w:marLeft w:val="0"/>
      <w:marRight w:val="0"/>
      <w:marTop w:val="0"/>
      <w:marBottom w:val="0"/>
      <w:divBdr>
        <w:top w:val="none" w:sz="0" w:space="0" w:color="auto"/>
        <w:left w:val="none" w:sz="0" w:space="0" w:color="auto"/>
        <w:bottom w:val="none" w:sz="0" w:space="0" w:color="auto"/>
        <w:right w:val="none" w:sz="0" w:space="0" w:color="auto"/>
      </w:divBdr>
    </w:div>
    <w:div w:id="663556091">
      <w:bodyDiv w:val="1"/>
      <w:marLeft w:val="0"/>
      <w:marRight w:val="0"/>
      <w:marTop w:val="0"/>
      <w:marBottom w:val="0"/>
      <w:divBdr>
        <w:top w:val="none" w:sz="0" w:space="0" w:color="auto"/>
        <w:left w:val="none" w:sz="0" w:space="0" w:color="auto"/>
        <w:bottom w:val="none" w:sz="0" w:space="0" w:color="auto"/>
        <w:right w:val="none" w:sz="0" w:space="0" w:color="auto"/>
      </w:divBdr>
    </w:div>
    <w:div w:id="685786226">
      <w:bodyDiv w:val="1"/>
      <w:marLeft w:val="0"/>
      <w:marRight w:val="0"/>
      <w:marTop w:val="0"/>
      <w:marBottom w:val="0"/>
      <w:divBdr>
        <w:top w:val="none" w:sz="0" w:space="0" w:color="auto"/>
        <w:left w:val="none" w:sz="0" w:space="0" w:color="auto"/>
        <w:bottom w:val="none" w:sz="0" w:space="0" w:color="auto"/>
        <w:right w:val="none" w:sz="0" w:space="0" w:color="auto"/>
      </w:divBdr>
    </w:div>
    <w:div w:id="717314408">
      <w:bodyDiv w:val="1"/>
      <w:marLeft w:val="0"/>
      <w:marRight w:val="0"/>
      <w:marTop w:val="0"/>
      <w:marBottom w:val="0"/>
      <w:divBdr>
        <w:top w:val="none" w:sz="0" w:space="0" w:color="auto"/>
        <w:left w:val="none" w:sz="0" w:space="0" w:color="auto"/>
        <w:bottom w:val="none" w:sz="0" w:space="0" w:color="auto"/>
        <w:right w:val="none" w:sz="0" w:space="0" w:color="auto"/>
      </w:divBdr>
    </w:div>
    <w:div w:id="729576548">
      <w:bodyDiv w:val="1"/>
      <w:marLeft w:val="0"/>
      <w:marRight w:val="0"/>
      <w:marTop w:val="0"/>
      <w:marBottom w:val="0"/>
      <w:divBdr>
        <w:top w:val="none" w:sz="0" w:space="0" w:color="auto"/>
        <w:left w:val="none" w:sz="0" w:space="0" w:color="auto"/>
        <w:bottom w:val="none" w:sz="0" w:space="0" w:color="auto"/>
        <w:right w:val="none" w:sz="0" w:space="0" w:color="auto"/>
      </w:divBdr>
      <w:divsChild>
        <w:div w:id="2047022229">
          <w:marLeft w:val="0"/>
          <w:marRight w:val="0"/>
          <w:marTop w:val="0"/>
          <w:marBottom w:val="0"/>
          <w:divBdr>
            <w:top w:val="none" w:sz="0" w:space="0" w:color="auto"/>
            <w:left w:val="none" w:sz="0" w:space="0" w:color="auto"/>
            <w:bottom w:val="none" w:sz="0" w:space="0" w:color="auto"/>
            <w:right w:val="none" w:sz="0" w:space="0" w:color="auto"/>
          </w:divBdr>
        </w:div>
      </w:divsChild>
    </w:div>
    <w:div w:id="737480454">
      <w:bodyDiv w:val="1"/>
      <w:marLeft w:val="0"/>
      <w:marRight w:val="0"/>
      <w:marTop w:val="0"/>
      <w:marBottom w:val="0"/>
      <w:divBdr>
        <w:top w:val="none" w:sz="0" w:space="0" w:color="auto"/>
        <w:left w:val="none" w:sz="0" w:space="0" w:color="auto"/>
        <w:bottom w:val="none" w:sz="0" w:space="0" w:color="auto"/>
        <w:right w:val="none" w:sz="0" w:space="0" w:color="auto"/>
      </w:divBdr>
    </w:div>
    <w:div w:id="743257855">
      <w:bodyDiv w:val="1"/>
      <w:marLeft w:val="0"/>
      <w:marRight w:val="0"/>
      <w:marTop w:val="0"/>
      <w:marBottom w:val="0"/>
      <w:divBdr>
        <w:top w:val="none" w:sz="0" w:space="0" w:color="auto"/>
        <w:left w:val="none" w:sz="0" w:space="0" w:color="auto"/>
        <w:bottom w:val="none" w:sz="0" w:space="0" w:color="auto"/>
        <w:right w:val="none" w:sz="0" w:space="0" w:color="auto"/>
      </w:divBdr>
      <w:divsChild>
        <w:div w:id="1034380296">
          <w:marLeft w:val="0"/>
          <w:marRight w:val="0"/>
          <w:marTop w:val="0"/>
          <w:marBottom w:val="0"/>
          <w:divBdr>
            <w:top w:val="none" w:sz="0" w:space="0" w:color="auto"/>
            <w:left w:val="none" w:sz="0" w:space="0" w:color="auto"/>
            <w:bottom w:val="none" w:sz="0" w:space="0" w:color="auto"/>
            <w:right w:val="none" w:sz="0" w:space="0" w:color="auto"/>
          </w:divBdr>
          <w:divsChild>
            <w:div w:id="3778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5002">
      <w:bodyDiv w:val="1"/>
      <w:marLeft w:val="0"/>
      <w:marRight w:val="0"/>
      <w:marTop w:val="0"/>
      <w:marBottom w:val="0"/>
      <w:divBdr>
        <w:top w:val="none" w:sz="0" w:space="0" w:color="auto"/>
        <w:left w:val="none" w:sz="0" w:space="0" w:color="auto"/>
        <w:bottom w:val="none" w:sz="0" w:space="0" w:color="auto"/>
        <w:right w:val="none" w:sz="0" w:space="0" w:color="auto"/>
      </w:divBdr>
    </w:div>
    <w:div w:id="859591615">
      <w:bodyDiv w:val="1"/>
      <w:marLeft w:val="0"/>
      <w:marRight w:val="0"/>
      <w:marTop w:val="0"/>
      <w:marBottom w:val="0"/>
      <w:divBdr>
        <w:top w:val="none" w:sz="0" w:space="0" w:color="auto"/>
        <w:left w:val="none" w:sz="0" w:space="0" w:color="auto"/>
        <w:bottom w:val="none" w:sz="0" w:space="0" w:color="auto"/>
        <w:right w:val="none" w:sz="0" w:space="0" w:color="auto"/>
      </w:divBdr>
      <w:divsChild>
        <w:div w:id="216432570">
          <w:marLeft w:val="0"/>
          <w:marRight w:val="0"/>
          <w:marTop w:val="0"/>
          <w:marBottom w:val="0"/>
          <w:divBdr>
            <w:top w:val="none" w:sz="0" w:space="0" w:color="auto"/>
            <w:left w:val="none" w:sz="0" w:space="0" w:color="auto"/>
            <w:bottom w:val="none" w:sz="0" w:space="0" w:color="auto"/>
            <w:right w:val="none" w:sz="0" w:space="0" w:color="auto"/>
          </w:divBdr>
          <w:divsChild>
            <w:div w:id="32285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48923">
      <w:bodyDiv w:val="1"/>
      <w:marLeft w:val="0"/>
      <w:marRight w:val="0"/>
      <w:marTop w:val="0"/>
      <w:marBottom w:val="0"/>
      <w:divBdr>
        <w:top w:val="none" w:sz="0" w:space="0" w:color="auto"/>
        <w:left w:val="none" w:sz="0" w:space="0" w:color="auto"/>
        <w:bottom w:val="none" w:sz="0" w:space="0" w:color="auto"/>
        <w:right w:val="none" w:sz="0" w:space="0" w:color="auto"/>
      </w:divBdr>
    </w:div>
    <w:div w:id="924530267">
      <w:bodyDiv w:val="1"/>
      <w:marLeft w:val="0"/>
      <w:marRight w:val="0"/>
      <w:marTop w:val="0"/>
      <w:marBottom w:val="0"/>
      <w:divBdr>
        <w:top w:val="none" w:sz="0" w:space="0" w:color="auto"/>
        <w:left w:val="none" w:sz="0" w:space="0" w:color="auto"/>
        <w:bottom w:val="none" w:sz="0" w:space="0" w:color="auto"/>
        <w:right w:val="none" w:sz="0" w:space="0" w:color="auto"/>
      </w:divBdr>
    </w:div>
    <w:div w:id="929503541">
      <w:bodyDiv w:val="1"/>
      <w:marLeft w:val="0"/>
      <w:marRight w:val="0"/>
      <w:marTop w:val="0"/>
      <w:marBottom w:val="0"/>
      <w:divBdr>
        <w:top w:val="none" w:sz="0" w:space="0" w:color="auto"/>
        <w:left w:val="none" w:sz="0" w:space="0" w:color="auto"/>
        <w:bottom w:val="none" w:sz="0" w:space="0" w:color="auto"/>
        <w:right w:val="none" w:sz="0" w:space="0" w:color="auto"/>
      </w:divBdr>
    </w:div>
    <w:div w:id="1200044699">
      <w:bodyDiv w:val="1"/>
      <w:marLeft w:val="0"/>
      <w:marRight w:val="0"/>
      <w:marTop w:val="0"/>
      <w:marBottom w:val="0"/>
      <w:divBdr>
        <w:top w:val="none" w:sz="0" w:space="0" w:color="auto"/>
        <w:left w:val="none" w:sz="0" w:space="0" w:color="auto"/>
        <w:bottom w:val="none" w:sz="0" w:space="0" w:color="auto"/>
        <w:right w:val="none" w:sz="0" w:space="0" w:color="auto"/>
      </w:divBdr>
    </w:div>
    <w:div w:id="1281692769">
      <w:bodyDiv w:val="1"/>
      <w:marLeft w:val="0"/>
      <w:marRight w:val="0"/>
      <w:marTop w:val="0"/>
      <w:marBottom w:val="0"/>
      <w:divBdr>
        <w:top w:val="none" w:sz="0" w:space="0" w:color="auto"/>
        <w:left w:val="none" w:sz="0" w:space="0" w:color="auto"/>
        <w:bottom w:val="none" w:sz="0" w:space="0" w:color="auto"/>
        <w:right w:val="none" w:sz="0" w:space="0" w:color="auto"/>
      </w:divBdr>
    </w:div>
    <w:div w:id="1304507170">
      <w:bodyDiv w:val="1"/>
      <w:marLeft w:val="0"/>
      <w:marRight w:val="0"/>
      <w:marTop w:val="0"/>
      <w:marBottom w:val="0"/>
      <w:divBdr>
        <w:top w:val="none" w:sz="0" w:space="0" w:color="auto"/>
        <w:left w:val="none" w:sz="0" w:space="0" w:color="auto"/>
        <w:bottom w:val="none" w:sz="0" w:space="0" w:color="auto"/>
        <w:right w:val="none" w:sz="0" w:space="0" w:color="auto"/>
      </w:divBdr>
    </w:div>
    <w:div w:id="1339771758">
      <w:bodyDiv w:val="1"/>
      <w:marLeft w:val="0"/>
      <w:marRight w:val="0"/>
      <w:marTop w:val="0"/>
      <w:marBottom w:val="0"/>
      <w:divBdr>
        <w:top w:val="none" w:sz="0" w:space="0" w:color="auto"/>
        <w:left w:val="none" w:sz="0" w:space="0" w:color="auto"/>
        <w:bottom w:val="none" w:sz="0" w:space="0" w:color="auto"/>
        <w:right w:val="none" w:sz="0" w:space="0" w:color="auto"/>
      </w:divBdr>
    </w:div>
    <w:div w:id="1450706601">
      <w:bodyDiv w:val="1"/>
      <w:marLeft w:val="0"/>
      <w:marRight w:val="0"/>
      <w:marTop w:val="0"/>
      <w:marBottom w:val="0"/>
      <w:divBdr>
        <w:top w:val="none" w:sz="0" w:space="0" w:color="auto"/>
        <w:left w:val="none" w:sz="0" w:space="0" w:color="auto"/>
        <w:bottom w:val="none" w:sz="0" w:space="0" w:color="auto"/>
        <w:right w:val="none" w:sz="0" w:space="0" w:color="auto"/>
      </w:divBdr>
    </w:div>
    <w:div w:id="1450781113">
      <w:bodyDiv w:val="1"/>
      <w:marLeft w:val="0"/>
      <w:marRight w:val="0"/>
      <w:marTop w:val="0"/>
      <w:marBottom w:val="0"/>
      <w:divBdr>
        <w:top w:val="none" w:sz="0" w:space="0" w:color="auto"/>
        <w:left w:val="none" w:sz="0" w:space="0" w:color="auto"/>
        <w:bottom w:val="none" w:sz="0" w:space="0" w:color="auto"/>
        <w:right w:val="none" w:sz="0" w:space="0" w:color="auto"/>
      </w:divBdr>
    </w:div>
    <w:div w:id="1468813380">
      <w:bodyDiv w:val="1"/>
      <w:marLeft w:val="0"/>
      <w:marRight w:val="0"/>
      <w:marTop w:val="0"/>
      <w:marBottom w:val="0"/>
      <w:divBdr>
        <w:top w:val="none" w:sz="0" w:space="0" w:color="auto"/>
        <w:left w:val="none" w:sz="0" w:space="0" w:color="auto"/>
        <w:bottom w:val="none" w:sz="0" w:space="0" w:color="auto"/>
        <w:right w:val="none" w:sz="0" w:space="0" w:color="auto"/>
      </w:divBdr>
      <w:divsChild>
        <w:div w:id="650329888">
          <w:marLeft w:val="547"/>
          <w:marRight w:val="0"/>
          <w:marTop w:val="0"/>
          <w:marBottom w:val="0"/>
          <w:divBdr>
            <w:top w:val="none" w:sz="0" w:space="0" w:color="auto"/>
            <w:left w:val="none" w:sz="0" w:space="0" w:color="auto"/>
            <w:bottom w:val="none" w:sz="0" w:space="0" w:color="auto"/>
            <w:right w:val="none" w:sz="0" w:space="0" w:color="auto"/>
          </w:divBdr>
        </w:div>
        <w:div w:id="511795810">
          <w:marLeft w:val="547"/>
          <w:marRight w:val="0"/>
          <w:marTop w:val="0"/>
          <w:marBottom w:val="0"/>
          <w:divBdr>
            <w:top w:val="none" w:sz="0" w:space="0" w:color="auto"/>
            <w:left w:val="none" w:sz="0" w:space="0" w:color="auto"/>
            <w:bottom w:val="none" w:sz="0" w:space="0" w:color="auto"/>
            <w:right w:val="none" w:sz="0" w:space="0" w:color="auto"/>
          </w:divBdr>
        </w:div>
        <w:div w:id="1605264850">
          <w:marLeft w:val="547"/>
          <w:marRight w:val="0"/>
          <w:marTop w:val="0"/>
          <w:marBottom w:val="0"/>
          <w:divBdr>
            <w:top w:val="none" w:sz="0" w:space="0" w:color="auto"/>
            <w:left w:val="none" w:sz="0" w:space="0" w:color="auto"/>
            <w:bottom w:val="none" w:sz="0" w:space="0" w:color="auto"/>
            <w:right w:val="none" w:sz="0" w:space="0" w:color="auto"/>
          </w:divBdr>
        </w:div>
        <w:div w:id="1567062776">
          <w:marLeft w:val="547"/>
          <w:marRight w:val="0"/>
          <w:marTop w:val="0"/>
          <w:marBottom w:val="0"/>
          <w:divBdr>
            <w:top w:val="none" w:sz="0" w:space="0" w:color="auto"/>
            <w:left w:val="none" w:sz="0" w:space="0" w:color="auto"/>
            <w:bottom w:val="none" w:sz="0" w:space="0" w:color="auto"/>
            <w:right w:val="none" w:sz="0" w:space="0" w:color="auto"/>
          </w:divBdr>
        </w:div>
        <w:div w:id="1252736909">
          <w:marLeft w:val="547"/>
          <w:marRight w:val="0"/>
          <w:marTop w:val="0"/>
          <w:marBottom w:val="0"/>
          <w:divBdr>
            <w:top w:val="none" w:sz="0" w:space="0" w:color="auto"/>
            <w:left w:val="none" w:sz="0" w:space="0" w:color="auto"/>
            <w:bottom w:val="none" w:sz="0" w:space="0" w:color="auto"/>
            <w:right w:val="none" w:sz="0" w:space="0" w:color="auto"/>
          </w:divBdr>
        </w:div>
        <w:div w:id="1722053876">
          <w:marLeft w:val="547"/>
          <w:marRight w:val="0"/>
          <w:marTop w:val="0"/>
          <w:marBottom w:val="0"/>
          <w:divBdr>
            <w:top w:val="none" w:sz="0" w:space="0" w:color="auto"/>
            <w:left w:val="none" w:sz="0" w:space="0" w:color="auto"/>
            <w:bottom w:val="none" w:sz="0" w:space="0" w:color="auto"/>
            <w:right w:val="none" w:sz="0" w:space="0" w:color="auto"/>
          </w:divBdr>
        </w:div>
        <w:div w:id="1925068064">
          <w:marLeft w:val="547"/>
          <w:marRight w:val="0"/>
          <w:marTop w:val="0"/>
          <w:marBottom w:val="0"/>
          <w:divBdr>
            <w:top w:val="none" w:sz="0" w:space="0" w:color="auto"/>
            <w:left w:val="none" w:sz="0" w:space="0" w:color="auto"/>
            <w:bottom w:val="none" w:sz="0" w:space="0" w:color="auto"/>
            <w:right w:val="none" w:sz="0" w:space="0" w:color="auto"/>
          </w:divBdr>
        </w:div>
        <w:div w:id="1661810521">
          <w:marLeft w:val="547"/>
          <w:marRight w:val="0"/>
          <w:marTop w:val="0"/>
          <w:marBottom w:val="0"/>
          <w:divBdr>
            <w:top w:val="none" w:sz="0" w:space="0" w:color="auto"/>
            <w:left w:val="none" w:sz="0" w:space="0" w:color="auto"/>
            <w:bottom w:val="none" w:sz="0" w:space="0" w:color="auto"/>
            <w:right w:val="none" w:sz="0" w:space="0" w:color="auto"/>
          </w:divBdr>
        </w:div>
        <w:div w:id="1130981395">
          <w:marLeft w:val="547"/>
          <w:marRight w:val="0"/>
          <w:marTop w:val="0"/>
          <w:marBottom w:val="0"/>
          <w:divBdr>
            <w:top w:val="none" w:sz="0" w:space="0" w:color="auto"/>
            <w:left w:val="none" w:sz="0" w:space="0" w:color="auto"/>
            <w:bottom w:val="none" w:sz="0" w:space="0" w:color="auto"/>
            <w:right w:val="none" w:sz="0" w:space="0" w:color="auto"/>
          </w:divBdr>
        </w:div>
        <w:div w:id="397900673">
          <w:marLeft w:val="547"/>
          <w:marRight w:val="0"/>
          <w:marTop w:val="0"/>
          <w:marBottom w:val="0"/>
          <w:divBdr>
            <w:top w:val="none" w:sz="0" w:space="0" w:color="auto"/>
            <w:left w:val="none" w:sz="0" w:space="0" w:color="auto"/>
            <w:bottom w:val="none" w:sz="0" w:space="0" w:color="auto"/>
            <w:right w:val="none" w:sz="0" w:space="0" w:color="auto"/>
          </w:divBdr>
        </w:div>
        <w:div w:id="641236683">
          <w:marLeft w:val="547"/>
          <w:marRight w:val="0"/>
          <w:marTop w:val="0"/>
          <w:marBottom w:val="0"/>
          <w:divBdr>
            <w:top w:val="none" w:sz="0" w:space="0" w:color="auto"/>
            <w:left w:val="none" w:sz="0" w:space="0" w:color="auto"/>
            <w:bottom w:val="none" w:sz="0" w:space="0" w:color="auto"/>
            <w:right w:val="none" w:sz="0" w:space="0" w:color="auto"/>
          </w:divBdr>
        </w:div>
      </w:divsChild>
    </w:div>
    <w:div w:id="1506164761">
      <w:bodyDiv w:val="1"/>
      <w:marLeft w:val="0"/>
      <w:marRight w:val="0"/>
      <w:marTop w:val="0"/>
      <w:marBottom w:val="0"/>
      <w:divBdr>
        <w:top w:val="none" w:sz="0" w:space="0" w:color="auto"/>
        <w:left w:val="none" w:sz="0" w:space="0" w:color="auto"/>
        <w:bottom w:val="none" w:sz="0" w:space="0" w:color="auto"/>
        <w:right w:val="none" w:sz="0" w:space="0" w:color="auto"/>
      </w:divBdr>
    </w:div>
    <w:div w:id="1547641566">
      <w:bodyDiv w:val="1"/>
      <w:marLeft w:val="0"/>
      <w:marRight w:val="0"/>
      <w:marTop w:val="0"/>
      <w:marBottom w:val="0"/>
      <w:divBdr>
        <w:top w:val="none" w:sz="0" w:space="0" w:color="auto"/>
        <w:left w:val="none" w:sz="0" w:space="0" w:color="auto"/>
        <w:bottom w:val="none" w:sz="0" w:space="0" w:color="auto"/>
        <w:right w:val="none" w:sz="0" w:space="0" w:color="auto"/>
      </w:divBdr>
    </w:div>
    <w:div w:id="1567186568">
      <w:bodyDiv w:val="1"/>
      <w:marLeft w:val="0"/>
      <w:marRight w:val="0"/>
      <w:marTop w:val="0"/>
      <w:marBottom w:val="0"/>
      <w:divBdr>
        <w:top w:val="none" w:sz="0" w:space="0" w:color="auto"/>
        <w:left w:val="none" w:sz="0" w:space="0" w:color="auto"/>
        <w:bottom w:val="none" w:sz="0" w:space="0" w:color="auto"/>
        <w:right w:val="none" w:sz="0" w:space="0" w:color="auto"/>
      </w:divBdr>
    </w:div>
    <w:div w:id="1720082812">
      <w:bodyDiv w:val="1"/>
      <w:marLeft w:val="0"/>
      <w:marRight w:val="0"/>
      <w:marTop w:val="0"/>
      <w:marBottom w:val="0"/>
      <w:divBdr>
        <w:top w:val="none" w:sz="0" w:space="0" w:color="auto"/>
        <w:left w:val="none" w:sz="0" w:space="0" w:color="auto"/>
        <w:bottom w:val="none" w:sz="0" w:space="0" w:color="auto"/>
        <w:right w:val="none" w:sz="0" w:space="0" w:color="auto"/>
      </w:divBdr>
      <w:divsChild>
        <w:div w:id="339280335">
          <w:marLeft w:val="0"/>
          <w:marRight w:val="0"/>
          <w:marTop w:val="0"/>
          <w:marBottom w:val="0"/>
          <w:divBdr>
            <w:top w:val="none" w:sz="0" w:space="0" w:color="auto"/>
            <w:left w:val="none" w:sz="0" w:space="0" w:color="auto"/>
            <w:bottom w:val="none" w:sz="0" w:space="0" w:color="auto"/>
            <w:right w:val="none" w:sz="0" w:space="0" w:color="auto"/>
          </w:divBdr>
        </w:div>
      </w:divsChild>
    </w:div>
    <w:div w:id="1728651527">
      <w:bodyDiv w:val="1"/>
      <w:marLeft w:val="0"/>
      <w:marRight w:val="0"/>
      <w:marTop w:val="0"/>
      <w:marBottom w:val="0"/>
      <w:divBdr>
        <w:top w:val="none" w:sz="0" w:space="0" w:color="auto"/>
        <w:left w:val="none" w:sz="0" w:space="0" w:color="auto"/>
        <w:bottom w:val="none" w:sz="0" w:space="0" w:color="auto"/>
        <w:right w:val="none" w:sz="0" w:space="0" w:color="auto"/>
      </w:divBdr>
    </w:div>
    <w:div w:id="1737895538">
      <w:bodyDiv w:val="1"/>
      <w:marLeft w:val="0"/>
      <w:marRight w:val="0"/>
      <w:marTop w:val="0"/>
      <w:marBottom w:val="0"/>
      <w:divBdr>
        <w:top w:val="none" w:sz="0" w:space="0" w:color="auto"/>
        <w:left w:val="none" w:sz="0" w:space="0" w:color="auto"/>
        <w:bottom w:val="none" w:sz="0" w:space="0" w:color="auto"/>
        <w:right w:val="none" w:sz="0" w:space="0" w:color="auto"/>
      </w:divBdr>
    </w:div>
    <w:div w:id="1744644589">
      <w:bodyDiv w:val="1"/>
      <w:marLeft w:val="0"/>
      <w:marRight w:val="0"/>
      <w:marTop w:val="0"/>
      <w:marBottom w:val="0"/>
      <w:divBdr>
        <w:top w:val="none" w:sz="0" w:space="0" w:color="auto"/>
        <w:left w:val="none" w:sz="0" w:space="0" w:color="auto"/>
        <w:bottom w:val="none" w:sz="0" w:space="0" w:color="auto"/>
        <w:right w:val="none" w:sz="0" w:space="0" w:color="auto"/>
      </w:divBdr>
    </w:div>
    <w:div w:id="1757897990">
      <w:bodyDiv w:val="1"/>
      <w:marLeft w:val="0"/>
      <w:marRight w:val="0"/>
      <w:marTop w:val="0"/>
      <w:marBottom w:val="0"/>
      <w:divBdr>
        <w:top w:val="none" w:sz="0" w:space="0" w:color="auto"/>
        <w:left w:val="none" w:sz="0" w:space="0" w:color="auto"/>
        <w:bottom w:val="none" w:sz="0" w:space="0" w:color="auto"/>
        <w:right w:val="none" w:sz="0" w:space="0" w:color="auto"/>
      </w:divBdr>
    </w:div>
    <w:div w:id="1763798301">
      <w:bodyDiv w:val="1"/>
      <w:marLeft w:val="0"/>
      <w:marRight w:val="0"/>
      <w:marTop w:val="0"/>
      <w:marBottom w:val="0"/>
      <w:divBdr>
        <w:top w:val="none" w:sz="0" w:space="0" w:color="auto"/>
        <w:left w:val="none" w:sz="0" w:space="0" w:color="auto"/>
        <w:bottom w:val="none" w:sz="0" w:space="0" w:color="auto"/>
        <w:right w:val="none" w:sz="0" w:space="0" w:color="auto"/>
      </w:divBdr>
    </w:div>
    <w:div w:id="1773430744">
      <w:bodyDiv w:val="1"/>
      <w:marLeft w:val="0"/>
      <w:marRight w:val="0"/>
      <w:marTop w:val="0"/>
      <w:marBottom w:val="0"/>
      <w:divBdr>
        <w:top w:val="none" w:sz="0" w:space="0" w:color="auto"/>
        <w:left w:val="none" w:sz="0" w:space="0" w:color="auto"/>
        <w:bottom w:val="none" w:sz="0" w:space="0" w:color="auto"/>
        <w:right w:val="none" w:sz="0" w:space="0" w:color="auto"/>
      </w:divBdr>
    </w:div>
    <w:div w:id="1815565160">
      <w:bodyDiv w:val="1"/>
      <w:marLeft w:val="0"/>
      <w:marRight w:val="0"/>
      <w:marTop w:val="0"/>
      <w:marBottom w:val="0"/>
      <w:divBdr>
        <w:top w:val="none" w:sz="0" w:space="0" w:color="auto"/>
        <w:left w:val="none" w:sz="0" w:space="0" w:color="auto"/>
        <w:bottom w:val="none" w:sz="0" w:space="0" w:color="auto"/>
        <w:right w:val="none" w:sz="0" w:space="0" w:color="auto"/>
      </w:divBdr>
    </w:div>
    <w:div w:id="1892813140">
      <w:bodyDiv w:val="1"/>
      <w:marLeft w:val="0"/>
      <w:marRight w:val="0"/>
      <w:marTop w:val="0"/>
      <w:marBottom w:val="0"/>
      <w:divBdr>
        <w:top w:val="none" w:sz="0" w:space="0" w:color="auto"/>
        <w:left w:val="none" w:sz="0" w:space="0" w:color="auto"/>
        <w:bottom w:val="none" w:sz="0" w:space="0" w:color="auto"/>
        <w:right w:val="none" w:sz="0" w:space="0" w:color="auto"/>
      </w:divBdr>
    </w:div>
    <w:div w:id="1977250900">
      <w:bodyDiv w:val="1"/>
      <w:marLeft w:val="0"/>
      <w:marRight w:val="0"/>
      <w:marTop w:val="0"/>
      <w:marBottom w:val="0"/>
      <w:divBdr>
        <w:top w:val="none" w:sz="0" w:space="0" w:color="auto"/>
        <w:left w:val="none" w:sz="0" w:space="0" w:color="auto"/>
        <w:bottom w:val="none" w:sz="0" w:space="0" w:color="auto"/>
        <w:right w:val="none" w:sz="0" w:space="0" w:color="auto"/>
      </w:divBdr>
    </w:div>
    <w:div w:id="2090611982">
      <w:bodyDiv w:val="1"/>
      <w:marLeft w:val="0"/>
      <w:marRight w:val="0"/>
      <w:marTop w:val="0"/>
      <w:marBottom w:val="0"/>
      <w:divBdr>
        <w:top w:val="none" w:sz="0" w:space="0" w:color="auto"/>
        <w:left w:val="none" w:sz="0" w:space="0" w:color="auto"/>
        <w:bottom w:val="none" w:sz="0" w:space="0" w:color="auto"/>
        <w:right w:val="none" w:sz="0" w:space="0" w:color="auto"/>
      </w:divBdr>
    </w:div>
    <w:div w:id="2091272006">
      <w:bodyDiv w:val="1"/>
      <w:marLeft w:val="0"/>
      <w:marRight w:val="0"/>
      <w:marTop w:val="0"/>
      <w:marBottom w:val="0"/>
      <w:divBdr>
        <w:top w:val="none" w:sz="0" w:space="0" w:color="auto"/>
        <w:left w:val="none" w:sz="0" w:space="0" w:color="auto"/>
        <w:bottom w:val="none" w:sz="0" w:space="0" w:color="auto"/>
        <w:right w:val="none" w:sz="0" w:space="0" w:color="auto"/>
      </w:divBdr>
    </w:div>
    <w:div w:id="2108230157">
      <w:bodyDiv w:val="1"/>
      <w:marLeft w:val="0"/>
      <w:marRight w:val="0"/>
      <w:marTop w:val="0"/>
      <w:marBottom w:val="0"/>
      <w:divBdr>
        <w:top w:val="none" w:sz="0" w:space="0" w:color="auto"/>
        <w:left w:val="none" w:sz="0" w:space="0" w:color="auto"/>
        <w:bottom w:val="none" w:sz="0" w:space="0" w:color="auto"/>
        <w:right w:val="none" w:sz="0" w:space="0" w:color="auto"/>
      </w:divBdr>
    </w:div>
    <w:div w:id="213732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16839</TotalTime>
  <Pages>5</Pages>
  <Words>476</Words>
  <Characters>2717</Characters>
  <Application>Microsoft Office Word</Application>
  <DocSecurity>0</DocSecurity>
  <Lines>22</Lines>
  <Paragraphs>6</Paragraphs>
  <ScaleCrop>false</ScaleCrop>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瞿亚雄</dc:creator>
  <cp:keywords/>
  <dc:description/>
  <cp:lastModifiedBy>Wong Estella</cp:lastModifiedBy>
  <cp:revision>1182</cp:revision>
  <dcterms:created xsi:type="dcterms:W3CDTF">2018-05-31T11:42:00Z</dcterms:created>
  <dcterms:modified xsi:type="dcterms:W3CDTF">2019-06-11T09:24:00Z</dcterms:modified>
</cp:coreProperties>
</file>