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9DA" w:rsidRPr="00264EC7" w:rsidRDefault="00D55B00" w:rsidP="00FC61C9">
      <w:pPr>
        <w:adjustRightInd w:val="0"/>
        <w:snapToGrid w:val="0"/>
        <w:spacing w:line="360" w:lineRule="auto"/>
        <w:ind w:firstLineChars="200" w:firstLine="480"/>
        <w:rPr>
          <w:sz w:val="24"/>
          <w:szCs w:val="24"/>
        </w:rPr>
        <w:sectPr w:rsidR="000329DA" w:rsidRPr="00264EC7" w:rsidSect="00846E7A">
          <w:headerReference w:type="default" r:id="rId7"/>
          <w:footerReference w:type="even" r:id="rId8"/>
          <w:footerReference w:type="default" r:id="rId9"/>
          <w:pgSz w:w="11906" w:h="16838" w:code="9"/>
          <w:pgMar w:top="1361" w:right="851" w:bottom="851" w:left="1418" w:header="794" w:footer="193" w:gutter="0"/>
          <w:cols w:space="425"/>
          <w:docGrid w:type="lines" w:linePitch="312"/>
        </w:sectPr>
      </w:pPr>
      <w:r w:rsidRPr="00264EC7">
        <w:rPr>
          <w:rFonts w:hint="eastAsia"/>
          <w:sz w:val="24"/>
          <w:szCs w:val="24"/>
        </w:rPr>
        <w:t>本发明公开了一种</w:t>
      </w:r>
      <w:r w:rsidR="00AA412E" w:rsidRPr="00264EC7">
        <w:rPr>
          <w:rFonts w:hint="eastAsia"/>
          <w:sz w:val="24"/>
          <w:szCs w:val="24"/>
        </w:rPr>
        <w:t>基于模块化</w:t>
      </w:r>
      <w:r w:rsidR="00AA412E" w:rsidRPr="00264EC7">
        <w:rPr>
          <w:rFonts w:hint="eastAsia"/>
          <w:sz w:val="24"/>
          <w:szCs w:val="24"/>
        </w:rPr>
        <w:t>GAN</w:t>
      </w:r>
      <w:r w:rsidR="00AA412E" w:rsidRPr="00264EC7">
        <w:rPr>
          <w:rFonts w:hint="eastAsia"/>
          <w:sz w:val="24"/>
          <w:szCs w:val="24"/>
        </w:rPr>
        <w:t>的多模态</w:t>
      </w:r>
      <w:r w:rsidR="00AA412E" w:rsidRPr="00264EC7">
        <w:rPr>
          <w:rFonts w:hint="eastAsia"/>
          <w:sz w:val="24"/>
          <w:szCs w:val="24"/>
        </w:rPr>
        <w:t>MRI</w:t>
      </w:r>
      <w:r w:rsidR="00AA412E" w:rsidRPr="00264EC7">
        <w:rPr>
          <w:rFonts w:hint="eastAsia"/>
          <w:sz w:val="24"/>
          <w:szCs w:val="24"/>
        </w:rPr>
        <w:t>与多模态</w:t>
      </w:r>
      <w:r w:rsidR="00AA412E" w:rsidRPr="00264EC7">
        <w:rPr>
          <w:rFonts w:hint="eastAsia"/>
          <w:sz w:val="24"/>
          <w:szCs w:val="24"/>
        </w:rPr>
        <w:t>CT</w:t>
      </w:r>
      <w:r w:rsidR="00AA412E" w:rsidRPr="00264EC7">
        <w:rPr>
          <w:rFonts w:hint="eastAsia"/>
          <w:sz w:val="24"/>
          <w:szCs w:val="24"/>
        </w:rPr>
        <w:t>的转换方法、系统及介质，</w:t>
      </w:r>
      <w:r w:rsidR="004A5C3E" w:rsidRPr="00264EC7">
        <w:rPr>
          <w:rFonts w:hint="eastAsia"/>
          <w:sz w:val="24"/>
          <w:szCs w:val="24"/>
        </w:rPr>
        <w:t>本发明转换方法包括根据所需执行的任务类型，选择</w:t>
      </w:r>
      <w:r w:rsidR="004A5C3E" w:rsidRPr="00264EC7">
        <w:rPr>
          <w:rFonts w:hint="eastAsia"/>
          <w:sz w:val="24"/>
          <w:szCs w:val="24"/>
        </w:rPr>
        <w:t>GAN</w:t>
      </w:r>
      <w:r w:rsidR="004A5C3E" w:rsidRPr="00264EC7">
        <w:rPr>
          <w:rFonts w:hint="eastAsia"/>
          <w:sz w:val="24"/>
          <w:szCs w:val="24"/>
        </w:rPr>
        <w:t>网络中训练好的模块来进行</w:t>
      </w:r>
      <w:r w:rsidR="004A5C3E" w:rsidRPr="00264EC7">
        <w:rPr>
          <w:rFonts w:hint="eastAsia"/>
          <w:sz w:val="24"/>
          <w:szCs w:val="24"/>
        </w:rPr>
        <w:t>CT</w:t>
      </w:r>
      <w:r w:rsidR="004A5C3E" w:rsidRPr="00264EC7">
        <w:rPr>
          <w:rFonts w:hint="eastAsia"/>
          <w:sz w:val="24"/>
          <w:szCs w:val="24"/>
        </w:rPr>
        <w:t>图</w:t>
      </w:r>
      <w:r w:rsidR="004A5C3E" w:rsidRPr="00264EC7">
        <w:rPr>
          <w:rFonts w:hint="eastAsia"/>
          <w:sz w:val="24"/>
          <w:szCs w:val="24"/>
        </w:rPr>
        <w:t>-CT</w:t>
      </w:r>
      <w:r w:rsidR="004A5C3E" w:rsidRPr="00264EC7">
        <w:rPr>
          <w:rFonts w:hint="eastAsia"/>
          <w:sz w:val="24"/>
          <w:szCs w:val="24"/>
        </w:rPr>
        <w:t>图模态转换、</w:t>
      </w:r>
      <w:r w:rsidR="004A5C3E" w:rsidRPr="00264EC7">
        <w:rPr>
          <w:rFonts w:hint="eastAsia"/>
          <w:sz w:val="24"/>
          <w:szCs w:val="24"/>
        </w:rPr>
        <w:t>CT</w:t>
      </w:r>
      <w:r w:rsidR="004A5C3E" w:rsidRPr="00264EC7">
        <w:rPr>
          <w:rFonts w:hint="eastAsia"/>
          <w:sz w:val="24"/>
          <w:szCs w:val="24"/>
        </w:rPr>
        <w:t>图</w:t>
      </w:r>
      <w:r w:rsidR="004A5C3E" w:rsidRPr="00264EC7">
        <w:rPr>
          <w:rFonts w:hint="eastAsia"/>
          <w:sz w:val="24"/>
          <w:szCs w:val="24"/>
        </w:rPr>
        <w:t>-MRI</w:t>
      </w:r>
      <w:r w:rsidR="004A5C3E" w:rsidRPr="00264EC7">
        <w:rPr>
          <w:rFonts w:hint="eastAsia"/>
          <w:sz w:val="24"/>
          <w:szCs w:val="24"/>
        </w:rPr>
        <w:t>图模态转换、</w:t>
      </w:r>
      <w:r w:rsidR="004A5C3E" w:rsidRPr="00264EC7">
        <w:rPr>
          <w:rFonts w:hint="eastAsia"/>
          <w:sz w:val="24"/>
          <w:szCs w:val="24"/>
        </w:rPr>
        <w:t>MRI</w:t>
      </w:r>
      <w:r w:rsidR="004A5C3E" w:rsidRPr="00264EC7">
        <w:rPr>
          <w:rFonts w:hint="eastAsia"/>
          <w:sz w:val="24"/>
          <w:szCs w:val="24"/>
        </w:rPr>
        <w:t>图</w:t>
      </w:r>
      <w:r w:rsidR="004A5C3E" w:rsidRPr="00264EC7">
        <w:rPr>
          <w:rFonts w:hint="eastAsia"/>
          <w:sz w:val="24"/>
          <w:szCs w:val="24"/>
        </w:rPr>
        <w:t>-MRI</w:t>
      </w:r>
      <w:r w:rsidR="004A5C3E" w:rsidRPr="00264EC7">
        <w:rPr>
          <w:rFonts w:hint="eastAsia"/>
          <w:sz w:val="24"/>
          <w:szCs w:val="24"/>
        </w:rPr>
        <w:t>图模态转换、</w:t>
      </w:r>
      <w:r w:rsidR="004A5C3E" w:rsidRPr="00264EC7">
        <w:rPr>
          <w:rFonts w:hint="eastAsia"/>
          <w:sz w:val="24"/>
          <w:szCs w:val="24"/>
        </w:rPr>
        <w:t>MRI</w:t>
      </w:r>
      <w:r w:rsidR="004A5C3E" w:rsidRPr="00264EC7">
        <w:rPr>
          <w:rFonts w:hint="eastAsia"/>
          <w:sz w:val="24"/>
          <w:szCs w:val="24"/>
        </w:rPr>
        <w:t>图</w:t>
      </w:r>
      <w:r w:rsidR="004A5C3E" w:rsidRPr="00264EC7">
        <w:rPr>
          <w:rFonts w:hint="eastAsia"/>
          <w:sz w:val="24"/>
          <w:szCs w:val="24"/>
        </w:rPr>
        <w:t>-CT</w:t>
      </w:r>
      <w:r w:rsidR="004A5C3E" w:rsidRPr="00264EC7">
        <w:rPr>
          <w:rFonts w:hint="eastAsia"/>
          <w:sz w:val="24"/>
          <w:szCs w:val="24"/>
        </w:rPr>
        <w:t>图模态转换、</w:t>
      </w:r>
      <w:r w:rsidR="004A5C3E" w:rsidRPr="00264EC7">
        <w:rPr>
          <w:rFonts w:hint="eastAsia"/>
          <w:sz w:val="24"/>
          <w:szCs w:val="24"/>
        </w:rPr>
        <w:t>CT</w:t>
      </w:r>
      <w:r w:rsidR="004A5C3E" w:rsidRPr="00264EC7">
        <w:rPr>
          <w:rFonts w:hint="eastAsia"/>
          <w:sz w:val="24"/>
          <w:szCs w:val="24"/>
        </w:rPr>
        <w:t>图</w:t>
      </w:r>
      <w:r w:rsidR="004A5C3E" w:rsidRPr="00264EC7">
        <w:rPr>
          <w:rFonts w:hint="eastAsia"/>
          <w:sz w:val="24"/>
          <w:szCs w:val="24"/>
        </w:rPr>
        <w:t>-MRI</w:t>
      </w:r>
      <w:r w:rsidR="004A5C3E" w:rsidRPr="00264EC7">
        <w:rPr>
          <w:rFonts w:hint="eastAsia"/>
          <w:sz w:val="24"/>
          <w:szCs w:val="24"/>
        </w:rPr>
        <w:t>病灶任务转换、</w:t>
      </w:r>
      <w:r w:rsidR="004A5C3E" w:rsidRPr="00264EC7">
        <w:rPr>
          <w:rFonts w:hint="eastAsia"/>
          <w:sz w:val="24"/>
          <w:szCs w:val="24"/>
        </w:rPr>
        <w:t>MRI</w:t>
      </w:r>
      <w:r w:rsidR="004A5C3E" w:rsidRPr="00264EC7">
        <w:rPr>
          <w:rFonts w:hint="eastAsia"/>
          <w:sz w:val="24"/>
          <w:szCs w:val="24"/>
        </w:rPr>
        <w:t>图</w:t>
      </w:r>
      <w:r w:rsidR="004A5C3E" w:rsidRPr="00264EC7">
        <w:rPr>
          <w:rFonts w:hint="eastAsia"/>
          <w:sz w:val="24"/>
          <w:szCs w:val="24"/>
        </w:rPr>
        <w:t>-CT</w:t>
      </w:r>
      <w:r w:rsidR="004A5C3E" w:rsidRPr="00264EC7">
        <w:rPr>
          <w:rFonts w:hint="eastAsia"/>
          <w:sz w:val="24"/>
          <w:szCs w:val="24"/>
        </w:rPr>
        <w:t>病灶任务。</w:t>
      </w:r>
      <w:r w:rsidR="00AA412E" w:rsidRPr="00264EC7">
        <w:rPr>
          <w:rFonts w:hint="eastAsia"/>
          <w:sz w:val="24"/>
          <w:szCs w:val="24"/>
        </w:rPr>
        <w:t>本发明考虑到</w:t>
      </w:r>
      <w:r w:rsidR="00AA412E" w:rsidRPr="00264EC7">
        <w:rPr>
          <w:rFonts w:hint="eastAsia"/>
          <w:sz w:val="24"/>
          <w:szCs w:val="24"/>
        </w:rPr>
        <w:t>M</w:t>
      </w:r>
      <w:r w:rsidR="00AA412E" w:rsidRPr="00264EC7">
        <w:rPr>
          <w:sz w:val="24"/>
          <w:szCs w:val="24"/>
        </w:rPr>
        <w:t>RI</w:t>
      </w:r>
      <w:r w:rsidR="00AA412E" w:rsidRPr="00264EC7">
        <w:rPr>
          <w:rFonts w:hint="eastAsia"/>
          <w:sz w:val="24"/>
          <w:szCs w:val="24"/>
        </w:rPr>
        <w:t>和</w:t>
      </w:r>
      <w:r w:rsidR="00AA412E" w:rsidRPr="00264EC7">
        <w:rPr>
          <w:rFonts w:hint="eastAsia"/>
          <w:sz w:val="24"/>
          <w:szCs w:val="24"/>
        </w:rPr>
        <w:t>C</w:t>
      </w:r>
      <w:r w:rsidR="00AA412E" w:rsidRPr="00264EC7">
        <w:rPr>
          <w:sz w:val="24"/>
          <w:szCs w:val="24"/>
        </w:rPr>
        <w:t>T</w:t>
      </w:r>
      <w:proofErr w:type="gramStart"/>
      <w:r w:rsidR="00AA412E" w:rsidRPr="00264EC7">
        <w:rPr>
          <w:rFonts w:hint="eastAsia"/>
          <w:sz w:val="24"/>
          <w:szCs w:val="24"/>
        </w:rPr>
        <w:t>内部子模态</w:t>
      </w:r>
      <w:proofErr w:type="gramEnd"/>
      <w:r w:rsidR="00AA412E" w:rsidRPr="00264EC7">
        <w:rPr>
          <w:rFonts w:hint="eastAsia"/>
          <w:sz w:val="24"/>
          <w:szCs w:val="24"/>
        </w:rPr>
        <w:t>十分相似但</w:t>
      </w:r>
      <w:r w:rsidR="00AA412E" w:rsidRPr="00264EC7">
        <w:rPr>
          <w:rFonts w:hint="eastAsia"/>
          <w:sz w:val="24"/>
          <w:szCs w:val="24"/>
        </w:rPr>
        <w:t>M</w:t>
      </w:r>
      <w:r w:rsidR="00AA412E" w:rsidRPr="00264EC7">
        <w:rPr>
          <w:sz w:val="24"/>
          <w:szCs w:val="24"/>
        </w:rPr>
        <w:t>RI</w:t>
      </w:r>
      <w:r w:rsidR="00AA412E" w:rsidRPr="00264EC7">
        <w:rPr>
          <w:rFonts w:hint="eastAsia"/>
          <w:sz w:val="24"/>
          <w:szCs w:val="24"/>
        </w:rPr>
        <w:t>与</w:t>
      </w:r>
      <w:r w:rsidR="00AA412E" w:rsidRPr="00264EC7">
        <w:rPr>
          <w:rFonts w:hint="eastAsia"/>
          <w:sz w:val="24"/>
          <w:szCs w:val="24"/>
        </w:rPr>
        <w:t>C</w:t>
      </w:r>
      <w:r w:rsidR="00AA412E" w:rsidRPr="00264EC7">
        <w:rPr>
          <w:sz w:val="24"/>
          <w:szCs w:val="24"/>
        </w:rPr>
        <w:t>T</w:t>
      </w:r>
      <w:r w:rsidR="00AA412E" w:rsidRPr="00264EC7">
        <w:rPr>
          <w:rFonts w:hint="eastAsia"/>
          <w:sz w:val="24"/>
          <w:szCs w:val="24"/>
        </w:rPr>
        <w:t>两个模态又有巨大差异的情况，提出了一种采用模块化的条件</w:t>
      </w:r>
      <w:r w:rsidR="00AA412E" w:rsidRPr="00264EC7">
        <w:rPr>
          <w:rFonts w:hint="eastAsia"/>
          <w:sz w:val="24"/>
          <w:szCs w:val="24"/>
        </w:rPr>
        <w:t>GAN</w:t>
      </w:r>
      <w:r w:rsidR="00AA412E" w:rsidRPr="00264EC7">
        <w:rPr>
          <w:rFonts w:hint="eastAsia"/>
          <w:sz w:val="24"/>
          <w:szCs w:val="24"/>
        </w:rPr>
        <w:t>的转换方法，本发明可采用无监督学习方法，训练数据无需配准，在无需训练多个</w:t>
      </w:r>
      <w:r w:rsidR="00AA412E" w:rsidRPr="00264EC7">
        <w:rPr>
          <w:rFonts w:hint="eastAsia"/>
          <w:sz w:val="24"/>
          <w:szCs w:val="24"/>
        </w:rPr>
        <w:t>G</w:t>
      </w:r>
      <w:r w:rsidR="00AA412E" w:rsidRPr="00264EC7">
        <w:rPr>
          <w:sz w:val="24"/>
          <w:szCs w:val="24"/>
        </w:rPr>
        <w:t>AN</w:t>
      </w:r>
      <w:r w:rsidR="00AA412E" w:rsidRPr="00264EC7">
        <w:rPr>
          <w:rFonts w:hint="eastAsia"/>
          <w:sz w:val="24"/>
          <w:szCs w:val="24"/>
        </w:rPr>
        <w:t>的情况下能便利高校的实现单模态转换生成配准的多模态</w:t>
      </w:r>
      <w:r w:rsidR="00AA412E" w:rsidRPr="00264EC7">
        <w:rPr>
          <w:rFonts w:hint="eastAsia"/>
          <w:sz w:val="24"/>
          <w:szCs w:val="24"/>
        </w:rPr>
        <w:t>M</w:t>
      </w:r>
      <w:r w:rsidR="00AA412E" w:rsidRPr="00264EC7">
        <w:rPr>
          <w:sz w:val="24"/>
          <w:szCs w:val="24"/>
        </w:rPr>
        <w:t>RI</w:t>
      </w:r>
      <w:r w:rsidR="00AA412E" w:rsidRPr="00264EC7">
        <w:rPr>
          <w:rFonts w:hint="eastAsia"/>
          <w:sz w:val="24"/>
          <w:szCs w:val="24"/>
        </w:rPr>
        <w:t>和</w:t>
      </w:r>
      <w:r w:rsidR="00AA412E" w:rsidRPr="00264EC7">
        <w:rPr>
          <w:rFonts w:hint="eastAsia"/>
          <w:sz w:val="24"/>
          <w:szCs w:val="24"/>
        </w:rPr>
        <w:t>C</w:t>
      </w:r>
      <w:r w:rsidR="00AA412E" w:rsidRPr="00264EC7">
        <w:rPr>
          <w:sz w:val="24"/>
          <w:szCs w:val="24"/>
        </w:rPr>
        <w:t>T</w:t>
      </w:r>
      <w:r w:rsidR="00AA412E" w:rsidRPr="00264EC7">
        <w:rPr>
          <w:rFonts w:hint="eastAsia"/>
          <w:sz w:val="24"/>
          <w:szCs w:val="24"/>
        </w:rPr>
        <w:t>图。</w:t>
      </w:r>
    </w:p>
    <w:p w:rsidR="000329DA" w:rsidRPr="00264EC7" w:rsidRDefault="000329DA" w:rsidP="00750CE4">
      <w:pPr>
        <w:adjustRightInd w:val="0"/>
        <w:snapToGrid w:val="0"/>
        <w:spacing w:line="360" w:lineRule="auto"/>
        <w:jc w:val="center"/>
        <w:rPr>
          <w:sz w:val="24"/>
          <w:szCs w:val="24"/>
        </w:rPr>
      </w:pPr>
    </w:p>
    <w:p w:rsidR="000329DA" w:rsidRPr="00264EC7" w:rsidRDefault="00C06023" w:rsidP="00750CE4">
      <w:pPr>
        <w:adjustRightInd w:val="0"/>
        <w:snapToGrid w:val="0"/>
        <w:spacing w:line="360" w:lineRule="auto"/>
        <w:jc w:val="center"/>
        <w:rPr>
          <w:sz w:val="24"/>
          <w:szCs w:val="24"/>
        </w:rPr>
      </w:pPr>
      <w:r w:rsidRPr="00264EC7">
        <w:rPr>
          <w:sz w:val="24"/>
          <w:szCs w:val="24"/>
        </w:rPr>
        <w:object w:dxaOrig="8835" w:dyaOrig="8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25pt;height:401.25pt" o:ole="">
            <v:imagedata r:id="rId10" o:title=""/>
          </v:shape>
          <o:OLEObject Type="Embed" ProgID="Visio.Drawing.15" ShapeID="_x0000_i1025" DrawAspect="Content" ObjectID="_1628340206" r:id="rId11"/>
        </w:object>
      </w:r>
    </w:p>
    <w:p w:rsidR="00C06023" w:rsidRPr="00264EC7" w:rsidRDefault="00C06023" w:rsidP="00750CE4">
      <w:pPr>
        <w:adjustRightInd w:val="0"/>
        <w:snapToGrid w:val="0"/>
        <w:spacing w:line="360" w:lineRule="auto"/>
        <w:jc w:val="center"/>
        <w:rPr>
          <w:sz w:val="24"/>
          <w:szCs w:val="24"/>
        </w:rPr>
      </w:pPr>
    </w:p>
    <w:p w:rsidR="000329DA" w:rsidRPr="00264EC7" w:rsidRDefault="000329DA" w:rsidP="005C4430">
      <w:pPr>
        <w:adjustRightInd w:val="0"/>
        <w:snapToGrid w:val="0"/>
        <w:spacing w:line="360" w:lineRule="auto"/>
        <w:ind w:firstLineChars="200" w:firstLine="480"/>
        <w:rPr>
          <w:sz w:val="24"/>
          <w:szCs w:val="24"/>
        </w:rPr>
        <w:sectPr w:rsidR="000329DA" w:rsidRPr="00264EC7" w:rsidSect="000329DA">
          <w:headerReference w:type="default" r:id="rId12"/>
          <w:footerReference w:type="default" r:id="rId13"/>
          <w:pgSz w:w="11906" w:h="16838" w:code="9"/>
          <w:pgMar w:top="1361" w:right="851" w:bottom="851" w:left="1418" w:header="794" w:footer="193" w:gutter="0"/>
          <w:pgNumType w:start="1"/>
          <w:cols w:space="425"/>
          <w:docGrid w:type="lines" w:linePitch="312"/>
        </w:sectPr>
      </w:pPr>
    </w:p>
    <w:p w:rsidR="000329DA" w:rsidRPr="00264EC7" w:rsidRDefault="00AA209B" w:rsidP="00E9240F">
      <w:pPr>
        <w:adjustRightInd w:val="0"/>
        <w:snapToGrid w:val="0"/>
        <w:spacing w:line="360" w:lineRule="auto"/>
        <w:ind w:firstLineChars="200" w:firstLine="480"/>
        <w:rPr>
          <w:sz w:val="24"/>
          <w:szCs w:val="24"/>
        </w:rPr>
      </w:pPr>
      <w:r w:rsidRPr="00264EC7">
        <w:rPr>
          <w:rFonts w:hint="eastAsia"/>
          <w:sz w:val="24"/>
          <w:szCs w:val="24"/>
        </w:rPr>
        <w:lastRenderedPageBreak/>
        <w:t xml:space="preserve">1. </w:t>
      </w:r>
      <w:r w:rsidRPr="00264EC7">
        <w:rPr>
          <w:rFonts w:hint="eastAsia"/>
          <w:sz w:val="24"/>
          <w:szCs w:val="24"/>
        </w:rPr>
        <w:t>一种基于模块化</w:t>
      </w:r>
      <w:r w:rsidRPr="00264EC7">
        <w:rPr>
          <w:rFonts w:hint="eastAsia"/>
          <w:sz w:val="24"/>
          <w:szCs w:val="24"/>
        </w:rPr>
        <w:t>GAN</w:t>
      </w:r>
      <w:r w:rsidRPr="00264EC7">
        <w:rPr>
          <w:rFonts w:hint="eastAsia"/>
          <w:sz w:val="24"/>
          <w:szCs w:val="24"/>
        </w:rPr>
        <w:t>的多模态</w:t>
      </w:r>
      <w:r w:rsidRPr="00264EC7">
        <w:rPr>
          <w:rFonts w:hint="eastAsia"/>
          <w:sz w:val="24"/>
          <w:szCs w:val="24"/>
        </w:rPr>
        <w:t>MRI</w:t>
      </w:r>
      <w:r w:rsidRPr="00264EC7">
        <w:rPr>
          <w:rFonts w:hint="eastAsia"/>
          <w:sz w:val="24"/>
          <w:szCs w:val="24"/>
        </w:rPr>
        <w:t>与多模态</w:t>
      </w:r>
      <w:r w:rsidRPr="00264EC7">
        <w:rPr>
          <w:rFonts w:hint="eastAsia"/>
          <w:sz w:val="24"/>
          <w:szCs w:val="24"/>
        </w:rPr>
        <w:t>CT</w:t>
      </w:r>
      <w:r w:rsidRPr="00264EC7">
        <w:rPr>
          <w:rFonts w:hint="eastAsia"/>
          <w:sz w:val="24"/>
          <w:szCs w:val="24"/>
        </w:rPr>
        <w:t>的转换方法，其特征在于实施步骤包括：</w:t>
      </w:r>
    </w:p>
    <w:p w:rsidR="00C21DA9" w:rsidRPr="00264EC7" w:rsidRDefault="00AA209B" w:rsidP="00693D07">
      <w:pPr>
        <w:adjustRightInd w:val="0"/>
        <w:snapToGrid w:val="0"/>
        <w:spacing w:line="360" w:lineRule="auto"/>
        <w:ind w:firstLineChars="200" w:firstLine="480"/>
        <w:rPr>
          <w:sz w:val="24"/>
          <w:szCs w:val="24"/>
        </w:rPr>
      </w:pPr>
      <w:r w:rsidRPr="00264EC7">
        <w:rPr>
          <w:rFonts w:hint="eastAsia"/>
          <w:sz w:val="24"/>
          <w:szCs w:val="24"/>
        </w:rPr>
        <w:t>1</w:t>
      </w:r>
      <w:r w:rsidRPr="00264EC7">
        <w:rPr>
          <w:rFonts w:hint="eastAsia"/>
          <w:sz w:val="24"/>
          <w:szCs w:val="24"/>
        </w:rPr>
        <w:t>）判断需要执行的任务类型，</w:t>
      </w:r>
      <w:r w:rsidR="00C21DA9" w:rsidRPr="00264EC7">
        <w:rPr>
          <w:rFonts w:hint="eastAsia"/>
          <w:sz w:val="24"/>
          <w:szCs w:val="24"/>
        </w:rPr>
        <w:t>若</w:t>
      </w:r>
      <w:r w:rsidRPr="00264EC7">
        <w:rPr>
          <w:rFonts w:hint="eastAsia"/>
          <w:sz w:val="24"/>
          <w:szCs w:val="24"/>
        </w:rPr>
        <w:t>该任务为</w:t>
      </w:r>
      <w:r w:rsidR="00C21DA9" w:rsidRPr="00264EC7">
        <w:rPr>
          <w:rFonts w:hint="eastAsia"/>
          <w:sz w:val="24"/>
          <w:szCs w:val="24"/>
        </w:rPr>
        <w:t>CT</w:t>
      </w:r>
      <w:r w:rsidR="00C21DA9" w:rsidRPr="00264EC7">
        <w:rPr>
          <w:rFonts w:hint="eastAsia"/>
          <w:sz w:val="24"/>
          <w:szCs w:val="24"/>
        </w:rPr>
        <w:t>图</w:t>
      </w:r>
      <w:r w:rsidR="00C21DA9" w:rsidRPr="00264EC7">
        <w:rPr>
          <w:rFonts w:hint="eastAsia"/>
          <w:sz w:val="24"/>
          <w:szCs w:val="24"/>
        </w:rPr>
        <w:t>-CT</w:t>
      </w:r>
      <w:r w:rsidR="00C21DA9" w:rsidRPr="00264EC7">
        <w:rPr>
          <w:rFonts w:hint="eastAsia"/>
          <w:sz w:val="24"/>
          <w:szCs w:val="24"/>
        </w:rPr>
        <w:t>图模态转换则跳转执行步骤</w:t>
      </w:r>
      <w:r w:rsidR="00C21DA9" w:rsidRPr="00264EC7">
        <w:rPr>
          <w:rFonts w:hint="eastAsia"/>
          <w:sz w:val="24"/>
          <w:szCs w:val="24"/>
        </w:rPr>
        <w:t>2</w:t>
      </w:r>
      <w:r w:rsidR="00C21DA9" w:rsidRPr="00264EC7">
        <w:rPr>
          <w:rFonts w:hint="eastAsia"/>
          <w:sz w:val="24"/>
          <w:szCs w:val="24"/>
        </w:rPr>
        <w:t>），为</w:t>
      </w:r>
      <w:r w:rsidR="00C21DA9" w:rsidRPr="00264EC7">
        <w:rPr>
          <w:rFonts w:hint="eastAsia"/>
          <w:sz w:val="24"/>
          <w:szCs w:val="24"/>
        </w:rPr>
        <w:t>CT</w:t>
      </w:r>
      <w:r w:rsidR="00C21DA9" w:rsidRPr="00264EC7">
        <w:rPr>
          <w:rFonts w:hint="eastAsia"/>
          <w:sz w:val="24"/>
          <w:szCs w:val="24"/>
        </w:rPr>
        <w:t>图</w:t>
      </w:r>
      <w:r w:rsidR="00C21DA9" w:rsidRPr="00264EC7">
        <w:rPr>
          <w:rFonts w:hint="eastAsia"/>
          <w:sz w:val="24"/>
          <w:szCs w:val="24"/>
        </w:rPr>
        <w:t>-MRI</w:t>
      </w:r>
      <w:r w:rsidR="00C21DA9" w:rsidRPr="00264EC7">
        <w:rPr>
          <w:rFonts w:hint="eastAsia"/>
          <w:sz w:val="24"/>
          <w:szCs w:val="24"/>
        </w:rPr>
        <w:t>图模态转换则跳转执行步骤</w:t>
      </w:r>
      <w:r w:rsidR="00C21DA9" w:rsidRPr="00264EC7">
        <w:rPr>
          <w:rFonts w:hint="eastAsia"/>
          <w:sz w:val="24"/>
          <w:szCs w:val="24"/>
        </w:rPr>
        <w:t>3</w:t>
      </w:r>
      <w:r w:rsidR="00C21DA9" w:rsidRPr="00264EC7">
        <w:rPr>
          <w:rFonts w:hint="eastAsia"/>
          <w:sz w:val="24"/>
          <w:szCs w:val="24"/>
        </w:rPr>
        <w:t>），为</w:t>
      </w:r>
      <w:r w:rsidR="00C21DA9" w:rsidRPr="00264EC7">
        <w:rPr>
          <w:rFonts w:hint="eastAsia"/>
          <w:sz w:val="24"/>
          <w:szCs w:val="24"/>
        </w:rPr>
        <w:t>MRI</w:t>
      </w:r>
      <w:r w:rsidR="00C21DA9" w:rsidRPr="00264EC7">
        <w:rPr>
          <w:rFonts w:hint="eastAsia"/>
          <w:sz w:val="24"/>
          <w:szCs w:val="24"/>
        </w:rPr>
        <w:t>图</w:t>
      </w:r>
      <w:r w:rsidR="00C21DA9" w:rsidRPr="00264EC7">
        <w:rPr>
          <w:rFonts w:hint="eastAsia"/>
          <w:sz w:val="24"/>
          <w:szCs w:val="24"/>
        </w:rPr>
        <w:t>-MRI</w:t>
      </w:r>
      <w:r w:rsidR="00C21DA9" w:rsidRPr="00264EC7">
        <w:rPr>
          <w:rFonts w:hint="eastAsia"/>
          <w:sz w:val="24"/>
          <w:szCs w:val="24"/>
        </w:rPr>
        <w:t>图模态转换则跳转执行步骤</w:t>
      </w:r>
      <w:r w:rsidR="00C21DA9" w:rsidRPr="00264EC7">
        <w:rPr>
          <w:rFonts w:hint="eastAsia"/>
          <w:sz w:val="24"/>
          <w:szCs w:val="24"/>
        </w:rPr>
        <w:t>4</w:t>
      </w:r>
      <w:r w:rsidR="00C21DA9" w:rsidRPr="00264EC7">
        <w:rPr>
          <w:rFonts w:hint="eastAsia"/>
          <w:sz w:val="24"/>
          <w:szCs w:val="24"/>
        </w:rPr>
        <w:t>），为</w:t>
      </w:r>
      <w:r w:rsidR="00C21DA9" w:rsidRPr="00264EC7">
        <w:rPr>
          <w:rFonts w:hint="eastAsia"/>
          <w:sz w:val="24"/>
          <w:szCs w:val="24"/>
        </w:rPr>
        <w:t>MRI</w:t>
      </w:r>
      <w:r w:rsidR="00C21DA9" w:rsidRPr="00264EC7">
        <w:rPr>
          <w:rFonts w:hint="eastAsia"/>
          <w:sz w:val="24"/>
          <w:szCs w:val="24"/>
        </w:rPr>
        <w:t>图</w:t>
      </w:r>
      <w:r w:rsidR="00C21DA9" w:rsidRPr="00264EC7">
        <w:rPr>
          <w:rFonts w:hint="eastAsia"/>
          <w:sz w:val="24"/>
          <w:szCs w:val="24"/>
        </w:rPr>
        <w:t>-CT</w:t>
      </w:r>
      <w:r w:rsidR="00C21DA9" w:rsidRPr="00264EC7">
        <w:rPr>
          <w:rFonts w:hint="eastAsia"/>
          <w:sz w:val="24"/>
          <w:szCs w:val="24"/>
        </w:rPr>
        <w:t>图模态转换则跳转执行步骤</w:t>
      </w:r>
      <w:r w:rsidR="00C21DA9" w:rsidRPr="00264EC7">
        <w:rPr>
          <w:rFonts w:hint="eastAsia"/>
          <w:sz w:val="24"/>
          <w:szCs w:val="24"/>
        </w:rPr>
        <w:t>5</w:t>
      </w:r>
      <w:r w:rsidR="00C21DA9" w:rsidRPr="00264EC7">
        <w:rPr>
          <w:rFonts w:hint="eastAsia"/>
          <w:sz w:val="24"/>
          <w:szCs w:val="24"/>
        </w:rPr>
        <w:t>），为</w:t>
      </w:r>
      <w:r w:rsidR="00C21DA9" w:rsidRPr="00264EC7">
        <w:rPr>
          <w:rFonts w:hint="eastAsia"/>
          <w:sz w:val="24"/>
          <w:szCs w:val="24"/>
        </w:rPr>
        <w:t>CT</w:t>
      </w:r>
      <w:r w:rsidR="00C21DA9" w:rsidRPr="00264EC7">
        <w:rPr>
          <w:rFonts w:hint="eastAsia"/>
          <w:sz w:val="24"/>
          <w:szCs w:val="24"/>
        </w:rPr>
        <w:t>图</w:t>
      </w:r>
      <w:r w:rsidR="00C21DA9" w:rsidRPr="00264EC7">
        <w:rPr>
          <w:rFonts w:hint="eastAsia"/>
          <w:sz w:val="24"/>
          <w:szCs w:val="24"/>
        </w:rPr>
        <w:t>-MRI</w:t>
      </w:r>
      <w:r w:rsidR="00C21DA9" w:rsidRPr="00264EC7">
        <w:rPr>
          <w:rFonts w:hint="eastAsia"/>
          <w:sz w:val="24"/>
          <w:szCs w:val="24"/>
        </w:rPr>
        <w:t>病灶任务转换则跳转执行步骤</w:t>
      </w:r>
      <w:r w:rsidR="00C21DA9" w:rsidRPr="00264EC7">
        <w:rPr>
          <w:rFonts w:hint="eastAsia"/>
          <w:sz w:val="24"/>
          <w:szCs w:val="24"/>
        </w:rPr>
        <w:t>6</w:t>
      </w:r>
      <w:r w:rsidR="00C21DA9" w:rsidRPr="00264EC7">
        <w:rPr>
          <w:rFonts w:hint="eastAsia"/>
          <w:sz w:val="24"/>
          <w:szCs w:val="24"/>
        </w:rPr>
        <w:t>），为</w:t>
      </w:r>
      <w:r w:rsidR="00C21DA9" w:rsidRPr="00264EC7">
        <w:rPr>
          <w:rFonts w:hint="eastAsia"/>
          <w:sz w:val="24"/>
          <w:szCs w:val="24"/>
        </w:rPr>
        <w:t>MRI</w:t>
      </w:r>
      <w:r w:rsidR="00C21DA9" w:rsidRPr="00264EC7">
        <w:rPr>
          <w:rFonts w:hint="eastAsia"/>
          <w:sz w:val="24"/>
          <w:szCs w:val="24"/>
        </w:rPr>
        <w:t>图</w:t>
      </w:r>
      <w:r w:rsidR="00C21DA9" w:rsidRPr="00264EC7">
        <w:rPr>
          <w:rFonts w:hint="eastAsia"/>
          <w:sz w:val="24"/>
          <w:szCs w:val="24"/>
        </w:rPr>
        <w:t>-CT</w:t>
      </w:r>
      <w:r w:rsidR="00C21DA9" w:rsidRPr="00264EC7">
        <w:rPr>
          <w:rFonts w:hint="eastAsia"/>
          <w:sz w:val="24"/>
          <w:szCs w:val="24"/>
        </w:rPr>
        <w:t>病灶任务</w:t>
      </w:r>
      <w:r w:rsidR="00553256" w:rsidRPr="00264EC7">
        <w:rPr>
          <w:rFonts w:hint="eastAsia"/>
          <w:sz w:val="24"/>
          <w:szCs w:val="24"/>
        </w:rPr>
        <w:t>转换</w:t>
      </w:r>
      <w:r w:rsidR="00C21DA9" w:rsidRPr="00264EC7">
        <w:rPr>
          <w:rFonts w:hint="eastAsia"/>
          <w:sz w:val="24"/>
          <w:szCs w:val="24"/>
        </w:rPr>
        <w:t>则跳转执行步骤</w:t>
      </w:r>
      <w:r w:rsidR="00C21DA9" w:rsidRPr="00264EC7">
        <w:rPr>
          <w:rFonts w:hint="eastAsia"/>
          <w:sz w:val="24"/>
          <w:szCs w:val="24"/>
        </w:rPr>
        <w:t>7</w:t>
      </w:r>
      <w:r w:rsidR="00C21DA9" w:rsidRPr="00264EC7">
        <w:rPr>
          <w:rFonts w:hint="eastAsia"/>
          <w:sz w:val="24"/>
          <w:szCs w:val="24"/>
        </w:rPr>
        <w:t>）；</w:t>
      </w:r>
    </w:p>
    <w:p w:rsidR="00C21DA9" w:rsidRPr="00264EC7" w:rsidRDefault="00AA209B" w:rsidP="00693D07">
      <w:pPr>
        <w:adjustRightInd w:val="0"/>
        <w:snapToGrid w:val="0"/>
        <w:spacing w:line="360" w:lineRule="auto"/>
        <w:ind w:firstLineChars="200" w:firstLine="480"/>
        <w:rPr>
          <w:sz w:val="24"/>
          <w:szCs w:val="24"/>
        </w:rPr>
      </w:pPr>
      <w:r w:rsidRPr="00264EC7">
        <w:rPr>
          <w:rFonts w:hint="eastAsia"/>
          <w:sz w:val="24"/>
          <w:szCs w:val="24"/>
        </w:rPr>
        <w:t>2</w:t>
      </w:r>
      <w:r w:rsidRPr="00264EC7">
        <w:rPr>
          <w:rFonts w:hint="eastAsia"/>
          <w:sz w:val="24"/>
          <w:szCs w:val="24"/>
        </w:rPr>
        <w:t>）</w:t>
      </w:r>
      <w:r w:rsidR="00FB0D64" w:rsidRPr="00264EC7">
        <w:rPr>
          <w:rFonts w:hint="eastAsia"/>
          <w:sz w:val="24"/>
          <w:szCs w:val="24"/>
        </w:rPr>
        <w:t>将完成训练后的</w:t>
      </w:r>
      <w:r w:rsidR="00FB0D64" w:rsidRPr="00264EC7">
        <w:rPr>
          <w:rFonts w:hint="eastAsia"/>
          <w:sz w:val="24"/>
          <w:szCs w:val="24"/>
        </w:rPr>
        <w:t>GAN</w:t>
      </w:r>
      <w:r w:rsidR="00FB0D64" w:rsidRPr="00264EC7">
        <w:rPr>
          <w:rFonts w:hint="eastAsia"/>
          <w:sz w:val="24"/>
          <w:szCs w:val="24"/>
        </w:rPr>
        <w:t>网络中的</w:t>
      </w:r>
      <w:r w:rsidRPr="00264EC7">
        <w:rPr>
          <w:rFonts w:hint="eastAsia"/>
          <w:sz w:val="24"/>
          <w:szCs w:val="24"/>
        </w:rPr>
        <w:t>C</w:t>
      </w:r>
      <w:r w:rsidRPr="00264EC7">
        <w:rPr>
          <w:sz w:val="24"/>
          <w:szCs w:val="24"/>
        </w:rPr>
        <w:t>T</w:t>
      </w:r>
      <w:r w:rsidRPr="00264EC7">
        <w:rPr>
          <w:rFonts w:hint="eastAsia"/>
          <w:sz w:val="24"/>
          <w:szCs w:val="24"/>
        </w:rPr>
        <w:t>模态编码器与</w:t>
      </w:r>
      <w:r w:rsidRPr="00264EC7">
        <w:rPr>
          <w:rFonts w:hint="eastAsia"/>
          <w:sz w:val="24"/>
          <w:szCs w:val="24"/>
        </w:rPr>
        <w:t>C</w:t>
      </w:r>
      <w:r w:rsidRPr="00264EC7">
        <w:rPr>
          <w:sz w:val="24"/>
          <w:szCs w:val="24"/>
        </w:rPr>
        <w:t>T</w:t>
      </w:r>
      <w:r w:rsidRPr="00264EC7">
        <w:rPr>
          <w:rFonts w:hint="eastAsia"/>
          <w:sz w:val="24"/>
          <w:szCs w:val="24"/>
        </w:rPr>
        <w:t>模态解码器组合可以得到一个</w:t>
      </w:r>
      <w:r w:rsidRPr="00264EC7">
        <w:rPr>
          <w:rFonts w:hint="eastAsia"/>
          <w:sz w:val="24"/>
          <w:szCs w:val="24"/>
        </w:rPr>
        <w:t>C</w:t>
      </w:r>
      <w:r w:rsidRPr="00264EC7">
        <w:rPr>
          <w:sz w:val="24"/>
          <w:szCs w:val="24"/>
        </w:rPr>
        <w:t>T</w:t>
      </w:r>
      <w:r w:rsidRPr="00264EC7">
        <w:rPr>
          <w:rFonts w:hint="eastAsia"/>
          <w:sz w:val="24"/>
          <w:szCs w:val="24"/>
        </w:rPr>
        <w:t>内部</w:t>
      </w:r>
      <w:r w:rsidR="00D11D2B" w:rsidRPr="00264EC7">
        <w:rPr>
          <w:rFonts w:hint="eastAsia"/>
          <w:sz w:val="24"/>
          <w:szCs w:val="24"/>
        </w:rPr>
        <w:t>多模态转换器</w:t>
      </w:r>
      <w:r w:rsidRPr="00264EC7">
        <w:rPr>
          <w:rFonts w:hint="eastAsia"/>
          <w:sz w:val="24"/>
          <w:szCs w:val="24"/>
        </w:rPr>
        <w:t>，</w:t>
      </w:r>
      <w:r w:rsidR="00C21DA9" w:rsidRPr="00264EC7">
        <w:rPr>
          <w:rFonts w:hint="eastAsia"/>
          <w:sz w:val="24"/>
          <w:szCs w:val="24"/>
        </w:rPr>
        <w:t>通过</w:t>
      </w:r>
      <w:r w:rsidR="00C21DA9" w:rsidRPr="00264EC7">
        <w:rPr>
          <w:rFonts w:hint="eastAsia"/>
          <w:sz w:val="24"/>
          <w:szCs w:val="24"/>
        </w:rPr>
        <w:t>C</w:t>
      </w:r>
      <w:r w:rsidR="00C21DA9" w:rsidRPr="00264EC7">
        <w:rPr>
          <w:sz w:val="24"/>
          <w:szCs w:val="24"/>
        </w:rPr>
        <w:t>T</w:t>
      </w:r>
      <w:r w:rsidR="00C21DA9" w:rsidRPr="00264EC7">
        <w:rPr>
          <w:rFonts w:hint="eastAsia"/>
          <w:sz w:val="24"/>
          <w:szCs w:val="24"/>
        </w:rPr>
        <w:t>内部</w:t>
      </w:r>
      <w:r w:rsidR="00D11D2B" w:rsidRPr="00264EC7">
        <w:rPr>
          <w:rFonts w:hint="eastAsia"/>
          <w:sz w:val="24"/>
          <w:szCs w:val="24"/>
        </w:rPr>
        <w:t>多模态转换器</w:t>
      </w:r>
      <w:r w:rsidR="00C21DA9" w:rsidRPr="00264EC7">
        <w:rPr>
          <w:rFonts w:hint="eastAsia"/>
          <w:sz w:val="24"/>
          <w:szCs w:val="24"/>
        </w:rPr>
        <w:t>将输入的任意模态的</w:t>
      </w:r>
      <w:r w:rsidR="00C21DA9" w:rsidRPr="00264EC7">
        <w:rPr>
          <w:rFonts w:hint="eastAsia"/>
          <w:sz w:val="24"/>
          <w:szCs w:val="24"/>
        </w:rPr>
        <w:t>C</w:t>
      </w:r>
      <w:r w:rsidR="00C21DA9" w:rsidRPr="00264EC7">
        <w:rPr>
          <w:sz w:val="24"/>
          <w:szCs w:val="24"/>
        </w:rPr>
        <w:t>T</w:t>
      </w:r>
      <w:proofErr w:type="gramStart"/>
      <w:r w:rsidR="00C21DA9" w:rsidRPr="00264EC7">
        <w:rPr>
          <w:rFonts w:hint="eastAsia"/>
          <w:sz w:val="24"/>
          <w:szCs w:val="24"/>
        </w:rPr>
        <w:t>图通转换</w:t>
      </w:r>
      <w:proofErr w:type="gramEnd"/>
      <w:r w:rsidR="00C21DA9" w:rsidRPr="00264EC7">
        <w:rPr>
          <w:rFonts w:hint="eastAsia"/>
          <w:sz w:val="24"/>
          <w:szCs w:val="24"/>
        </w:rPr>
        <w:t>生成目标模态的转换生成</w:t>
      </w:r>
      <w:r w:rsidR="00C21DA9" w:rsidRPr="00264EC7">
        <w:rPr>
          <w:rFonts w:hint="eastAsia"/>
          <w:sz w:val="24"/>
          <w:szCs w:val="24"/>
        </w:rPr>
        <w:t>C</w:t>
      </w:r>
      <w:r w:rsidR="00C21DA9" w:rsidRPr="00264EC7">
        <w:rPr>
          <w:sz w:val="24"/>
          <w:szCs w:val="24"/>
        </w:rPr>
        <w:t>T</w:t>
      </w:r>
      <w:r w:rsidR="00C21DA9" w:rsidRPr="00264EC7">
        <w:rPr>
          <w:rFonts w:hint="eastAsia"/>
          <w:sz w:val="24"/>
          <w:szCs w:val="24"/>
        </w:rPr>
        <w:t>图；退出；</w:t>
      </w:r>
    </w:p>
    <w:p w:rsidR="00C21DA9" w:rsidRPr="00264EC7" w:rsidRDefault="00C21DA9" w:rsidP="00693D07">
      <w:pPr>
        <w:adjustRightInd w:val="0"/>
        <w:snapToGrid w:val="0"/>
        <w:spacing w:line="360" w:lineRule="auto"/>
        <w:ind w:firstLineChars="200" w:firstLine="480"/>
        <w:rPr>
          <w:sz w:val="24"/>
          <w:szCs w:val="24"/>
        </w:rPr>
      </w:pPr>
      <w:r w:rsidRPr="00264EC7">
        <w:rPr>
          <w:rFonts w:hint="eastAsia"/>
          <w:sz w:val="24"/>
          <w:szCs w:val="24"/>
        </w:rPr>
        <w:t>3</w:t>
      </w:r>
      <w:r w:rsidRPr="00264EC7">
        <w:rPr>
          <w:rFonts w:hint="eastAsia"/>
          <w:sz w:val="24"/>
          <w:szCs w:val="24"/>
        </w:rPr>
        <w:t>）将完成训练后的</w:t>
      </w:r>
      <w:r w:rsidRPr="00264EC7">
        <w:rPr>
          <w:rFonts w:hint="eastAsia"/>
          <w:sz w:val="24"/>
          <w:szCs w:val="24"/>
        </w:rPr>
        <w:t>GAN</w:t>
      </w:r>
      <w:r w:rsidRPr="00264EC7">
        <w:rPr>
          <w:rFonts w:hint="eastAsia"/>
          <w:sz w:val="24"/>
          <w:szCs w:val="24"/>
        </w:rPr>
        <w:t>网络中的</w:t>
      </w:r>
      <w:r w:rsidRPr="00264EC7">
        <w:rPr>
          <w:rFonts w:hint="eastAsia"/>
          <w:sz w:val="24"/>
          <w:szCs w:val="24"/>
        </w:rPr>
        <w:t>C</w:t>
      </w:r>
      <w:r w:rsidRPr="00264EC7">
        <w:rPr>
          <w:sz w:val="24"/>
          <w:szCs w:val="24"/>
        </w:rPr>
        <w:t>T</w:t>
      </w:r>
      <w:r w:rsidRPr="00264EC7">
        <w:rPr>
          <w:rFonts w:hint="eastAsia"/>
          <w:sz w:val="24"/>
          <w:szCs w:val="24"/>
        </w:rPr>
        <w:t>模态编码器与</w:t>
      </w:r>
      <w:r w:rsidRPr="00264EC7">
        <w:rPr>
          <w:rFonts w:hint="eastAsia"/>
          <w:sz w:val="24"/>
          <w:szCs w:val="24"/>
        </w:rPr>
        <w:t>MRI</w:t>
      </w:r>
      <w:r w:rsidRPr="00264EC7">
        <w:rPr>
          <w:rFonts w:hint="eastAsia"/>
          <w:sz w:val="24"/>
          <w:szCs w:val="24"/>
        </w:rPr>
        <w:t>模态解码器组合可以得到一个</w:t>
      </w:r>
      <w:r w:rsidR="00D11D2B" w:rsidRPr="00264EC7">
        <w:rPr>
          <w:rFonts w:hint="eastAsia"/>
          <w:sz w:val="24"/>
          <w:szCs w:val="24"/>
        </w:rPr>
        <w:t>CT-MRI</w:t>
      </w:r>
      <w:r w:rsidR="00D11D2B" w:rsidRPr="00264EC7">
        <w:rPr>
          <w:rFonts w:hint="eastAsia"/>
          <w:sz w:val="24"/>
          <w:szCs w:val="24"/>
        </w:rPr>
        <w:t>多模态转换器</w:t>
      </w:r>
      <w:r w:rsidRPr="00264EC7">
        <w:rPr>
          <w:rFonts w:hint="eastAsia"/>
          <w:sz w:val="24"/>
          <w:szCs w:val="24"/>
        </w:rPr>
        <w:t>，通过</w:t>
      </w:r>
      <w:r w:rsidR="00D11D2B" w:rsidRPr="00264EC7">
        <w:rPr>
          <w:rFonts w:hint="eastAsia"/>
          <w:sz w:val="24"/>
          <w:szCs w:val="24"/>
        </w:rPr>
        <w:t>CT-MRI</w:t>
      </w:r>
      <w:r w:rsidR="00D11D2B" w:rsidRPr="00264EC7">
        <w:rPr>
          <w:rFonts w:hint="eastAsia"/>
          <w:sz w:val="24"/>
          <w:szCs w:val="24"/>
        </w:rPr>
        <w:t>多模态转换器</w:t>
      </w:r>
      <w:r w:rsidRPr="00264EC7">
        <w:rPr>
          <w:rFonts w:hint="eastAsia"/>
          <w:sz w:val="24"/>
          <w:szCs w:val="24"/>
        </w:rPr>
        <w:t>将输入的任意模态的</w:t>
      </w:r>
      <w:r w:rsidRPr="00264EC7">
        <w:rPr>
          <w:rFonts w:hint="eastAsia"/>
          <w:sz w:val="24"/>
          <w:szCs w:val="24"/>
        </w:rPr>
        <w:t>C</w:t>
      </w:r>
      <w:r w:rsidRPr="00264EC7">
        <w:rPr>
          <w:sz w:val="24"/>
          <w:szCs w:val="24"/>
        </w:rPr>
        <w:t>T</w:t>
      </w:r>
      <w:proofErr w:type="gramStart"/>
      <w:r w:rsidRPr="00264EC7">
        <w:rPr>
          <w:rFonts w:hint="eastAsia"/>
          <w:sz w:val="24"/>
          <w:szCs w:val="24"/>
        </w:rPr>
        <w:t>图通转换</w:t>
      </w:r>
      <w:proofErr w:type="gramEnd"/>
      <w:r w:rsidRPr="00264EC7">
        <w:rPr>
          <w:rFonts w:hint="eastAsia"/>
          <w:sz w:val="24"/>
          <w:szCs w:val="24"/>
        </w:rPr>
        <w:t>生成目标模态的转换生成</w:t>
      </w:r>
      <w:r w:rsidRPr="00264EC7">
        <w:rPr>
          <w:rFonts w:hint="eastAsia"/>
          <w:sz w:val="24"/>
          <w:szCs w:val="24"/>
        </w:rPr>
        <w:t>MRI</w:t>
      </w:r>
      <w:r w:rsidRPr="00264EC7">
        <w:rPr>
          <w:rFonts w:hint="eastAsia"/>
          <w:sz w:val="24"/>
          <w:szCs w:val="24"/>
        </w:rPr>
        <w:t>图；退出；</w:t>
      </w:r>
    </w:p>
    <w:p w:rsidR="00C21DA9" w:rsidRPr="00264EC7" w:rsidRDefault="00C21DA9" w:rsidP="00693D07">
      <w:pPr>
        <w:adjustRightInd w:val="0"/>
        <w:snapToGrid w:val="0"/>
        <w:spacing w:line="360" w:lineRule="auto"/>
        <w:ind w:firstLineChars="200" w:firstLine="480"/>
        <w:rPr>
          <w:sz w:val="24"/>
          <w:szCs w:val="24"/>
        </w:rPr>
      </w:pPr>
      <w:r w:rsidRPr="00264EC7">
        <w:rPr>
          <w:rFonts w:hint="eastAsia"/>
          <w:sz w:val="24"/>
          <w:szCs w:val="24"/>
        </w:rPr>
        <w:t>4</w:t>
      </w:r>
      <w:r w:rsidRPr="00264EC7">
        <w:rPr>
          <w:rFonts w:hint="eastAsia"/>
          <w:sz w:val="24"/>
          <w:szCs w:val="24"/>
        </w:rPr>
        <w:t>）将完成训练后的</w:t>
      </w:r>
      <w:r w:rsidRPr="00264EC7">
        <w:rPr>
          <w:rFonts w:hint="eastAsia"/>
          <w:sz w:val="24"/>
          <w:szCs w:val="24"/>
        </w:rPr>
        <w:t>GAN</w:t>
      </w:r>
      <w:r w:rsidRPr="00264EC7">
        <w:rPr>
          <w:rFonts w:hint="eastAsia"/>
          <w:sz w:val="24"/>
          <w:szCs w:val="24"/>
        </w:rPr>
        <w:t>网络中的</w:t>
      </w:r>
      <w:r w:rsidRPr="00264EC7">
        <w:rPr>
          <w:rFonts w:hint="eastAsia"/>
          <w:sz w:val="24"/>
          <w:szCs w:val="24"/>
        </w:rPr>
        <w:t>MRI</w:t>
      </w:r>
      <w:r w:rsidRPr="00264EC7">
        <w:rPr>
          <w:rFonts w:hint="eastAsia"/>
          <w:sz w:val="24"/>
          <w:szCs w:val="24"/>
        </w:rPr>
        <w:t>模态编码器与</w:t>
      </w:r>
      <w:r w:rsidRPr="00264EC7">
        <w:rPr>
          <w:rFonts w:hint="eastAsia"/>
          <w:sz w:val="24"/>
          <w:szCs w:val="24"/>
        </w:rPr>
        <w:t>MRI</w:t>
      </w:r>
      <w:r w:rsidRPr="00264EC7">
        <w:rPr>
          <w:rFonts w:hint="eastAsia"/>
          <w:sz w:val="24"/>
          <w:szCs w:val="24"/>
        </w:rPr>
        <w:t>模态解码器组合可以得到一个</w:t>
      </w:r>
      <w:r w:rsidRPr="00264EC7">
        <w:rPr>
          <w:rFonts w:hint="eastAsia"/>
          <w:sz w:val="24"/>
          <w:szCs w:val="24"/>
        </w:rPr>
        <w:t>MRI</w:t>
      </w:r>
      <w:r w:rsidRPr="00264EC7">
        <w:rPr>
          <w:rFonts w:hint="eastAsia"/>
          <w:sz w:val="24"/>
          <w:szCs w:val="24"/>
        </w:rPr>
        <w:t>内部</w:t>
      </w:r>
      <w:r w:rsidR="00D11D2B" w:rsidRPr="00264EC7">
        <w:rPr>
          <w:rFonts w:hint="eastAsia"/>
          <w:sz w:val="24"/>
          <w:szCs w:val="24"/>
        </w:rPr>
        <w:t>多模态转换器</w:t>
      </w:r>
      <w:r w:rsidRPr="00264EC7">
        <w:rPr>
          <w:rFonts w:hint="eastAsia"/>
          <w:sz w:val="24"/>
          <w:szCs w:val="24"/>
        </w:rPr>
        <w:t>，通过</w:t>
      </w:r>
      <w:r w:rsidRPr="00264EC7">
        <w:rPr>
          <w:rFonts w:hint="eastAsia"/>
          <w:sz w:val="24"/>
          <w:szCs w:val="24"/>
        </w:rPr>
        <w:t>MRI</w:t>
      </w:r>
      <w:r w:rsidRPr="00264EC7">
        <w:rPr>
          <w:rFonts w:hint="eastAsia"/>
          <w:sz w:val="24"/>
          <w:szCs w:val="24"/>
        </w:rPr>
        <w:t>内部</w:t>
      </w:r>
      <w:r w:rsidR="00D11D2B" w:rsidRPr="00264EC7">
        <w:rPr>
          <w:rFonts w:hint="eastAsia"/>
          <w:sz w:val="24"/>
          <w:szCs w:val="24"/>
        </w:rPr>
        <w:t>多模态转换器</w:t>
      </w:r>
      <w:r w:rsidRPr="00264EC7">
        <w:rPr>
          <w:rFonts w:hint="eastAsia"/>
          <w:sz w:val="24"/>
          <w:szCs w:val="24"/>
        </w:rPr>
        <w:t>将输入的任意模态的</w:t>
      </w:r>
      <w:r w:rsidRPr="00264EC7">
        <w:rPr>
          <w:rFonts w:hint="eastAsia"/>
          <w:sz w:val="24"/>
          <w:szCs w:val="24"/>
        </w:rPr>
        <w:t>MRI</w:t>
      </w:r>
      <w:proofErr w:type="gramStart"/>
      <w:r w:rsidRPr="00264EC7">
        <w:rPr>
          <w:rFonts w:hint="eastAsia"/>
          <w:sz w:val="24"/>
          <w:szCs w:val="24"/>
        </w:rPr>
        <w:t>图通转换</w:t>
      </w:r>
      <w:proofErr w:type="gramEnd"/>
      <w:r w:rsidRPr="00264EC7">
        <w:rPr>
          <w:rFonts w:hint="eastAsia"/>
          <w:sz w:val="24"/>
          <w:szCs w:val="24"/>
        </w:rPr>
        <w:t>生成目标模态的转换生成</w:t>
      </w:r>
      <w:r w:rsidRPr="00264EC7">
        <w:rPr>
          <w:rFonts w:hint="eastAsia"/>
          <w:sz w:val="24"/>
          <w:szCs w:val="24"/>
        </w:rPr>
        <w:t>MRI</w:t>
      </w:r>
      <w:r w:rsidRPr="00264EC7">
        <w:rPr>
          <w:rFonts w:hint="eastAsia"/>
          <w:sz w:val="24"/>
          <w:szCs w:val="24"/>
        </w:rPr>
        <w:t>图；退出；</w:t>
      </w:r>
    </w:p>
    <w:p w:rsidR="00C21DA9" w:rsidRPr="00264EC7" w:rsidRDefault="00C21DA9" w:rsidP="00693D07">
      <w:pPr>
        <w:adjustRightInd w:val="0"/>
        <w:snapToGrid w:val="0"/>
        <w:spacing w:line="360" w:lineRule="auto"/>
        <w:ind w:firstLineChars="200" w:firstLine="480"/>
        <w:rPr>
          <w:sz w:val="24"/>
          <w:szCs w:val="24"/>
        </w:rPr>
      </w:pPr>
      <w:r w:rsidRPr="00264EC7">
        <w:rPr>
          <w:rFonts w:hint="eastAsia"/>
          <w:sz w:val="24"/>
          <w:szCs w:val="24"/>
        </w:rPr>
        <w:t>5</w:t>
      </w:r>
      <w:r w:rsidRPr="00264EC7">
        <w:rPr>
          <w:rFonts w:hint="eastAsia"/>
          <w:sz w:val="24"/>
          <w:szCs w:val="24"/>
        </w:rPr>
        <w:t>）将完成训练后的</w:t>
      </w:r>
      <w:r w:rsidRPr="00264EC7">
        <w:rPr>
          <w:rFonts w:hint="eastAsia"/>
          <w:sz w:val="24"/>
          <w:szCs w:val="24"/>
        </w:rPr>
        <w:t>GAN</w:t>
      </w:r>
      <w:r w:rsidRPr="00264EC7">
        <w:rPr>
          <w:rFonts w:hint="eastAsia"/>
          <w:sz w:val="24"/>
          <w:szCs w:val="24"/>
        </w:rPr>
        <w:t>网络中的</w:t>
      </w:r>
      <w:r w:rsidRPr="00264EC7">
        <w:rPr>
          <w:rFonts w:hint="eastAsia"/>
          <w:sz w:val="24"/>
          <w:szCs w:val="24"/>
        </w:rPr>
        <w:t>MRI</w:t>
      </w:r>
      <w:r w:rsidRPr="00264EC7">
        <w:rPr>
          <w:rFonts w:hint="eastAsia"/>
          <w:sz w:val="24"/>
          <w:szCs w:val="24"/>
        </w:rPr>
        <w:t>模态编码器与</w:t>
      </w:r>
      <w:r w:rsidRPr="00264EC7">
        <w:rPr>
          <w:rFonts w:hint="eastAsia"/>
          <w:sz w:val="24"/>
          <w:szCs w:val="24"/>
        </w:rPr>
        <w:t>C</w:t>
      </w:r>
      <w:r w:rsidRPr="00264EC7">
        <w:rPr>
          <w:sz w:val="24"/>
          <w:szCs w:val="24"/>
        </w:rPr>
        <w:t>T</w:t>
      </w:r>
      <w:r w:rsidRPr="00264EC7">
        <w:rPr>
          <w:rFonts w:hint="eastAsia"/>
          <w:sz w:val="24"/>
          <w:szCs w:val="24"/>
        </w:rPr>
        <w:t>模态解码器组合可以得到一个</w:t>
      </w:r>
      <w:r w:rsidR="00D11D2B" w:rsidRPr="00264EC7">
        <w:rPr>
          <w:rFonts w:hint="eastAsia"/>
          <w:sz w:val="24"/>
          <w:szCs w:val="24"/>
        </w:rPr>
        <w:t>MRI-CT</w:t>
      </w:r>
      <w:r w:rsidR="00D11D2B" w:rsidRPr="00264EC7">
        <w:rPr>
          <w:rFonts w:hint="eastAsia"/>
          <w:sz w:val="24"/>
          <w:szCs w:val="24"/>
        </w:rPr>
        <w:t>多模态转换器</w:t>
      </w:r>
      <w:r w:rsidRPr="00264EC7">
        <w:rPr>
          <w:rFonts w:hint="eastAsia"/>
          <w:sz w:val="24"/>
          <w:szCs w:val="24"/>
        </w:rPr>
        <w:t>，通过</w:t>
      </w:r>
      <w:r w:rsidR="00D11D2B" w:rsidRPr="00264EC7">
        <w:rPr>
          <w:rFonts w:hint="eastAsia"/>
          <w:sz w:val="24"/>
          <w:szCs w:val="24"/>
        </w:rPr>
        <w:t>MRI-CT</w:t>
      </w:r>
      <w:r w:rsidR="00D11D2B" w:rsidRPr="00264EC7">
        <w:rPr>
          <w:rFonts w:hint="eastAsia"/>
          <w:sz w:val="24"/>
          <w:szCs w:val="24"/>
        </w:rPr>
        <w:t>多模态转换器</w:t>
      </w:r>
      <w:r w:rsidRPr="00264EC7">
        <w:rPr>
          <w:rFonts w:hint="eastAsia"/>
          <w:sz w:val="24"/>
          <w:szCs w:val="24"/>
        </w:rPr>
        <w:t>将输入的任意模态的</w:t>
      </w:r>
      <w:r w:rsidRPr="00264EC7">
        <w:rPr>
          <w:rFonts w:hint="eastAsia"/>
          <w:sz w:val="24"/>
          <w:szCs w:val="24"/>
        </w:rPr>
        <w:t>MRI</w:t>
      </w:r>
      <w:proofErr w:type="gramStart"/>
      <w:r w:rsidRPr="00264EC7">
        <w:rPr>
          <w:rFonts w:hint="eastAsia"/>
          <w:sz w:val="24"/>
          <w:szCs w:val="24"/>
        </w:rPr>
        <w:t>图通转换</w:t>
      </w:r>
      <w:proofErr w:type="gramEnd"/>
      <w:r w:rsidRPr="00264EC7">
        <w:rPr>
          <w:rFonts w:hint="eastAsia"/>
          <w:sz w:val="24"/>
          <w:szCs w:val="24"/>
        </w:rPr>
        <w:t>生成目标模态的转换生成</w:t>
      </w:r>
      <w:r w:rsidRPr="00264EC7">
        <w:rPr>
          <w:rFonts w:hint="eastAsia"/>
          <w:sz w:val="24"/>
          <w:szCs w:val="24"/>
        </w:rPr>
        <w:t>C</w:t>
      </w:r>
      <w:r w:rsidRPr="00264EC7">
        <w:rPr>
          <w:sz w:val="24"/>
          <w:szCs w:val="24"/>
        </w:rPr>
        <w:t>T</w:t>
      </w:r>
      <w:r w:rsidRPr="00264EC7">
        <w:rPr>
          <w:rFonts w:hint="eastAsia"/>
          <w:sz w:val="24"/>
          <w:szCs w:val="24"/>
        </w:rPr>
        <w:t>图；退出；</w:t>
      </w:r>
    </w:p>
    <w:p w:rsidR="00C21DA9" w:rsidRPr="00264EC7" w:rsidRDefault="00C21DA9" w:rsidP="00693D07">
      <w:pPr>
        <w:adjustRightInd w:val="0"/>
        <w:snapToGrid w:val="0"/>
        <w:spacing w:line="360" w:lineRule="auto"/>
        <w:ind w:firstLineChars="200" w:firstLine="480"/>
        <w:rPr>
          <w:sz w:val="24"/>
          <w:szCs w:val="24"/>
        </w:rPr>
      </w:pPr>
      <w:r w:rsidRPr="00264EC7">
        <w:rPr>
          <w:rFonts w:hint="eastAsia"/>
          <w:sz w:val="24"/>
          <w:szCs w:val="24"/>
        </w:rPr>
        <w:t>6</w:t>
      </w:r>
      <w:r w:rsidRPr="00264EC7">
        <w:rPr>
          <w:rFonts w:hint="eastAsia"/>
          <w:sz w:val="24"/>
          <w:szCs w:val="24"/>
        </w:rPr>
        <w:t>）将完成训练后的</w:t>
      </w:r>
      <w:r w:rsidRPr="00264EC7">
        <w:rPr>
          <w:rFonts w:hint="eastAsia"/>
          <w:sz w:val="24"/>
          <w:szCs w:val="24"/>
        </w:rPr>
        <w:t>GAN</w:t>
      </w:r>
      <w:r w:rsidRPr="00264EC7">
        <w:rPr>
          <w:rFonts w:hint="eastAsia"/>
          <w:sz w:val="24"/>
          <w:szCs w:val="24"/>
        </w:rPr>
        <w:t>网络中的</w:t>
      </w:r>
      <w:r w:rsidRPr="00264EC7">
        <w:rPr>
          <w:rFonts w:hint="eastAsia"/>
          <w:sz w:val="24"/>
          <w:szCs w:val="24"/>
        </w:rPr>
        <w:t>C</w:t>
      </w:r>
      <w:r w:rsidRPr="00264EC7">
        <w:rPr>
          <w:sz w:val="24"/>
          <w:szCs w:val="24"/>
        </w:rPr>
        <w:t>T</w:t>
      </w:r>
      <w:r w:rsidRPr="00264EC7">
        <w:rPr>
          <w:rFonts w:hint="eastAsia"/>
          <w:sz w:val="24"/>
          <w:szCs w:val="24"/>
        </w:rPr>
        <w:t>模态编码器与</w:t>
      </w:r>
      <w:r w:rsidRPr="00264EC7">
        <w:rPr>
          <w:rFonts w:hint="eastAsia"/>
          <w:sz w:val="24"/>
          <w:szCs w:val="24"/>
        </w:rPr>
        <w:t>M</w:t>
      </w:r>
      <w:r w:rsidRPr="00264EC7">
        <w:rPr>
          <w:sz w:val="24"/>
          <w:szCs w:val="24"/>
        </w:rPr>
        <w:t>RI</w:t>
      </w:r>
      <w:r w:rsidRPr="00264EC7">
        <w:rPr>
          <w:rFonts w:hint="eastAsia"/>
          <w:sz w:val="24"/>
          <w:szCs w:val="24"/>
        </w:rPr>
        <w:t>病灶任务解码器组合即可得到一个</w:t>
      </w:r>
      <w:r w:rsidRPr="00264EC7">
        <w:rPr>
          <w:rFonts w:hint="eastAsia"/>
          <w:sz w:val="24"/>
          <w:szCs w:val="24"/>
        </w:rPr>
        <w:t>M</w:t>
      </w:r>
      <w:r w:rsidRPr="00264EC7">
        <w:rPr>
          <w:sz w:val="24"/>
          <w:szCs w:val="24"/>
        </w:rPr>
        <w:t>RI</w:t>
      </w:r>
      <w:r w:rsidRPr="00264EC7">
        <w:rPr>
          <w:rFonts w:hint="eastAsia"/>
          <w:sz w:val="24"/>
          <w:szCs w:val="24"/>
        </w:rPr>
        <w:t>病灶任务处理器，通过</w:t>
      </w:r>
      <w:r w:rsidRPr="00264EC7">
        <w:rPr>
          <w:rFonts w:hint="eastAsia"/>
          <w:sz w:val="24"/>
          <w:szCs w:val="24"/>
        </w:rPr>
        <w:t>M</w:t>
      </w:r>
      <w:r w:rsidRPr="00264EC7">
        <w:rPr>
          <w:sz w:val="24"/>
          <w:szCs w:val="24"/>
        </w:rPr>
        <w:t>RI</w:t>
      </w:r>
      <w:r w:rsidRPr="00264EC7">
        <w:rPr>
          <w:rFonts w:hint="eastAsia"/>
          <w:sz w:val="24"/>
          <w:szCs w:val="24"/>
        </w:rPr>
        <w:t>病灶任务处理器将输入的任意模态的</w:t>
      </w:r>
      <w:r w:rsidRPr="00264EC7">
        <w:rPr>
          <w:rFonts w:hint="eastAsia"/>
          <w:sz w:val="24"/>
          <w:szCs w:val="24"/>
        </w:rPr>
        <w:t>C</w:t>
      </w:r>
      <w:r w:rsidRPr="00264EC7">
        <w:rPr>
          <w:sz w:val="24"/>
          <w:szCs w:val="24"/>
        </w:rPr>
        <w:t>T</w:t>
      </w:r>
      <w:proofErr w:type="gramStart"/>
      <w:r w:rsidRPr="00264EC7">
        <w:rPr>
          <w:rFonts w:hint="eastAsia"/>
          <w:sz w:val="24"/>
          <w:szCs w:val="24"/>
        </w:rPr>
        <w:t>图通转换</w:t>
      </w:r>
      <w:proofErr w:type="gramEnd"/>
      <w:r w:rsidRPr="00264EC7">
        <w:rPr>
          <w:rFonts w:hint="eastAsia"/>
          <w:sz w:val="24"/>
          <w:szCs w:val="24"/>
        </w:rPr>
        <w:t>生成</w:t>
      </w:r>
      <w:r w:rsidRPr="00264EC7">
        <w:rPr>
          <w:sz w:val="24"/>
          <w:szCs w:val="24"/>
        </w:rPr>
        <w:t>MRI</w:t>
      </w:r>
      <w:r w:rsidRPr="00264EC7">
        <w:rPr>
          <w:rFonts w:hint="eastAsia"/>
          <w:sz w:val="24"/>
          <w:szCs w:val="24"/>
        </w:rPr>
        <w:t>病灶任务；退出；</w:t>
      </w:r>
    </w:p>
    <w:p w:rsidR="00C21DA9" w:rsidRPr="00264EC7" w:rsidRDefault="00C21DA9" w:rsidP="00693D07">
      <w:pPr>
        <w:adjustRightInd w:val="0"/>
        <w:snapToGrid w:val="0"/>
        <w:spacing w:line="360" w:lineRule="auto"/>
        <w:ind w:firstLineChars="200" w:firstLine="480"/>
        <w:rPr>
          <w:sz w:val="24"/>
          <w:szCs w:val="24"/>
        </w:rPr>
      </w:pPr>
      <w:r w:rsidRPr="00264EC7">
        <w:rPr>
          <w:rFonts w:hint="eastAsia"/>
          <w:sz w:val="24"/>
          <w:szCs w:val="24"/>
        </w:rPr>
        <w:t>7</w:t>
      </w:r>
      <w:r w:rsidRPr="00264EC7">
        <w:rPr>
          <w:rFonts w:hint="eastAsia"/>
          <w:sz w:val="24"/>
          <w:szCs w:val="24"/>
        </w:rPr>
        <w:t>）将完成训练后的</w:t>
      </w:r>
      <w:r w:rsidRPr="00264EC7">
        <w:rPr>
          <w:rFonts w:hint="eastAsia"/>
          <w:sz w:val="24"/>
          <w:szCs w:val="24"/>
        </w:rPr>
        <w:t>GAN</w:t>
      </w:r>
      <w:r w:rsidRPr="00264EC7">
        <w:rPr>
          <w:rFonts w:hint="eastAsia"/>
          <w:sz w:val="24"/>
          <w:szCs w:val="24"/>
        </w:rPr>
        <w:t>网络中的</w:t>
      </w:r>
      <w:r w:rsidRPr="00264EC7">
        <w:rPr>
          <w:rFonts w:hint="eastAsia"/>
          <w:sz w:val="24"/>
          <w:szCs w:val="24"/>
        </w:rPr>
        <w:t>M</w:t>
      </w:r>
      <w:r w:rsidRPr="00264EC7">
        <w:rPr>
          <w:sz w:val="24"/>
          <w:szCs w:val="24"/>
        </w:rPr>
        <w:t>RI</w:t>
      </w:r>
      <w:r w:rsidRPr="00264EC7">
        <w:rPr>
          <w:rFonts w:hint="eastAsia"/>
          <w:sz w:val="24"/>
          <w:szCs w:val="24"/>
        </w:rPr>
        <w:t>模态编码器与</w:t>
      </w:r>
      <w:r w:rsidRPr="00264EC7">
        <w:rPr>
          <w:rFonts w:hint="eastAsia"/>
          <w:sz w:val="24"/>
          <w:szCs w:val="24"/>
        </w:rPr>
        <w:t>C</w:t>
      </w:r>
      <w:r w:rsidRPr="00264EC7">
        <w:rPr>
          <w:sz w:val="24"/>
          <w:szCs w:val="24"/>
        </w:rPr>
        <w:t>T</w:t>
      </w:r>
      <w:r w:rsidRPr="00264EC7">
        <w:rPr>
          <w:rFonts w:hint="eastAsia"/>
          <w:sz w:val="24"/>
          <w:szCs w:val="24"/>
        </w:rPr>
        <w:t>病灶任务解码器组合即可得到一个</w:t>
      </w:r>
      <w:r w:rsidRPr="00264EC7">
        <w:rPr>
          <w:rFonts w:hint="eastAsia"/>
          <w:sz w:val="24"/>
          <w:szCs w:val="24"/>
        </w:rPr>
        <w:t>C</w:t>
      </w:r>
      <w:r w:rsidRPr="00264EC7">
        <w:rPr>
          <w:sz w:val="24"/>
          <w:szCs w:val="24"/>
        </w:rPr>
        <w:t>T</w:t>
      </w:r>
      <w:r w:rsidRPr="00264EC7">
        <w:rPr>
          <w:rFonts w:hint="eastAsia"/>
          <w:sz w:val="24"/>
          <w:szCs w:val="24"/>
        </w:rPr>
        <w:t>病灶任务处理器，通过</w:t>
      </w:r>
      <w:r w:rsidRPr="00264EC7">
        <w:rPr>
          <w:rFonts w:hint="eastAsia"/>
          <w:sz w:val="24"/>
          <w:szCs w:val="24"/>
        </w:rPr>
        <w:t>C</w:t>
      </w:r>
      <w:r w:rsidRPr="00264EC7">
        <w:rPr>
          <w:sz w:val="24"/>
          <w:szCs w:val="24"/>
        </w:rPr>
        <w:t>T</w:t>
      </w:r>
      <w:r w:rsidRPr="00264EC7">
        <w:rPr>
          <w:rFonts w:hint="eastAsia"/>
          <w:sz w:val="24"/>
          <w:szCs w:val="24"/>
        </w:rPr>
        <w:t>病灶任务处理器将输入的任意模态的</w:t>
      </w:r>
      <w:r w:rsidRPr="00264EC7">
        <w:rPr>
          <w:rFonts w:hint="eastAsia"/>
          <w:sz w:val="24"/>
          <w:szCs w:val="24"/>
        </w:rPr>
        <w:t>M</w:t>
      </w:r>
      <w:r w:rsidRPr="00264EC7">
        <w:rPr>
          <w:sz w:val="24"/>
          <w:szCs w:val="24"/>
        </w:rPr>
        <w:t>RI</w:t>
      </w:r>
      <w:proofErr w:type="gramStart"/>
      <w:r w:rsidRPr="00264EC7">
        <w:rPr>
          <w:rFonts w:hint="eastAsia"/>
          <w:sz w:val="24"/>
          <w:szCs w:val="24"/>
        </w:rPr>
        <w:t>图通转换</w:t>
      </w:r>
      <w:proofErr w:type="gramEnd"/>
      <w:r w:rsidRPr="00264EC7">
        <w:rPr>
          <w:rFonts w:hint="eastAsia"/>
          <w:sz w:val="24"/>
          <w:szCs w:val="24"/>
        </w:rPr>
        <w:t>生成</w:t>
      </w:r>
      <w:r w:rsidRPr="00264EC7">
        <w:rPr>
          <w:rFonts w:hint="eastAsia"/>
          <w:sz w:val="24"/>
          <w:szCs w:val="24"/>
        </w:rPr>
        <w:t>C</w:t>
      </w:r>
      <w:r w:rsidRPr="00264EC7">
        <w:rPr>
          <w:sz w:val="24"/>
          <w:szCs w:val="24"/>
        </w:rPr>
        <w:t>T</w:t>
      </w:r>
      <w:r w:rsidRPr="00264EC7">
        <w:rPr>
          <w:rFonts w:hint="eastAsia"/>
          <w:sz w:val="24"/>
          <w:szCs w:val="24"/>
        </w:rPr>
        <w:t>病灶任务。</w:t>
      </w:r>
    </w:p>
    <w:p w:rsidR="00AA209B" w:rsidRPr="00264EC7" w:rsidRDefault="00C21DA9" w:rsidP="00E9240F">
      <w:pPr>
        <w:adjustRightInd w:val="0"/>
        <w:snapToGrid w:val="0"/>
        <w:spacing w:line="360" w:lineRule="auto"/>
        <w:ind w:firstLineChars="200" w:firstLine="480"/>
        <w:rPr>
          <w:sz w:val="24"/>
          <w:szCs w:val="24"/>
        </w:rPr>
      </w:pPr>
      <w:r w:rsidRPr="00264EC7">
        <w:rPr>
          <w:rFonts w:hint="eastAsia"/>
          <w:sz w:val="24"/>
          <w:szCs w:val="24"/>
        </w:rPr>
        <w:t xml:space="preserve">2. </w:t>
      </w:r>
      <w:r w:rsidRPr="00264EC7">
        <w:rPr>
          <w:rFonts w:hint="eastAsia"/>
          <w:sz w:val="24"/>
          <w:szCs w:val="24"/>
        </w:rPr>
        <w:t>根据权利要求</w:t>
      </w:r>
      <w:r w:rsidRPr="00264EC7">
        <w:rPr>
          <w:rFonts w:hint="eastAsia"/>
          <w:sz w:val="24"/>
          <w:szCs w:val="24"/>
        </w:rPr>
        <w:t>1</w:t>
      </w:r>
      <w:r w:rsidRPr="00264EC7">
        <w:rPr>
          <w:rFonts w:hint="eastAsia"/>
          <w:sz w:val="24"/>
          <w:szCs w:val="24"/>
        </w:rPr>
        <w:t>所述的基于模块化</w:t>
      </w:r>
      <w:r w:rsidRPr="00264EC7">
        <w:rPr>
          <w:rFonts w:hint="eastAsia"/>
          <w:sz w:val="24"/>
          <w:szCs w:val="24"/>
        </w:rPr>
        <w:t>GAN</w:t>
      </w:r>
      <w:r w:rsidRPr="00264EC7">
        <w:rPr>
          <w:rFonts w:hint="eastAsia"/>
          <w:sz w:val="24"/>
          <w:szCs w:val="24"/>
        </w:rPr>
        <w:t>的多模态</w:t>
      </w:r>
      <w:r w:rsidRPr="00264EC7">
        <w:rPr>
          <w:rFonts w:hint="eastAsia"/>
          <w:sz w:val="24"/>
          <w:szCs w:val="24"/>
        </w:rPr>
        <w:t>MRI</w:t>
      </w:r>
      <w:r w:rsidRPr="00264EC7">
        <w:rPr>
          <w:rFonts w:hint="eastAsia"/>
          <w:sz w:val="24"/>
          <w:szCs w:val="24"/>
        </w:rPr>
        <w:t>与多模态</w:t>
      </w:r>
      <w:r w:rsidRPr="00264EC7">
        <w:rPr>
          <w:rFonts w:hint="eastAsia"/>
          <w:sz w:val="24"/>
          <w:szCs w:val="24"/>
        </w:rPr>
        <w:t>CT</w:t>
      </w:r>
      <w:r w:rsidRPr="00264EC7">
        <w:rPr>
          <w:rFonts w:hint="eastAsia"/>
          <w:sz w:val="24"/>
          <w:szCs w:val="24"/>
        </w:rPr>
        <w:t>的转换方法，其特征在于，步骤</w:t>
      </w:r>
      <w:r w:rsidRPr="00264EC7">
        <w:rPr>
          <w:rFonts w:hint="eastAsia"/>
          <w:sz w:val="24"/>
          <w:szCs w:val="24"/>
        </w:rPr>
        <w:t>2</w:t>
      </w:r>
      <w:r w:rsidRPr="00264EC7">
        <w:rPr>
          <w:rFonts w:hint="eastAsia"/>
          <w:sz w:val="24"/>
          <w:szCs w:val="24"/>
        </w:rPr>
        <w:t>）中通过</w:t>
      </w:r>
      <w:r w:rsidRPr="00264EC7">
        <w:rPr>
          <w:rFonts w:hint="eastAsia"/>
          <w:sz w:val="24"/>
          <w:szCs w:val="24"/>
        </w:rPr>
        <w:t>C</w:t>
      </w:r>
      <w:r w:rsidRPr="00264EC7">
        <w:rPr>
          <w:sz w:val="24"/>
          <w:szCs w:val="24"/>
        </w:rPr>
        <w:t>T</w:t>
      </w:r>
      <w:r w:rsidRPr="00264EC7">
        <w:rPr>
          <w:rFonts w:hint="eastAsia"/>
          <w:sz w:val="24"/>
          <w:szCs w:val="24"/>
        </w:rPr>
        <w:t>内部</w:t>
      </w:r>
      <w:r w:rsidR="00D11D2B" w:rsidRPr="00264EC7">
        <w:rPr>
          <w:rFonts w:hint="eastAsia"/>
          <w:sz w:val="24"/>
          <w:szCs w:val="24"/>
        </w:rPr>
        <w:t>多模态转换器</w:t>
      </w:r>
      <w:r w:rsidRPr="00264EC7">
        <w:rPr>
          <w:rFonts w:hint="eastAsia"/>
          <w:sz w:val="24"/>
          <w:szCs w:val="24"/>
        </w:rPr>
        <w:t>将输入的任意模态的</w:t>
      </w:r>
      <w:r w:rsidRPr="00264EC7">
        <w:rPr>
          <w:rFonts w:hint="eastAsia"/>
          <w:sz w:val="24"/>
          <w:szCs w:val="24"/>
        </w:rPr>
        <w:t>C</w:t>
      </w:r>
      <w:r w:rsidRPr="00264EC7">
        <w:rPr>
          <w:sz w:val="24"/>
          <w:szCs w:val="24"/>
        </w:rPr>
        <w:t>T</w:t>
      </w:r>
      <w:proofErr w:type="gramStart"/>
      <w:r w:rsidRPr="00264EC7">
        <w:rPr>
          <w:rFonts w:hint="eastAsia"/>
          <w:sz w:val="24"/>
          <w:szCs w:val="24"/>
        </w:rPr>
        <w:t>图通转换</w:t>
      </w:r>
      <w:proofErr w:type="gramEnd"/>
      <w:r w:rsidRPr="00264EC7">
        <w:rPr>
          <w:rFonts w:hint="eastAsia"/>
          <w:sz w:val="24"/>
          <w:szCs w:val="24"/>
        </w:rPr>
        <w:t>生成目标模态的转换生成图的步骤包括：</w:t>
      </w:r>
      <w:r w:rsidR="00FB0D64" w:rsidRPr="00264EC7">
        <w:rPr>
          <w:rFonts w:hint="eastAsia"/>
          <w:sz w:val="24"/>
          <w:szCs w:val="24"/>
        </w:rPr>
        <w:t>将</w:t>
      </w:r>
      <w:r w:rsidR="00AA209B" w:rsidRPr="00264EC7">
        <w:rPr>
          <w:rFonts w:hint="eastAsia"/>
          <w:sz w:val="24"/>
          <w:szCs w:val="24"/>
        </w:rPr>
        <w:t>任意模态的</w:t>
      </w:r>
      <w:r w:rsidR="00AA209B" w:rsidRPr="00264EC7">
        <w:rPr>
          <w:rFonts w:hint="eastAsia"/>
          <w:sz w:val="24"/>
          <w:szCs w:val="24"/>
        </w:rPr>
        <w:t>C</w:t>
      </w:r>
      <w:r w:rsidR="00AA209B" w:rsidRPr="00264EC7">
        <w:rPr>
          <w:sz w:val="24"/>
          <w:szCs w:val="24"/>
        </w:rPr>
        <w:t>T</w:t>
      </w:r>
      <w:r w:rsidR="00AA209B" w:rsidRPr="00264EC7">
        <w:rPr>
          <w:rFonts w:hint="eastAsia"/>
          <w:sz w:val="24"/>
          <w:szCs w:val="24"/>
        </w:rPr>
        <w:t>图通过</w:t>
      </w:r>
      <w:r w:rsidR="00FB0D64" w:rsidRPr="00264EC7">
        <w:rPr>
          <w:rFonts w:hint="eastAsia"/>
          <w:sz w:val="24"/>
          <w:szCs w:val="24"/>
        </w:rPr>
        <w:t>C</w:t>
      </w:r>
      <w:r w:rsidR="00FB0D64" w:rsidRPr="00264EC7">
        <w:rPr>
          <w:sz w:val="24"/>
          <w:szCs w:val="24"/>
        </w:rPr>
        <w:t>T</w:t>
      </w:r>
      <w:r w:rsidR="00FB0D64" w:rsidRPr="00264EC7">
        <w:rPr>
          <w:rFonts w:hint="eastAsia"/>
          <w:sz w:val="24"/>
          <w:szCs w:val="24"/>
        </w:rPr>
        <w:t>内部</w:t>
      </w:r>
      <w:r w:rsidR="00D11D2B" w:rsidRPr="00264EC7">
        <w:rPr>
          <w:rFonts w:hint="eastAsia"/>
          <w:sz w:val="24"/>
          <w:szCs w:val="24"/>
        </w:rPr>
        <w:t>多模态转换器</w:t>
      </w:r>
      <w:r w:rsidR="00FB0D64" w:rsidRPr="00264EC7">
        <w:rPr>
          <w:rFonts w:hint="eastAsia"/>
          <w:sz w:val="24"/>
          <w:szCs w:val="24"/>
        </w:rPr>
        <w:t>的</w:t>
      </w:r>
      <w:r w:rsidR="00FB0D64" w:rsidRPr="00264EC7">
        <w:rPr>
          <w:rFonts w:hint="eastAsia"/>
          <w:sz w:val="24"/>
          <w:szCs w:val="24"/>
        </w:rPr>
        <w:t>C</w:t>
      </w:r>
      <w:r w:rsidR="00FB0D64" w:rsidRPr="00264EC7">
        <w:rPr>
          <w:sz w:val="24"/>
          <w:szCs w:val="24"/>
        </w:rPr>
        <w:t>T</w:t>
      </w:r>
      <w:r w:rsidR="00FB0D64" w:rsidRPr="00264EC7">
        <w:rPr>
          <w:rFonts w:hint="eastAsia"/>
          <w:sz w:val="24"/>
          <w:szCs w:val="24"/>
        </w:rPr>
        <w:t>模态</w:t>
      </w:r>
      <w:r w:rsidR="00AA209B" w:rsidRPr="00264EC7">
        <w:rPr>
          <w:rFonts w:hint="eastAsia"/>
          <w:sz w:val="24"/>
          <w:szCs w:val="24"/>
        </w:rPr>
        <w:t>编码器编码得到语义特征图，再与</w:t>
      </w:r>
      <w:r w:rsidR="00FB0D64" w:rsidRPr="00264EC7">
        <w:rPr>
          <w:rFonts w:hint="eastAsia"/>
          <w:sz w:val="24"/>
          <w:szCs w:val="24"/>
        </w:rPr>
        <w:t>用于</w:t>
      </w:r>
      <w:r w:rsidR="00AA209B" w:rsidRPr="00264EC7">
        <w:rPr>
          <w:rFonts w:hint="eastAsia"/>
          <w:sz w:val="24"/>
          <w:szCs w:val="24"/>
        </w:rPr>
        <w:t>选定</w:t>
      </w:r>
      <w:r w:rsidR="00FB0D64" w:rsidRPr="00264EC7">
        <w:rPr>
          <w:rFonts w:hint="eastAsia"/>
          <w:sz w:val="24"/>
          <w:szCs w:val="24"/>
        </w:rPr>
        <w:t>目标</w:t>
      </w:r>
      <w:r w:rsidR="00AA209B" w:rsidRPr="00264EC7">
        <w:rPr>
          <w:rFonts w:hint="eastAsia"/>
          <w:sz w:val="24"/>
          <w:szCs w:val="24"/>
        </w:rPr>
        <w:t>模态的独热条件向量通道向堆叠，最后通过</w:t>
      </w:r>
      <w:r w:rsidR="00FB0D64" w:rsidRPr="00264EC7">
        <w:rPr>
          <w:rFonts w:hint="eastAsia"/>
          <w:sz w:val="24"/>
          <w:szCs w:val="24"/>
        </w:rPr>
        <w:t>C</w:t>
      </w:r>
      <w:r w:rsidR="00FB0D64" w:rsidRPr="00264EC7">
        <w:rPr>
          <w:sz w:val="24"/>
          <w:szCs w:val="24"/>
        </w:rPr>
        <w:t>T</w:t>
      </w:r>
      <w:r w:rsidR="00FB0D64" w:rsidRPr="00264EC7">
        <w:rPr>
          <w:rFonts w:hint="eastAsia"/>
          <w:sz w:val="24"/>
          <w:szCs w:val="24"/>
        </w:rPr>
        <w:t>内部</w:t>
      </w:r>
      <w:r w:rsidR="00D11D2B" w:rsidRPr="00264EC7">
        <w:rPr>
          <w:rFonts w:hint="eastAsia"/>
          <w:sz w:val="24"/>
          <w:szCs w:val="24"/>
        </w:rPr>
        <w:t>多模态转换器</w:t>
      </w:r>
      <w:r w:rsidR="00FB0D64" w:rsidRPr="00264EC7">
        <w:rPr>
          <w:rFonts w:hint="eastAsia"/>
          <w:sz w:val="24"/>
          <w:szCs w:val="24"/>
        </w:rPr>
        <w:t>的</w:t>
      </w:r>
      <w:r w:rsidR="00FB0D64" w:rsidRPr="00264EC7">
        <w:rPr>
          <w:rFonts w:hint="eastAsia"/>
          <w:sz w:val="24"/>
          <w:szCs w:val="24"/>
        </w:rPr>
        <w:t>C</w:t>
      </w:r>
      <w:r w:rsidR="00FB0D64" w:rsidRPr="00264EC7">
        <w:rPr>
          <w:sz w:val="24"/>
          <w:szCs w:val="24"/>
        </w:rPr>
        <w:t>T</w:t>
      </w:r>
      <w:r w:rsidR="00FB0D64" w:rsidRPr="00264EC7">
        <w:rPr>
          <w:rFonts w:hint="eastAsia"/>
          <w:sz w:val="24"/>
          <w:szCs w:val="24"/>
        </w:rPr>
        <w:t>模态</w:t>
      </w:r>
      <w:r w:rsidR="00AA209B" w:rsidRPr="00264EC7">
        <w:rPr>
          <w:rFonts w:hint="eastAsia"/>
          <w:sz w:val="24"/>
          <w:szCs w:val="24"/>
        </w:rPr>
        <w:t>解码器</w:t>
      </w:r>
      <w:r w:rsidR="00317406" w:rsidRPr="00264EC7">
        <w:rPr>
          <w:rFonts w:hint="eastAsia"/>
          <w:sz w:val="24"/>
          <w:szCs w:val="24"/>
        </w:rPr>
        <w:t>转换生成</w:t>
      </w:r>
      <w:r w:rsidRPr="00264EC7">
        <w:rPr>
          <w:rFonts w:hint="eastAsia"/>
          <w:sz w:val="24"/>
          <w:szCs w:val="24"/>
        </w:rPr>
        <w:t>目标模态</w:t>
      </w:r>
      <w:r w:rsidR="00AA209B" w:rsidRPr="00264EC7">
        <w:rPr>
          <w:rFonts w:hint="eastAsia"/>
          <w:sz w:val="24"/>
          <w:szCs w:val="24"/>
        </w:rPr>
        <w:t>的</w:t>
      </w:r>
      <w:r w:rsidR="00FB0D64" w:rsidRPr="00264EC7">
        <w:rPr>
          <w:rFonts w:hint="eastAsia"/>
          <w:sz w:val="24"/>
          <w:szCs w:val="24"/>
        </w:rPr>
        <w:t>转换生成</w:t>
      </w:r>
      <w:r w:rsidRPr="00264EC7">
        <w:rPr>
          <w:rFonts w:hint="eastAsia"/>
          <w:sz w:val="24"/>
          <w:szCs w:val="24"/>
        </w:rPr>
        <w:t>C</w:t>
      </w:r>
      <w:r w:rsidRPr="00264EC7">
        <w:rPr>
          <w:sz w:val="24"/>
          <w:szCs w:val="24"/>
        </w:rPr>
        <w:t>T</w:t>
      </w:r>
      <w:r w:rsidR="00FB0D64" w:rsidRPr="00264EC7">
        <w:rPr>
          <w:rFonts w:hint="eastAsia"/>
          <w:sz w:val="24"/>
          <w:szCs w:val="24"/>
        </w:rPr>
        <w:t>图，且该</w:t>
      </w:r>
      <w:r w:rsidR="00AA209B" w:rsidRPr="00264EC7">
        <w:rPr>
          <w:rFonts w:hint="eastAsia"/>
          <w:sz w:val="24"/>
          <w:szCs w:val="24"/>
        </w:rPr>
        <w:t>转换生成</w:t>
      </w:r>
      <w:r w:rsidRPr="00264EC7">
        <w:rPr>
          <w:rFonts w:hint="eastAsia"/>
          <w:sz w:val="24"/>
          <w:szCs w:val="24"/>
        </w:rPr>
        <w:t>C</w:t>
      </w:r>
      <w:r w:rsidRPr="00264EC7">
        <w:rPr>
          <w:sz w:val="24"/>
          <w:szCs w:val="24"/>
        </w:rPr>
        <w:t>T</w:t>
      </w:r>
      <w:r w:rsidR="00AA209B" w:rsidRPr="00264EC7">
        <w:rPr>
          <w:rFonts w:hint="eastAsia"/>
          <w:sz w:val="24"/>
          <w:szCs w:val="24"/>
        </w:rPr>
        <w:t>图的病灶标签为</w:t>
      </w:r>
      <w:r w:rsidR="00AA209B" w:rsidRPr="00264EC7">
        <w:rPr>
          <w:rFonts w:hint="eastAsia"/>
          <w:sz w:val="24"/>
          <w:szCs w:val="24"/>
        </w:rPr>
        <w:t>C</w:t>
      </w:r>
      <w:r w:rsidR="00AA209B" w:rsidRPr="00264EC7">
        <w:rPr>
          <w:sz w:val="24"/>
          <w:szCs w:val="24"/>
        </w:rPr>
        <w:t>T</w:t>
      </w:r>
      <w:r w:rsidR="00AA209B" w:rsidRPr="00264EC7">
        <w:rPr>
          <w:rFonts w:hint="eastAsia"/>
          <w:sz w:val="24"/>
          <w:szCs w:val="24"/>
        </w:rPr>
        <w:t>病灶任务的标签</w:t>
      </w:r>
      <m:oMath>
        <m:sSub>
          <m:sSubPr>
            <m:ctrlPr>
              <w:rPr>
                <w:rFonts w:ascii="Cambria Math" w:hAnsi="Cambria Math"/>
                <w:i/>
                <w:sz w:val="24"/>
                <w:szCs w:val="24"/>
              </w:rPr>
            </m:ctrlPr>
          </m:sSubPr>
          <m:e>
            <m:r>
              <w:rPr>
                <w:rFonts w:ascii="Cambria Math" w:hAnsi="Cambria Math"/>
                <w:sz w:val="24"/>
                <w:szCs w:val="24"/>
              </w:rPr>
              <m:t>label</m:t>
            </m:r>
          </m:e>
          <m:sub>
            <m:r>
              <w:rPr>
                <w:rFonts w:ascii="Cambria Math" w:hAnsi="Cambria Math"/>
                <w:sz w:val="24"/>
                <w:szCs w:val="24"/>
              </w:rPr>
              <m:t>x</m:t>
            </m:r>
          </m:sub>
        </m:sSub>
      </m:oMath>
      <w:r w:rsidR="00A1199E" w:rsidRPr="00264EC7">
        <w:rPr>
          <w:rFonts w:hint="eastAsia"/>
          <w:sz w:val="24"/>
          <w:szCs w:val="24"/>
        </w:rPr>
        <w:t>。</w:t>
      </w:r>
    </w:p>
    <w:p w:rsidR="000329DA" w:rsidRPr="00264EC7" w:rsidRDefault="00A1199E" w:rsidP="00693D07">
      <w:pPr>
        <w:adjustRightInd w:val="0"/>
        <w:snapToGrid w:val="0"/>
        <w:spacing w:line="360" w:lineRule="auto"/>
        <w:ind w:firstLineChars="200" w:firstLine="480"/>
        <w:rPr>
          <w:sz w:val="24"/>
          <w:szCs w:val="24"/>
        </w:rPr>
      </w:pPr>
      <w:r w:rsidRPr="00264EC7">
        <w:rPr>
          <w:rFonts w:hint="eastAsia"/>
          <w:sz w:val="24"/>
          <w:szCs w:val="24"/>
        </w:rPr>
        <w:t xml:space="preserve">3. </w:t>
      </w:r>
      <w:r w:rsidRPr="00264EC7">
        <w:rPr>
          <w:rFonts w:hint="eastAsia"/>
          <w:sz w:val="24"/>
          <w:szCs w:val="24"/>
        </w:rPr>
        <w:t>根据权利要求</w:t>
      </w:r>
      <w:r w:rsidRPr="00264EC7">
        <w:rPr>
          <w:rFonts w:hint="eastAsia"/>
          <w:sz w:val="24"/>
          <w:szCs w:val="24"/>
        </w:rPr>
        <w:t>1</w:t>
      </w:r>
      <w:r w:rsidRPr="00264EC7">
        <w:rPr>
          <w:rFonts w:hint="eastAsia"/>
          <w:sz w:val="24"/>
          <w:szCs w:val="24"/>
        </w:rPr>
        <w:t>所述的基于模块化</w:t>
      </w:r>
      <w:r w:rsidRPr="00264EC7">
        <w:rPr>
          <w:rFonts w:hint="eastAsia"/>
          <w:sz w:val="24"/>
          <w:szCs w:val="24"/>
        </w:rPr>
        <w:t>GAN</w:t>
      </w:r>
      <w:r w:rsidRPr="00264EC7">
        <w:rPr>
          <w:rFonts w:hint="eastAsia"/>
          <w:sz w:val="24"/>
          <w:szCs w:val="24"/>
        </w:rPr>
        <w:t>的多模态</w:t>
      </w:r>
      <w:r w:rsidRPr="00264EC7">
        <w:rPr>
          <w:rFonts w:hint="eastAsia"/>
          <w:sz w:val="24"/>
          <w:szCs w:val="24"/>
        </w:rPr>
        <w:t>MRI</w:t>
      </w:r>
      <w:r w:rsidRPr="00264EC7">
        <w:rPr>
          <w:rFonts w:hint="eastAsia"/>
          <w:sz w:val="24"/>
          <w:szCs w:val="24"/>
        </w:rPr>
        <w:t>与多模态</w:t>
      </w:r>
      <w:r w:rsidRPr="00264EC7">
        <w:rPr>
          <w:rFonts w:hint="eastAsia"/>
          <w:sz w:val="24"/>
          <w:szCs w:val="24"/>
        </w:rPr>
        <w:t>CT</w:t>
      </w:r>
      <w:r w:rsidRPr="00264EC7">
        <w:rPr>
          <w:rFonts w:hint="eastAsia"/>
          <w:sz w:val="24"/>
          <w:szCs w:val="24"/>
        </w:rPr>
        <w:t>的转换方法，其</w:t>
      </w:r>
      <w:r w:rsidRPr="00264EC7">
        <w:rPr>
          <w:rFonts w:hint="eastAsia"/>
          <w:sz w:val="24"/>
          <w:szCs w:val="24"/>
        </w:rPr>
        <w:lastRenderedPageBreak/>
        <w:t>特征在于，</w:t>
      </w:r>
      <w:r w:rsidR="00C21DA9" w:rsidRPr="00264EC7">
        <w:rPr>
          <w:rFonts w:hint="eastAsia"/>
          <w:sz w:val="24"/>
          <w:szCs w:val="24"/>
        </w:rPr>
        <w:t>步骤</w:t>
      </w:r>
      <w:r w:rsidR="00C21DA9" w:rsidRPr="00264EC7">
        <w:rPr>
          <w:rFonts w:hint="eastAsia"/>
          <w:sz w:val="24"/>
          <w:szCs w:val="24"/>
        </w:rPr>
        <w:t>3</w:t>
      </w:r>
      <w:r w:rsidR="00C21DA9" w:rsidRPr="00264EC7">
        <w:rPr>
          <w:rFonts w:hint="eastAsia"/>
          <w:sz w:val="24"/>
          <w:szCs w:val="24"/>
        </w:rPr>
        <w:t>）中通过</w:t>
      </w:r>
      <w:r w:rsidR="00D11D2B" w:rsidRPr="00264EC7">
        <w:rPr>
          <w:rFonts w:hint="eastAsia"/>
          <w:sz w:val="24"/>
          <w:szCs w:val="24"/>
        </w:rPr>
        <w:t>CT-MRI</w:t>
      </w:r>
      <w:r w:rsidR="00D11D2B" w:rsidRPr="00264EC7">
        <w:rPr>
          <w:rFonts w:hint="eastAsia"/>
          <w:sz w:val="24"/>
          <w:szCs w:val="24"/>
        </w:rPr>
        <w:t>多模态转换器</w:t>
      </w:r>
      <w:r w:rsidR="00C21DA9" w:rsidRPr="00264EC7">
        <w:rPr>
          <w:rFonts w:hint="eastAsia"/>
          <w:sz w:val="24"/>
          <w:szCs w:val="24"/>
        </w:rPr>
        <w:t>将输入的任意模态的</w:t>
      </w:r>
      <w:r w:rsidR="00C21DA9" w:rsidRPr="00264EC7">
        <w:rPr>
          <w:rFonts w:hint="eastAsia"/>
          <w:sz w:val="24"/>
          <w:szCs w:val="24"/>
        </w:rPr>
        <w:t>C</w:t>
      </w:r>
      <w:r w:rsidR="00C21DA9" w:rsidRPr="00264EC7">
        <w:rPr>
          <w:sz w:val="24"/>
          <w:szCs w:val="24"/>
        </w:rPr>
        <w:t>T</w:t>
      </w:r>
      <w:proofErr w:type="gramStart"/>
      <w:r w:rsidR="00C21DA9" w:rsidRPr="00264EC7">
        <w:rPr>
          <w:rFonts w:hint="eastAsia"/>
          <w:sz w:val="24"/>
          <w:szCs w:val="24"/>
        </w:rPr>
        <w:t>图通转换</w:t>
      </w:r>
      <w:proofErr w:type="gramEnd"/>
      <w:r w:rsidR="00C21DA9" w:rsidRPr="00264EC7">
        <w:rPr>
          <w:rFonts w:hint="eastAsia"/>
          <w:sz w:val="24"/>
          <w:szCs w:val="24"/>
        </w:rPr>
        <w:t>生成目标模态的转换生成</w:t>
      </w:r>
      <w:r w:rsidR="00C21DA9" w:rsidRPr="00264EC7">
        <w:rPr>
          <w:rFonts w:hint="eastAsia"/>
          <w:sz w:val="24"/>
          <w:szCs w:val="24"/>
        </w:rPr>
        <w:t>MRI</w:t>
      </w:r>
      <w:r w:rsidR="00C21DA9" w:rsidRPr="00264EC7">
        <w:rPr>
          <w:rFonts w:hint="eastAsia"/>
          <w:sz w:val="24"/>
          <w:szCs w:val="24"/>
        </w:rPr>
        <w:t>图的步骤包括：将任意模态的</w:t>
      </w:r>
      <w:r w:rsidR="00C21DA9" w:rsidRPr="00264EC7">
        <w:rPr>
          <w:rFonts w:hint="eastAsia"/>
          <w:sz w:val="24"/>
          <w:szCs w:val="24"/>
        </w:rPr>
        <w:t>C</w:t>
      </w:r>
      <w:r w:rsidR="00C21DA9" w:rsidRPr="00264EC7">
        <w:rPr>
          <w:sz w:val="24"/>
          <w:szCs w:val="24"/>
        </w:rPr>
        <w:t>T</w:t>
      </w:r>
      <w:r w:rsidR="00C21DA9" w:rsidRPr="00264EC7">
        <w:rPr>
          <w:rFonts w:hint="eastAsia"/>
          <w:sz w:val="24"/>
          <w:szCs w:val="24"/>
        </w:rPr>
        <w:t>图通过</w:t>
      </w:r>
      <w:r w:rsidR="00D11D2B" w:rsidRPr="00264EC7">
        <w:rPr>
          <w:rFonts w:hint="eastAsia"/>
          <w:sz w:val="24"/>
          <w:szCs w:val="24"/>
        </w:rPr>
        <w:t>CT-MRI</w:t>
      </w:r>
      <w:r w:rsidR="00D11D2B" w:rsidRPr="00264EC7">
        <w:rPr>
          <w:rFonts w:hint="eastAsia"/>
          <w:sz w:val="24"/>
          <w:szCs w:val="24"/>
        </w:rPr>
        <w:t>多模态转换器</w:t>
      </w:r>
      <w:r w:rsidR="00C21DA9" w:rsidRPr="00264EC7">
        <w:rPr>
          <w:rFonts w:hint="eastAsia"/>
          <w:sz w:val="24"/>
          <w:szCs w:val="24"/>
        </w:rPr>
        <w:t>的</w:t>
      </w:r>
      <w:r w:rsidR="00C21DA9" w:rsidRPr="00264EC7">
        <w:rPr>
          <w:rFonts w:hint="eastAsia"/>
          <w:sz w:val="24"/>
          <w:szCs w:val="24"/>
        </w:rPr>
        <w:t>C</w:t>
      </w:r>
      <w:r w:rsidR="00C21DA9" w:rsidRPr="00264EC7">
        <w:rPr>
          <w:sz w:val="24"/>
          <w:szCs w:val="24"/>
        </w:rPr>
        <w:t>T</w:t>
      </w:r>
      <w:r w:rsidR="00C21DA9" w:rsidRPr="00264EC7">
        <w:rPr>
          <w:rFonts w:hint="eastAsia"/>
          <w:sz w:val="24"/>
          <w:szCs w:val="24"/>
        </w:rPr>
        <w:t>模态编码器编码得到语义特征图，再与用于选定目标模态的独热条件向量通道向堆叠，最后通过</w:t>
      </w:r>
      <w:r w:rsidR="00D11D2B" w:rsidRPr="00264EC7">
        <w:rPr>
          <w:rFonts w:hint="eastAsia"/>
          <w:sz w:val="24"/>
          <w:szCs w:val="24"/>
        </w:rPr>
        <w:t>CT-MRI</w:t>
      </w:r>
      <w:r w:rsidR="00D11D2B" w:rsidRPr="00264EC7">
        <w:rPr>
          <w:rFonts w:hint="eastAsia"/>
          <w:sz w:val="24"/>
          <w:szCs w:val="24"/>
        </w:rPr>
        <w:t>多模态转换器</w:t>
      </w:r>
      <w:r w:rsidR="00C21DA9" w:rsidRPr="00264EC7">
        <w:rPr>
          <w:rFonts w:hint="eastAsia"/>
          <w:sz w:val="24"/>
          <w:szCs w:val="24"/>
        </w:rPr>
        <w:t>的</w:t>
      </w:r>
      <w:r w:rsidR="00C21DA9" w:rsidRPr="00264EC7">
        <w:rPr>
          <w:rFonts w:hint="eastAsia"/>
          <w:sz w:val="24"/>
          <w:szCs w:val="24"/>
        </w:rPr>
        <w:t>MRI</w:t>
      </w:r>
      <w:r w:rsidR="00C21DA9" w:rsidRPr="00264EC7">
        <w:rPr>
          <w:rFonts w:hint="eastAsia"/>
          <w:sz w:val="24"/>
          <w:szCs w:val="24"/>
        </w:rPr>
        <w:t>模态解码器</w:t>
      </w:r>
      <w:r w:rsidR="00317406" w:rsidRPr="00264EC7">
        <w:rPr>
          <w:rFonts w:hint="eastAsia"/>
          <w:sz w:val="24"/>
          <w:szCs w:val="24"/>
        </w:rPr>
        <w:t>转换生成</w:t>
      </w:r>
      <w:r w:rsidR="00C21DA9" w:rsidRPr="00264EC7">
        <w:rPr>
          <w:rFonts w:hint="eastAsia"/>
          <w:sz w:val="24"/>
          <w:szCs w:val="24"/>
        </w:rPr>
        <w:t>目标模态的转换生成</w:t>
      </w:r>
      <w:r w:rsidR="00C21DA9" w:rsidRPr="00264EC7">
        <w:rPr>
          <w:rFonts w:hint="eastAsia"/>
          <w:sz w:val="24"/>
          <w:szCs w:val="24"/>
        </w:rPr>
        <w:t>MRI</w:t>
      </w:r>
      <w:r w:rsidR="00C21DA9" w:rsidRPr="00264EC7">
        <w:rPr>
          <w:rFonts w:hint="eastAsia"/>
          <w:sz w:val="24"/>
          <w:szCs w:val="24"/>
        </w:rPr>
        <w:t>图，且该转换生成</w:t>
      </w:r>
      <w:r w:rsidR="00C21DA9" w:rsidRPr="00264EC7">
        <w:rPr>
          <w:rFonts w:hint="eastAsia"/>
          <w:sz w:val="24"/>
          <w:szCs w:val="24"/>
        </w:rPr>
        <w:t>MRI</w:t>
      </w:r>
      <w:r w:rsidR="00C21DA9" w:rsidRPr="00264EC7">
        <w:rPr>
          <w:rFonts w:hint="eastAsia"/>
          <w:sz w:val="24"/>
          <w:szCs w:val="24"/>
        </w:rPr>
        <w:t>图的病灶标签为</w:t>
      </w:r>
      <w:r w:rsidR="00C21DA9" w:rsidRPr="00264EC7">
        <w:rPr>
          <w:rFonts w:hint="eastAsia"/>
          <w:sz w:val="24"/>
          <w:szCs w:val="24"/>
        </w:rPr>
        <w:t>MRI</w:t>
      </w:r>
      <w:r w:rsidR="00C21DA9" w:rsidRPr="00264EC7">
        <w:rPr>
          <w:rFonts w:hint="eastAsia"/>
          <w:sz w:val="24"/>
          <w:szCs w:val="24"/>
        </w:rPr>
        <w:t>病灶任务的标签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y</m:t>
            </m:r>
          </m:sub>
        </m:sSub>
      </m:oMath>
      <w:r w:rsidRPr="00264EC7">
        <w:rPr>
          <w:rFonts w:hint="eastAsia"/>
          <w:sz w:val="24"/>
          <w:szCs w:val="24"/>
        </w:rPr>
        <w:t>。</w:t>
      </w:r>
    </w:p>
    <w:p w:rsidR="00C21DA9" w:rsidRPr="00264EC7" w:rsidRDefault="00A1199E" w:rsidP="00C21DA9">
      <w:pPr>
        <w:adjustRightInd w:val="0"/>
        <w:snapToGrid w:val="0"/>
        <w:spacing w:line="360" w:lineRule="auto"/>
        <w:ind w:firstLineChars="200" w:firstLine="480"/>
        <w:rPr>
          <w:sz w:val="24"/>
          <w:szCs w:val="24"/>
        </w:rPr>
      </w:pPr>
      <w:r w:rsidRPr="00264EC7">
        <w:rPr>
          <w:rFonts w:hint="eastAsia"/>
          <w:sz w:val="24"/>
          <w:szCs w:val="24"/>
        </w:rPr>
        <w:t xml:space="preserve">4. </w:t>
      </w:r>
      <w:r w:rsidRPr="00264EC7">
        <w:rPr>
          <w:rFonts w:hint="eastAsia"/>
          <w:sz w:val="24"/>
          <w:szCs w:val="24"/>
        </w:rPr>
        <w:t>根据权利要求</w:t>
      </w:r>
      <w:r w:rsidRPr="00264EC7">
        <w:rPr>
          <w:rFonts w:hint="eastAsia"/>
          <w:sz w:val="24"/>
          <w:szCs w:val="24"/>
        </w:rPr>
        <w:t>1</w:t>
      </w:r>
      <w:r w:rsidRPr="00264EC7">
        <w:rPr>
          <w:rFonts w:hint="eastAsia"/>
          <w:sz w:val="24"/>
          <w:szCs w:val="24"/>
        </w:rPr>
        <w:t>所述的基于模块化</w:t>
      </w:r>
      <w:r w:rsidRPr="00264EC7">
        <w:rPr>
          <w:rFonts w:hint="eastAsia"/>
          <w:sz w:val="24"/>
          <w:szCs w:val="24"/>
        </w:rPr>
        <w:t>GAN</w:t>
      </w:r>
      <w:r w:rsidRPr="00264EC7">
        <w:rPr>
          <w:rFonts w:hint="eastAsia"/>
          <w:sz w:val="24"/>
          <w:szCs w:val="24"/>
        </w:rPr>
        <w:t>的多模态</w:t>
      </w:r>
      <w:r w:rsidRPr="00264EC7">
        <w:rPr>
          <w:rFonts w:hint="eastAsia"/>
          <w:sz w:val="24"/>
          <w:szCs w:val="24"/>
        </w:rPr>
        <w:t>MRI</w:t>
      </w:r>
      <w:r w:rsidRPr="00264EC7">
        <w:rPr>
          <w:rFonts w:hint="eastAsia"/>
          <w:sz w:val="24"/>
          <w:szCs w:val="24"/>
        </w:rPr>
        <w:t>与多模态</w:t>
      </w:r>
      <w:r w:rsidRPr="00264EC7">
        <w:rPr>
          <w:rFonts w:hint="eastAsia"/>
          <w:sz w:val="24"/>
          <w:szCs w:val="24"/>
        </w:rPr>
        <w:t>CT</w:t>
      </w:r>
      <w:r w:rsidRPr="00264EC7">
        <w:rPr>
          <w:rFonts w:hint="eastAsia"/>
          <w:sz w:val="24"/>
          <w:szCs w:val="24"/>
        </w:rPr>
        <w:t>的转换方法，其特征在于，</w:t>
      </w:r>
      <w:r w:rsidR="00C21DA9" w:rsidRPr="00264EC7">
        <w:rPr>
          <w:rFonts w:hint="eastAsia"/>
          <w:sz w:val="24"/>
          <w:szCs w:val="24"/>
        </w:rPr>
        <w:t>步骤</w:t>
      </w:r>
      <w:r w:rsidR="00C21DA9" w:rsidRPr="00264EC7">
        <w:rPr>
          <w:rFonts w:hint="eastAsia"/>
          <w:sz w:val="24"/>
          <w:szCs w:val="24"/>
        </w:rPr>
        <w:t>4</w:t>
      </w:r>
      <w:r w:rsidR="00C21DA9" w:rsidRPr="00264EC7">
        <w:rPr>
          <w:rFonts w:hint="eastAsia"/>
          <w:sz w:val="24"/>
          <w:szCs w:val="24"/>
        </w:rPr>
        <w:t>）中通过</w:t>
      </w:r>
      <w:r w:rsidR="00C21DA9" w:rsidRPr="00264EC7">
        <w:rPr>
          <w:rFonts w:hint="eastAsia"/>
          <w:sz w:val="24"/>
          <w:szCs w:val="24"/>
        </w:rPr>
        <w:t>MRI</w:t>
      </w:r>
      <w:r w:rsidR="00C21DA9" w:rsidRPr="00264EC7">
        <w:rPr>
          <w:rFonts w:hint="eastAsia"/>
          <w:sz w:val="24"/>
          <w:szCs w:val="24"/>
        </w:rPr>
        <w:t>内部</w:t>
      </w:r>
      <w:r w:rsidR="00D11D2B" w:rsidRPr="00264EC7">
        <w:rPr>
          <w:rFonts w:hint="eastAsia"/>
          <w:sz w:val="24"/>
          <w:szCs w:val="24"/>
        </w:rPr>
        <w:t>多模态转换器</w:t>
      </w:r>
      <w:r w:rsidR="00C21DA9" w:rsidRPr="00264EC7">
        <w:rPr>
          <w:rFonts w:hint="eastAsia"/>
          <w:sz w:val="24"/>
          <w:szCs w:val="24"/>
        </w:rPr>
        <w:t>将输入的任意模态的</w:t>
      </w:r>
      <w:r w:rsidR="00C21DA9" w:rsidRPr="00264EC7">
        <w:rPr>
          <w:rFonts w:hint="eastAsia"/>
          <w:sz w:val="24"/>
          <w:szCs w:val="24"/>
        </w:rPr>
        <w:t>MRI</w:t>
      </w:r>
      <w:proofErr w:type="gramStart"/>
      <w:r w:rsidR="00C21DA9" w:rsidRPr="00264EC7">
        <w:rPr>
          <w:rFonts w:hint="eastAsia"/>
          <w:sz w:val="24"/>
          <w:szCs w:val="24"/>
        </w:rPr>
        <w:t>图通转换</w:t>
      </w:r>
      <w:proofErr w:type="gramEnd"/>
      <w:r w:rsidR="00C21DA9" w:rsidRPr="00264EC7">
        <w:rPr>
          <w:rFonts w:hint="eastAsia"/>
          <w:sz w:val="24"/>
          <w:szCs w:val="24"/>
        </w:rPr>
        <w:t>生成目标模态的转换生成图的步骤包括：将任意模态的</w:t>
      </w:r>
      <w:r w:rsidR="00317406" w:rsidRPr="00264EC7">
        <w:rPr>
          <w:rFonts w:hint="eastAsia"/>
          <w:sz w:val="24"/>
          <w:szCs w:val="24"/>
        </w:rPr>
        <w:t>MRI</w:t>
      </w:r>
      <w:r w:rsidR="00C21DA9" w:rsidRPr="00264EC7">
        <w:rPr>
          <w:rFonts w:hint="eastAsia"/>
          <w:sz w:val="24"/>
          <w:szCs w:val="24"/>
        </w:rPr>
        <w:t>图通过</w:t>
      </w:r>
      <w:r w:rsidR="00317406" w:rsidRPr="00264EC7">
        <w:rPr>
          <w:rFonts w:hint="eastAsia"/>
          <w:sz w:val="24"/>
          <w:szCs w:val="24"/>
        </w:rPr>
        <w:t>MRI</w:t>
      </w:r>
      <w:r w:rsidR="00C21DA9" w:rsidRPr="00264EC7">
        <w:rPr>
          <w:rFonts w:hint="eastAsia"/>
          <w:sz w:val="24"/>
          <w:szCs w:val="24"/>
        </w:rPr>
        <w:t>内部</w:t>
      </w:r>
      <w:r w:rsidR="00D11D2B" w:rsidRPr="00264EC7">
        <w:rPr>
          <w:rFonts w:hint="eastAsia"/>
          <w:sz w:val="24"/>
          <w:szCs w:val="24"/>
        </w:rPr>
        <w:t>多模态转换器</w:t>
      </w:r>
      <w:r w:rsidR="00C21DA9" w:rsidRPr="00264EC7">
        <w:rPr>
          <w:rFonts w:hint="eastAsia"/>
          <w:sz w:val="24"/>
          <w:szCs w:val="24"/>
        </w:rPr>
        <w:t>的</w:t>
      </w:r>
      <w:r w:rsidR="00317406" w:rsidRPr="00264EC7">
        <w:rPr>
          <w:rFonts w:hint="eastAsia"/>
          <w:sz w:val="24"/>
          <w:szCs w:val="24"/>
        </w:rPr>
        <w:t>MRI</w:t>
      </w:r>
      <w:r w:rsidR="00C21DA9" w:rsidRPr="00264EC7">
        <w:rPr>
          <w:rFonts w:hint="eastAsia"/>
          <w:sz w:val="24"/>
          <w:szCs w:val="24"/>
        </w:rPr>
        <w:t>模态编码器编码得到语义特征图，再与用于选定目标模态的独热条件向量通道向堆叠，最后通过</w:t>
      </w:r>
      <w:r w:rsidR="00317406" w:rsidRPr="00264EC7">
        <w:rPr>
          <w:rFonts w:hint="eastAsia"/>
          <w:sz w:val="24"/>
          <w:szCs w:val="24"/>
        </w:rPr>
        <w:t>MRI</w:t>
      </w:r>
      <w:r w:rsidR="00C21DA9" w:rsidRPr="00264EC7">
        <w:rPr>
          <w:rFonts w:hint="eastAsia"/>
          <w:sz w:val="24"/>
          <w:szCs w:val="24"/>
        </w:rPr>
        <w:t>内部</w:t>
      </w:r>
      <w:r w:rsidR="00D11D2B" w:rsidRPr="00264EC7">
        <w:rPr>
          <w:rFonts w:hint="eastAsia"/>
          <w:sz w:val="24"/>
          <w:szCs w:val="24"/>
        </w:rPr>
        <w:t>多模态转换器</w:t>
      </w:r>
      <w:r w:rsidR="00C21DA9" w:rsidRPr="00264EC7">
        <w:rPr>
          <w:rFonts w:hint="eastAsia"/>
          <w:sz w:val="24"/>
          <w:szCs w:val="24"/>
        </w:rPr>
        <w:t>的</w:t>
      </w:r>
      <w:r w:rsidR="00317406" w:rsidRPr="00264EC7">
        <w:rPr>
          <w:rFonts w:hint="eastAsia"/>
          <w:sz w:val="24"/>
          <w:szCs w:val="24"/>
        </w:rPr>
        <w:t>MRI</w:t>
      </w:r>
      <w:r w:rsidR="00C21DA9" w:rsidRPr="00264EC7">
        <w:rPr>
          <w:rFonts w:hint="eastAsia"/>
          <w:sz w:val="24"/>
          <w:szCs w:val="24"/>
        </w:rPr>
        <w:t>模态解码器</w:t>
      </w:r>
      <w:r w:rsidR="00317406" w:rsidRPr="00264EC7">
        <w:rPr>
          <w:rFonts w:hint="eastAsia"/>
          <w:sz w:val="24"/>
          <w:szCs w:val="24"/>
        </w:rPr>
        <w:t>转换生成</w:t>
      </w:r>
      <w:r w:rsidR="00C21DA9" w:rsidRPr="00264EC7">
        <w:rPr>
          <w:rFonts w:hint="eastAsia"/>
          <w:sz w:val="24"/>
          <w:szCs w:val="24"/>
        </w:rPr>
        <w:t>目标模态的转换生成</w:t>
      </w:r>
      <w:r w:rsidR="00317406" w:rsidRPr="00264EC7">
        <w:rPr>
          <w:rFonts w:hint="eastAsia"/>
          <w:sz w:val="24"/>
          <w:szCs w:val="24"/>
        </w:rPr>
        <w:t>MRI</w:t>
      </w:r>
      <w:r w:rsidR="00C21DA9" w:rsidRPr="00264EC7">
        <w:rPr>
          <w:rFonts w:hint="eastAsia"/>
          <w:sz w:val="24"/>
          <w:szCs w:val="24"/>
        </w:rPr>
        <w:t>图，且该转换生成</w:t>
      </w:r>
      <w:r w:rsidR="00317406" w:rsidRPr="00264EC7">
        <w:rPr>
          <w:rFonts w:hint="eastAsia"/>
          <w:sz w:val="24"/>
          <w:szCs w:val="24"/>
        </w:rPr>
        <w:t>MRI</w:t>
      </w:r>
      <w:r w:rsidR="00C21DA9" w:rsidRPr="00264EC7">
        <w:rPr>
          <w:rFonts w:hint="eastAsia"/>
          <w:sz w:val="24"/>
          <w:szCs w:val="24"/>
        </w:rPr>
        <w:t>图的病灶标签为</w:t>
      </w:r>
      <w:r w:rsidR="00317406" w:rsidRPr="00264EC7">
        <w:rPr>
          <w:rFonts w:hint="eastAsia"/>
          <w:sz w:val="24"/>
          <w:szCs w:val="24"/>
        </w:rPr>
        <w:t>MRI</w:t>
      </w:r>
      <w:r w:rsidR="00C21DA9" w:rsidRPr="00264EC7">
        <w:rPr>
          <w:rFonts w:hint="eastAsia"/>
          <w:sz w:val="24"/>
          <w:szCs w:val="24"/>
        </w:rPr>
        <w:t>病灶任务的标签</w:t>
      </w:r>
      <m:oMath>
        <m:sSub>
          <m:sSubPr>
            <m:ctrlPr>
              <w:rPr>
                <w:rFonts w:ascii="Cambria Math" w:hAnsi="Cambria Math"/>
                <w:i/>
                <w:sz w:val="24"/>
                <w:szCs w:val="24"/>
              </w:rPr>
            </m:ctrlPr>
          </m:sSubPr>
          <m:e>
            <m:r>
              <w:rPr>
                <w:rFonts w:ascii="Cambria Math" w:hAnsi="Cambria Math"/>
                <w:sz w:val="24"/>
                <w:szCs w:val="24"/>
              </w:rPr>
              <m:t>label</m:t>
            </m:r>
          </m:e>
          <m:sub>
            <m:r>
              <w:rPr>
                <w:rFonts w:ascii="Cambria Math" w:hAnsi="Cambria Math"/>
                <w:sz w:val="24"/>
                <w:szCs w:val="24"/>
              </w:rPr>
              <m:t>y</m:t>
            </m:r>
          </m:sub>
        </m:sSub>
      </m:oMath>
      <w:r w:rsidRPr="00264EC7">
        <w:rPr>
          <w:rFonts w:hint="eastAsia"/>
          <w:sz w:val="24"/>
          <w:szCs w:val="24"/>
        </w:rPr>
        <w:t>。</w:t>
      </w:r>
    </w:p>
    <w:p w:rsidR="00AF030E" w:rsidRPr="00264EC7" w:rsidRDefault="00A1199E" w:rsidP="00AF030E">
      <w:pPr>
        <w:adjustRightInd w:val="0"/>
        <w:snapToGrid w:val="0"/>
        <w:spacing w:line="360" w:lineRule="auto"/>
        <w:ind w:firstLineChars="200" w:firstLine="480"/>
        <w:rPr>
          <w:sz w:val="24"/>
          <w:szCs w:val="24"/>
        </w:rPr>
      </w:pPr>
      <w:r w:rsidRPr="00264EC7">
        <w:rPr>
          <w:rFonts w:hint="eastAsia"/>
          <w:sz w:val="24"/>
          <w:szCs w:val="24"/>
        </w:rPr>
        <w:t xml:space="preserve">5. </w:t>
      </w:r>
      <w:r w:rsidRPr="00264EC7">
        <w:rPr>
          <w:rFonts w:hint="eastAsia"/>
          <w:sz w:val="24"/>
          <w:szCs w:val="24"/>
        </w:rPr>
        <w:t>根据权利要求</w:t>
      </w:r>
      <w:r w:rsidRPr="00264EC7">
        <w:rPr>
          <w:rFonts w:hint="eastAsia"/>
          <w:sz w:val="24"/>
          <w:szCs w:val="24"/>
        </w:rPr>
        <w:t>1</w:t>
      </w:r>
      <w:r w:rsidRPr="00264EC7">
        <w:rPr>
          <w:rFonts w:hint="eastAsia"/>
          <w:sz w:val="24"/>
          <w:szCs w:val="24"/>
        </w:rPr>
        <w:t>所述的基于模块化</w:t>
      </w:r>
      <w:r w:rsidRPr="00264EC7">
        <w:rPr>
          <w:rFonts w:hint="eastAsia"/>
          <w:sz w:val="24"/>
          <w:szCs w:val="24"/>
        </w:rPr>
        <w:t>GAN</w:t>
      </w:r>
      <w:r w:rsidRPr="00264EC7">
        <w:rPr>
          <w:rFonts w:hint="eastAsia"/>
          <w:sz w:val="24"/>
          <w:szCs w:val="24"/>
        </w:rPr>
        <w:t>的多模态</w:t>
      </w:r>
      <w:r w:rsidRPr="00264EC7">
        <w:rPr>
          <w:rFonts w:hint="eastAsia"/>
          <w:sz w:val="24"/>
          <w:szCs w:val="24"/>
        </w:rPr>
        <w:t>MRI</w:t>
      </w:r>
      <w:r w:rsidRPr="00264EC7">
        <w:rPr>
          <w:rFonts w:hint="eastAsia"/>
          <w:sz w:val="24"/>
          <w:szCs w:val="24"/>
        </w:rPr>
        <w:t>与多模态</w:t>
      </w:r>
      <w:r w:rsidRPr="00264EC7">
        <w:rPr>
          <w:rFonts w:hint="eastAsia"/>
          <w:sz w:val="24"/>
          <w:szCs w:val="24"/>
        </w:rPr>
        <w:t>CT</w:t>
      </w:r>
      <w:r w:rsidRPr="00264EC7">
        <w:rPr>
          <w:rFonts w:hint="eastAsia"/>
          <w:sz w:val="24"/>
          <w:szCs w:val="24"/>
        </w:rPr>
        <w:t>的转换方法，其特征在于，</w:t>
      </w:r>
      <w:r w:rsidR="00AF030E" w:rsidRPr="00264EC7">
        <w:rPr>
          <w:rFonts w:hint="eastAsia"/>
          <w:sz w:val="24"/>
          <w:szCs w:val="24"/>
        </w:rPr>
        <w:t>步骤</w:t>
      </w:r>
      <w:r w:rsidR="00AF030E" w:rsidRPr="00264EC7">
        <w:rPr>
          <w:rFonts w:hint="eastAsia"/>
          <w:sz w:val="24"/>
          <w:szCs w:val="24"/>
        </w:rPr>
        <w:t>5</w:t>
      </w:r>
      <w:r w:rsidR="00AF030E" w:rsidRPr="00264EC7">
        <w:rPr>
          <w:rFonts w:hint="eastAsia"/>
          <w:sz w:val="24"/>
          <w:szCs w:val="24"/>
        </w:rPr>
        <w:t>）中通过</w:t>
      </w:r>
      <w:r w:rsidR="00D11D2B" w:rsidRPr="00264EC7">
        <w:rPr>
          <w:rFonts w:hint="eastAsia"/>
          <w:sz w:val="24"/>
          <w:szCs w:val="24"/>
        </w:rPr>
        <w:t>MRI-CT</w:t>
      </w:r>
      <w:r w:rsidR="00D11D2B" w:rsidRPr="00264EC7">
        <w:rPr>
          <w:rFonts w:hint="eastAsia"/>
          <w:sz w:val="24"/>
          <w:szCs w:val="24"/>
        </w:rPr>
        <w:t>多模态转换器</w:t>
      </w:r>
      <w:r w:rsidR="00AF030E" w:rsidRPr="00264EC7">
        <w:rPr>
          <w:rFonts w:hint="eastAsia"/>
          <w:sz w:val="24"/>
          <w:szCs w:val="24"/>
        </w:rPr>
        <w:t>将输入的任意模态的</w:t>
      </w:r>
      <w:r w:rsidR="00AF030E" w:rsidRPr="00264EC7">
        <w:rPr>
          <w:rFonts w:hint="eastAsia"/>
          <w:sz w:val="24"/>
          <w:szCs w:val="24"/>
        </w:rPr>
        <w:t>MRI</w:t>
      </w:r>
      <w:proofErr w:type="gramStart"/>
      <w:r w:rsidR="00AF030E" w:rsidRPr="00264EC7">
        <w:rPr>
          <w:rFonts w:hint="eastAsia"/>
          <w:sz w:val="24"/>
          <w:szCs w:val="24"/>
        </w:rPr>
        <w:t>图通转换</w:t>
      </w:r>
      <w:proofErr w:type="gramEnd"/>
      <w:r w:rsidR="00AF030E" w:rsidRPr="00264EC7">
        <w:rPr>
          <w:rFonts w:hint="eastAsia"/>
          <w:sz w:val="24"/>
          <w:szCs w:val="24"/>
        </w:rPr>
        <w:t>生成目标模态的转换生成</w:t>
      </w:r>
      <w:r w:rsidR="00AF030E" w:rsidRPr="00264EC7">
        <w:rPr>
          <w:rFonts w:hint="eastAsia"/>
          <w:sz w:val="24"/>
          <w:szCs w:val="24"/>
        </w:rPr>
        <w:t>C</w:t>
      </w:r>
      <w:r w:rsidR="00AF030E" w:rsidRPr="00264EC7">
        <w:rPr>
          <w:sz w:val="24"/>
          <w:szCs w:val="24"/>
        </w:rPr>
        <w:t>T</w:t>
      </w:r>
      <w:r w:rsidR="00AF030E" w:rsidRPr="00264EC7">
        <w:rPr>
          <w:rFonts w:hint="eastAsia"/>
          <w:sz w:val="24"/>
          <w:szCs w:val="24"/>
        </w:rPr>
        <w:t>图的步骤包括：将任意模态的</w:t>
      </w:r>
      <w:r w:rsidR="00AF030E" w:rsidRPr="00264EC7">
        <w:rPr>
          <w:rFonts w:hint="eastAsia"/>
          <w:sz w:val="24"/>
          <w:szCs w:val="24"/>
        </w:rPr>
        <w:t>MRI</w:t>
      </w:r>
      <w:r w:rsidR="00AF030E" w:rsidRPr="00264EC7">
        <w:rPr>
          <w:rFonts w:hint="eastAsia"/>
          <w:sz w:val="24"/>
          <w:szCs w:val="24"/>
        </w:rPr>
        <w:t>图通过</w:t>
      </w:r>
      <w:r w:rsidR="00D11D2B" w:rsidRPr="00264EC7">
        <w:rPr>
          <w:rFonts w:hint="eastAsia"/>
          <w:sz w:val="24"/>
          <w:szCs w:val="24"/>
        </w:rPr>
        <w:t>MRI-CT</w:t>
      </w:r>
      <w:r w:rsidR="00D11D2B" w:rsidRPr="00264EC7">
        <w:rPr>
          <w:rFonts w:hint="eastAsia"/>
          <w:sz w:val="24"/>
          <w:szCs w:val="24"/>
        </w:rPr>
        <w:t>多模态转换器</w:t>
      </w:r>
      <w:r w:rsidR="00AF030E" w:rsidRPr="00264EC7">
        <w:rPr>
          <w:rFonts w:hint="eastAsia"/>
          <w:sz w:val="24"/>
          <w:szCs w:val="24"/>
        </w:rPr>
        <w:t>的</w:t>
      </w:r>
      <w:r w:rsidR="00AF030E" w:rsidRPr="00264EC7">
        <w:rPr>
          <w:rFonts w:hint="eastAsia"/>
          <w:sz w:val="24"/>
          <w:szCs w:val="24"/>
        </w:rPr>
        <w:t>MRI</w:t>
      </w:r>
      <w:r w:rsidR="00AF030E" w:rsidRPr="00264EC7">
        <w:rPr>
          <w:rFonts w:hint="eastAsia"/>
          <w:sz w:val="24"/>
          <w:szCs w:val="24"/>
        </w:rPr>
        <w:t>模态编码器编码得到语义特征图，再与用于选定目标模态的独热条件向量通道向堆叠，最后通过</w:t>
      </w:r>
      <w:r w:rsidR="00D11D2B" w:rsidRPr="00264EC7">
        <w:rPr>
          <w:rFonts w:hint="eastAsia"/>
          <w:sz w:val="24"/>
          <w:szCs w:val="24"/>
        </w:rPr>
        <w:t>MRI-CT</w:t>
      </w:r>
      <w:r w:rsidR="00D11D2B" w:rsidRPr="00264EC7">
        <w:rPr>
          <w:rFonts w:hint="eastAsia"/>
          <w:sz w:val="24"/>
          <w:szCs w:val="24"/>
        </w:rPr>
        <w:t>多模态转换器</w:t>
      </w:r>
      <w:r w:rsidR="00AF030E" w:rsidRPr="00264EC7">
        <w:rPr>
          <w:rFonts w:hint="eastAsia"/>
          <w:sz w:val="24"/>
          <w:szCs w:val="24"/>
        </w:rPr>
        <w:t>的</w:t>
      </w:r>
      <w:r w:rsidR="00AF030E" w:rsidRPr="00264EC7">
        <w:rPr>
          <w:rFonts w:hint="eastAsia"/>
          <w:sz w:val="24"/>
          <w:szCs w:val="24"/>
        </w:rPr>
        <w:t>C</w:t>
      </w:r>
      <w:r w:rsidR="00AF030E" w:rsidRPr="00264EC7">
        <w:rPr>
          <w:sz w:val="24"/>
          <w:szCs w:val="24"/>
        </w:rPr>
        <w:t>T</w:t>
      </w:r>
      <w:r w:rsidR="00AF030E" w:rsidRPr="00264EC7">
        <w:rPr>
          <w:rFonts w:hint="eastAsia"/>
          <w:sz w:val="24"/>
          <w:szCs w:val="24"/>
        </w:rPr>
        <w:t>模态解码器</w:t>
      </w:r>
      <w:r w:rsidR="00317406" w:rsidRPr="00264EC7">
        <w:rPr>
          <w:rFonts w:hint="eastAsia"/>
          <w:sz w:val="24"/>
          <w:szCs w:val="24"/>
        </w:rPr>
        <w:t>转换生成</w:t>
      </w:r>
      <w:r w:rsidR="00AF030E" w:rsidRPr="00264EC7">
        <w:rPr>
          <w:rFonts w:hint="eastAsia"/>
          <w:sz w:val="24"/>
          <w:szCs w:val="24"/>
        </w:rPr>
        <w:t>目标模态的转换生成</w:t>
      </w:r>
      <w:r w:rsidR="00AF030E" w:rsidRPr="00264EC7">
        <w:rPr>
          <w:rFonts w:hint="eastAsia"/>
          <w:sz w:val="24"/>
          <w:szCs w:val="24"/>
        </w:rPr>
        <w:t>C</w:t>
      </w:r>
      <w:r w:rsidR="00AF030E" w:rsidRPr="00264EC7">
        <w:rPr>
          <w:sz w:val="24"/>
          <w:szCs w:val="24"/>
        </w:rPr>
        <w:t>T</w:t>
      </w:r>
      <w:r w:rsidR="00AF030E" w:rsidRPr="00264EC7">
        <w:rPr>
          <w:rFonts w:hint="eastAsia"/>
          <w:sz w:val="24"/>
          <w:szCs w:val="24"/>
        </w:rPr>
        <w:t>图，且该转换生成</w:t>
      </w:r>
      <w:r w:rsidR="00AF030E" w:rsidRPr="00264EC7">
        <w:rPr>
          <w:rFonts w:hint="eastAsia"/>
          <w:sz w:val="24"/>
          <w:szCs w:val="24"/>
        </w:rPr>
        <w:t>C</w:t>
      </w:r>
      <w:r w:rsidR="00AF030E" w:rsidRPr="00264EC7">
        <w:rPr>
          <w:sz w:val="24"/>
          <w:szCs w:val="24"/>
        </w:rPr>
        <w:t>T</w:t>
      </w:r>
      <w:r w:rsidR="00AF030E" w:rsidRPr="00264EC7">
        <w:rPr>
          <w:rFonts w:hint="eastAsia"/>
          <w:sz w:val="24"/>
          <w:szCs w:val="24"/>
        </w:rPr>
        <w:t>图的病灶标签为</w:t>
      </w:r>
      <w:r w:rsidR="0090145E" w:rsidRPr="00264EC7">
        <w:rPr>
          <w:rFonts w:hint="eastAsia"/>
          <w:sz w:val="24"/>
          <w:szCs w:val="24"/>
        </w:rPr>
        <w:t>MRI</w:t>
      </w:r>
      <w:r w:rsidR="0090145E" w:rsidRPr="00264EC7">
        <w:rPr>
          <w:rFonts w:hint="eastAsia"/>
          <w:sz w:val="24"/>
          <w:szCs w:val="24"/>
        </w:rPr>
        <w:t>病灶任务的标签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y</m:t>
            </m:r>
          </m:sub>
        </m:sSub>
      </m:oMath>
      <w:r w:rsidRPr="00264EC7">
        <w:rPr>
          <w:rFonts w:hint="eastAsia"/>
          <w:sz w:val="24"/>
          <w:szCs w:val="24"/>
        </w:rPr>
        <w:t>。</w:t>
      </w:r>
    </w:p>
    <w:p w:rsidR="00E62FFC" w:rsidRPr="00264EC7" w:rsidRDefault="00A1199E" w:rsidP="00E62FFC">
      <w:pPr>
        <w:adjustRightInd w:val="0"/>
        <w:snapToGrid w:val="0"/>
        <w:spacing w:line="360" w:lineRule="auto"/>
        <w:ind w:firstLineChars="200" w:firstLine="480"/>
        <w:rPr>
          <w:sz w:val="24"/>
          <w:szCs w:val="24"/>
        </w:rPr>
      </w:pPr>
      <w:r w:rsidRPr="00264EC7">
        <w:rPr>
          <w:rFonts w:hint="eastAsia"/>
          <w:sz w:val="24"/>
          <w:szCs w:val="24"/>
        </w:rPr>
        <w:t xml:space="preserve">6. </w:t>
      </w:r>
      <w:r w:rsidRPr="00264EC7">
        <w:rPr>
          <w:rFonts w:hint="eastAsia"/>
          <w:sz w:val="24"/>
          <w:szCs w:val="24"/>
        </w:rPr>
        <w:t>根据权利要求</w:t>
      </w:r>
      <w:r w:rsidRPr="00264EC7">
        <w:rPr>
          <w:rFonts w:hint="eastAsia"/>
          <w:sz w:val="24"/>
          <w:szCs w:val="24"/>
        </w:rPr>
        <w:t>1</w:t>
      </w:r>
      <w:r w:rsidRPr="00264EC7">
        <w:rPr>
          <w:rFonts w:hint="eastAsia"/>
          <w:sz w:val="24"/>
          <w:szCs w:val="24"/>
        </w:rPr>
        <w:t>所述的基于模块化</w:t>
      </w:r>
      <w:r w:rsidRPr="00264EC7">
        <w:rPr>
          <w:rFonts w:hint="eastAsia"/>
          <w:sz w:val="24"/>
          <w:szCs w:val="24"/>
        </w:rPr>
        <w:t>GAN</w:t>
      </w:r>
      <w:r w:rsidRPr="00264EC7">
        <w:rPr>
          <w:rFonts w:hint="eastAsia"/>
          <w:sz w:val="24"/>
          <w:szCs w:val="24"/>
        </w:rPr>
        <w:t>的多模态</w:t>
      </w:r>
      <w:r w:rsidRPr="00264EC7">
        <w:rPr>
          <w:rFonts w:hint="eastAsia"/>
          <w:sz w:val="24"/>
          <w:szCs w:val="24"/>
        </w:rPr>
        <w:t>MRI</w:t>
      </w:r>
      <w:r w:rsidRPr="00264EC7">
        <w:rPr>
          <w:rFonts w:hint="eastAsia"/>
          <w:sz w:val="24"/>
          <w:szCs w:val="24"/>
        </w:rPr>
        <w:t>与多模态</w:t>
      </w:r>
      <w:r w:rsidRPr="00264EC7">
        <w:rPr>
          <w:rFonts w:hint="eastAsia"/>
          <w:sz w:val="24"/>
          <w:szCs w:val="24"/>
        </w:rPr>
        <w:t>CT</w:t>
      </w:r>
      <w:r w:rsidRPr="00264EC7">
        <w:rPr>
          <w:rFonts w:hint="eastAsia"/>
          <w:sz w:val="24"/>
          <w:szCs w:val="24"/>
        </w:rPr>
        <w:t>的转换方法，其特征在于，</w:t>
      </w:r>
      <w:r w:rsidR="0090145E" w:rsidRPr="00264EC7">
        <w:rPr>
          <w:rFonts w:hint="eastAsia"/>
          <w:sz w:val="24"/>
          <w:szCs w:val="24"/>
        </w:rPr>
        <w:t>步骤</w:t>
      </w:r>
      <w:r w:rsidR="0090145E" w:rsidRPr="00264EC7">
        <w:rPr>
          <w:rFonts w:hint="eastAsia"/>
          <w:sz w:val="24"/>
          <w:szCs w:val="24"/>
        </w:rPr>
        <w:t>6</w:t>
      </w:r>
      <w:r w:rsidR="0090145E" w:rsidRPr="00264EC7">
        <w:rPr>
          <w:rFonts w:hint="eastAsia"/>
          <w:sz w:val="24"/>
          <w:szCs w:val="24"/>
        </w:rPr>
        <w:t>）中</w:t>
      </w:r>
      <w:r w:rsidR="00E62FFC" w:rsidRPr="00264EC7">
        <w:rPr>
          <w:rFonts w:hint="eastAsia"/>
          <w:sz w:val="24"/>
          <w:szCs w:val="24"/>
        </w:rPr>
        <w:t>通过</w:t>
      </w:r>
      <w:r w:rsidR="00E62FFC" w:rsidRPr="00264EC7">
        <w:rPr>
          <w:rFonts w:hint="eastAsia"/>
          <w:sz w:val="24"/>
          <w:szCs w:val="24"/>
        </w:rPr>
        <w:t>M</w:t>
      </w:r>
      <w:r w:rsidR="00E62FFC" w:rsidRPr="00264EC7">
        <w:rPr>
          <w:sz w:val="24"/>
          <w:szCs w:val="24"/>
        </w:rPr>
        <w:t>RI</w:t>
      </w:r>
      <w:r w:rsidR="00E62FFC" w:rsidRPr="00264EC7">
        <w:rPr>
          <w:rFonts w:hint="eastAsia"/>
          <w:sz w:val="24"/>
          <w:szCs w:val="24"/>
        </w:rPr>
        <w:t>病灶任务处理器将输入的任意模态的</w:t>
      </w:r>
      <w:r w:rsidR="00E62FFC" w:rsidRPr="00264EC7">
        <w:rPr>
          <w:rFonts w:hint="eastAsia"/>
          <w:sz w:val="24"/>
          <w:szCs w:val="24"/>
        </w:rPr>
        <w:t>C</w:t>
      </w:r>
      <w:r w:rsidR="00E62FFC" w:rsidRPr="00264EC7">
        <w:rPr>
          <w:sz w:val="24"/>
          <w:szCs w:val="24"/>
        </w:rPr>
        <w:t>T</w:t>
      </w:r>
      <w:proofErr w:type="gramStart"/>
      <w:r w:rsidR="00E62FFC" w:rsidRPr="00264EC7">
        <w:rPr>
          <w:rFonts w:hint="eastAsia"/>
          <w:sz w:val="24"/>
          <w:szCs w:val="24"/>
        </w:rPr>
        <w:t>图通转换</w:t>
      </w:r>
      <w:proofErr w:type="gramEnd"/>
      <w:r w:rsidR="00E62FFC" w:rsidRPr="00264EC7">
        <w:rPr>
          <w:rFonts w:hint="eastAsia"/>
          <w:sz w:val="24"/>
          <w:szCs w:val="24"/>
        </w:rPr>
        <w:t>生成</w:t>
      </w:r>
      <w:r w:rsidR="00E62FFC" w:rsidRPr="00264EC7">
        <w:rPr>
          <w:sz w:val="24"/>
          <w:szCs w:val="24"/>
        </w:rPr>
        <w:t>MRI</w:t>
      </w:r>
      <w:r w:rsidR="00E62FFC" w:rsidRPr="00264EC7">
        <w:rPr>
          <w:rFonts w:hint="eastAsia"/>
          <w:sz w:val="24"/>
          <w:szCs w:val="24"/>
        </w:rPr>
        <w:t>病灶任务的步骤包括：将任意模态的</w:t>
      </w:r>
      <w:r w:rsidR="00E62FFC" w:rsidRPr="00264EC7">
        <w:rPr>
          <w:rFonts w:hint="eastAsia"/>
          <w:sz w:val="24"/>
          <w:szCs w:val="24"/>
        </w:rPr>
        <w:t>C</w:t>
      </w:r>
      <w:r w:rsidR="00E62FFC" w:rsidRPr="00264EC7">
        <w:rPr>
          <w:sz w:val="24"/>
          <w:szCs w:val="24"/>
        </w:rPr>
        <w:t>T</w:t>
      </w:r>
      <w:r w:rsidR="00E62FFC" w:rsidRPr="00264EC7">
        <w:rPr>
          <w:rFonts w:hint="eastAsia"/>
          <w:sz w:val="24"/>
          <w:szCs w:val="24"/>
        </w:rPr>
        <w:t>图通过</w:t>
      </w:r>
      <w:r w:rsidR="0061114F" w:rsidRPr="00264EC7">
        <w:rPr>
          <w:rFonts w:hint="eastAsia"/>
          <w:sz w:val="24"/>
          <w:szCs w:val="24"/>
        </w:rPr>
        <w:t>M</w:t>
      </w:r>
      <w:r w:rsidR="0061114F" w:rsidRPr="00264EC7">
        <w:rPr>
          <w:sz w:val="24"/>
          <w:szCs w:val="24"/>
        </w:rPr>
        <w:t>RI</w:t>
      </w:r>
      <w:r w:rsidR="0061114F" w:rsidRPr="00264EC7">
        <w:rPr>
          <w:rFonts w:hint="eastAsia"/>
          <w:sz w:val="24"/>
          <w:szCs w:val="24"/>
        </w:rPr>
        <w:t>病灶任务处理器的</w:t>
      </w:r>
      <w:r w:rsidR="0061114F" w:rsidRPr="00264EC7">
        <w:rPr>
          <w:rFonts w:hint="eastAsia"/>
          <w:sz w:val="24"/>
          <w:szCs w:val="24"/>
        </w:rPr>
        <w:t>C</w:t>
      </w:r>
      <w:r w:rsidR="0061114F" w:rsidRPr="00264EC7">
        <w:rPr>
          <w:sz w:val="24"/>
          <w:szCs w:val="24"/>
        </w:rPr>
        <w:t>T</w:t>
      </w:r>
      <w:r w:rsidR="0061114F" w:rsidRPr="00264EC7">
        <w:rPr>
          <w:rFonts w:hint="eastAsia"/>
          <w:sz w:val="24"/>
          <w:szCs w:val="24"/>
        </w:rPr>
        <w:t>模态</w:t>
      </w:r>
      <w:r w:rsidR="00E62FFC" w:rsidRPr="00264EC7">
        <w:rPr>
          <w:rFonts w:hint="eastAsia"/>
          <w:sz w:val="24"/>
          <w:szCs w:val="24"/>
        </w:rPr>
        <w:t>编码器编码得到语义特征图，再通过</w:t>
      </w:r>
      <w:r w:rsidR="00E62FFC" w:rsidRPr="00264EC7">
        <w:rPr>
          <w:rFonts w:hint="eastAsia"/>
          <w:sz w:val="24"/>
          <w:szCs w:val="24"/>
        </w:rPr>
        <w:t>M</w:t>
      </w:r>
      <w:r w:rsidR="00E62FFC" w:rsidRPr="00264EC7">
        <w:rPr>
          <w:sz w:val="24"/>
          <w:szCs w:val="24"/>
        </w:rPr>
        <w:t>RI</w:t>
      </w:r>
      <w:r w:rsidR="00E62FFC" w:rsidRPr="00264EC7">
        <w:rPr>
          <w:rFonts w:hint="eastAsia"/>
          <w:sz w:val="24"/>
          <w:szCs w:val="24"/>
        </w:rPr>
        <w:t>病灶任务处理器的</w:t>
      </w:r>
      <w:r w:rsidR="00E62FFC" w:rsidRPr="00264EC7">
        <w:rPr>
          <w:sz w:val="24"/>
          <w:szCs w:val="24"/>
        </w:rPr>
        <w:t>MRI</w:t>
      </w:r>
      <w:r w:rsidR="00E62FFC" w:rsidRPr="00264EC7">
        <w:rPr>
          <w:rFonts w:hint="eastAsia"/>
          <w:sz w:val="24"/>
          <w:szCs w:val="24"/>
        </w:rPr>
        <w:t>病灶任务解码器</w:t>
      </w:r>
      <w:r w:rsidR="00317406" w:rsidRPr="00264EC7">
        <w:rPr>
          <w:rFonts w:hint="eastAsia"/>
          <w:sz w:val="24"/>
          <w:szCs w:val="24"/>
        </w:rPr>
        <w:t>生成</w:t>
      </w:r>
      <w:r w:rsidR="00317406" w:rsidRPr="00264EC7">
        <w:rPr>
          <w:rFonts w:hint="eastAsia"/>
          <w:sz w:val="24"/>
          <w:szCs w:val="24"/>
        </w:rPr>
        <w:t>MRI</w:t>
      </w:r>
      <w:r w:rsidR="00317406" w:rsidRPr="00264EC7">
        <w:rPr>
          <w:rFonts w:hint="eastAsia"/>
          <w:sz w:val="24"/>
          <w:szCs w:val="24"/>
        </w:rPr>
        <w:t>病灶任务</w:t>
      </w:r>
      <w:r w:rsidR="00E62FFC" w:rsidRPr="00264EC7">
        <w:rPr>
          <w:rFonts w:hint="eastAsia"/>
          <w:sz w:val="24"/>
          <w:szCs w:val="24"/>
        </w:rPr>
        <w:t>，且该</w:t>
      </w:r>
      <w:r w:rsidR="00E62FFC" w:rsidRPr="00264EC7">
        <w:rPr>
          <w:rFonts w:hint="eastAsia"/>
          <w:sz w:val="24"/>
          <w:szCs w:val="24"/>
        </w:rPr>
        <w:t>M</w:t>
      </w:r>
      <w:r w:rsidR="00E62FFC" w:rsidRPr="00264EC7">
        <w:rPr>
          <w:sz w:val="24"/>
          <w:szCs w:val="24"/>
        </w:rPr>
        <w:t>RI</w:t>
      </w:r>
      <w:r w:rsidR="00E62FFC" w:rsidRPr="00264EC7">
        <w:rPr>
          <w:rFonts w:hint="eastAsia"/>
          <w:sz w:val="24"/>
          <w:szCs w:val="24"/>
        </w:rPr>
        <w:t>病灶任务的病灶标签为</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y</m:t>
            </m:r>
          </m:sub>
        </m:sSub>
      </m:oMath>
      <w:r w:rsidRPr="00264EC7">
        <w:rPr>
          <w:rFonts w:hint="eastAsia"/>
          <w:sz w:val="24"/>
          <w:szCs w:val="24"/>
        </w:rPr>
        <w:t>。</w:t>
      </w:r>
    </w:p>
    <w:p w:rsidR="00E62FFC" w:rsidRPr="00264EC7" w:rsidRDefault="00A1199E" w:rsidP="0061114F">
      <w:pPr>
        <w:adjustRightInd w:val="0"/>
        <w:snapToGrid w:val="0"/>
        <w:spacing w:line="360" w:lineRule="auto"/>
        <w:ind w:firstLineChars="200" w:firstLine="480"/>
        <w:rPr>
          <w:sz w:val="24"/>
          <w:szCs w:val="24"/>
        </w:rPr>
      </w:pPr>
      <w:r w:rsidRPr="00264EC7">
        <w:rPr>
          <w:rFonts w:hint="eastAsia"/>
          <w:sz w:val="24"/>
          <w:szCs w:val="24"/>
        </w:rPr>
        <w:t xml:space="preserve">7. </w:t>
      </w:r>
      <w:r w:rsidRPr="00264EC7">
        <w:rPr>
          <w:rFonts w:hint="eastAsia"/>
          <w:sz w:val="24"/>
          <w:szCs w:val="24"/>
        </w:rPr>
        <w:t>根据权利要求</w:t>
      </w:r>
      <w:r w:rsidRPr="00264EC7">
        <w:rPr>
          <w:rFonts w:hint="eastAsia"/>
          <w:sz w:val="24"/>
          <w:szCs w:val="24"/>
        </w:rPr>
        <w:t>1</w:t>
      </w:r>
      <w:r w:rsidRPr="00264EC7">
        <w:rPr>
          <w:rFonts w:hint="eastAsia"/>
          <w:sz w:val="24"/>
          <w:szCs w:val="24"/>
        </w:rPr>
        <w:t>所述的基于模块化</w:t>
      </w:r>
      <w:r w:rsidRPr="00264EC7">
        <w:rPr>
          <w:rFonts w:hint="eastAsia"/>
          <w:sz w:val="24"/>
          <w:szCs w:val="24"/>
        </w:rPr>
        <w:t>GAN</w:t>
      </w:r>
      <w:r w:rsidRPr="00264EC7">
        <w:rPr>
          <w:rFonts w:hint="eastAsia"/>
          <w:sz w:val="24"/>
          <w:szCs w:val="24"/>
        </w:rPr>
        <w:t>的多模态</w:t>
      </w:r>
      <w:r w:rsidRPr="00264EC7">
        <w:rPr>
          <w:rFonts w:hint="eastAsia"/>
          <w:sz w:val="24"/>
          <w:szCs w:val="24"/>
        </w:rPr>
        <w:t>MRI</w:t>
      </w:r>
      <w:r w:rsidRPr="00264EC7">
        <w:rPr>
          <w:rFonts w:hint="eastAsia"/>
          <w:sz w:val="24"/>
          <w:szCs w:val="24"/>
        </w:rPr>
        <w:t>与多模态</w:t>
      </w:r>
      <w:r w:rsidRPr="00264EC7">
        <w:rPr>
          <w:rFonts w:hint="eastAsia"/>
          <w:sz w:val="24"/>
          <w:szCs w:val="24"/>
        </w:rPr>
        <w:t>CT</w:t>
      </w:r>
      <w:r w:rsidRPr="00264EC7">
        <w:rPr>
          <w:rFonts w:hint="eastAsia"/>
          <w:sz w:val="24"/>
          <w:szCs w:val="24"/>
        </w:rPr>
        <w:t>的转换方法，其特征在于，</w:t>
      </w:r>
      <w:r w:rsidR="0090145E" w:rsidRPr="00264EC7">
        <w:rPr>
          <w:rFonts w:hint="eastAsia"/>
          <w:sz w:val="24"/>
          <w:szCs w:val="24"/>
        </w:rPr>
        <w:t>步骤</w:t>
      </w:r>
      <w:r w:rsidR="0090145E" w:rsidRPr="00264EC7">
        <w:rPr>
          <w:rFonts w:hint="eastAsia"/>
          <w:sz w:val="24"/>
          <w:szCs w:val="24"/>
        </w:rPr>
        <w:t>7</w:t>
      </w:r>
      <w:r w:rsidR="0090145E" w:rsidRPr="00264EC7">
        <w:rPr>
          <w:rFonts w:hint="eastAsia"/>
          <w:sz w:val="24"/>
          <w:szCs w:val="24"/>
        </w:rPr>
        <w:t>）中</w:t>
      </w:r>
      <w:r w:rsidR="00E62FFC" w:rsidRPr="00264EC7">
        <w:rPr>
          <w:rFonts w:hint="eastAsia"/>
          <w:sz w:val="24"/>
          <w:szCs w:val="24"/>
        </w:rPr>
        <w:t>通过</w:t>
      </w:r>
      <w:r w:rsidR="00E62FFC" w:rsidRPr="00264EC7">
        <w:rPr>
          <w:rFonts w:hint="eastAsia"/>
          <w:sz w:val="24"/>
          <w:szCs w:val="24"/>
        </w:rPr>
        <w:t>C</w:t>
      </w:r>
      <w:r w:rsidR="00E62FFC" w:rsidRPr="00264EC7">
        <w:rPr>
          <w:sz w:val="24"/>
          <w:szCs w:val="24"/>
        </w:rPr>
        <w:t>T</w:t>
      </w:r>
      <w:r w:rsidR="00E62FFC" w:rsidRPr="00264EC7">
        <w:rPr>
          <w:rFonts w:hint="eastAsia"/>
          <w:sz w:val="24"/>
          <w:szCs w:val="24"/>
        </w:rPr>
        <w:t>病灶任务处理器将输入的任意模态的</w:t>
      </w:r>
      <w:r w:rsidR="00E62FFC" w:rsidRPr="00264EC7">
        <w:rPr>
          <w:rFonts w:hint="eastAsia"/>
          <w:sz w:val="24"/>
          <w:szCs w:val="24"/>
        </w:rPr>
        <w:t>M</w:t>
      </w:r>
      <w:r w:rsidR="00E62FFC" w:rsidRPr="00264EC7">
        <w:rPr>
          <w:sz w:val="24"/>
          <w:szCs w:val="24"/>
        </w:rPr>
        <w:t>RI</w:t>
      </w:r>
      <w:proofErr w:type="gramStart"/>
      <w:r w:rsidR="00E62FFC" w:rsidRPr="00264EC7">
        <w:rPr>
          <w:rFonts w:hint="eastAsia"/>
          <w:sz w:val="24"/>
          <w:szCs w:val="24"/>
        </w:rPr>
        <w:t>图通转换</w:t>
      </w:r>
      <w:proofErr w:type="gramEnd"/>
      <w:r w:rsidR="00E62FFC" w:rsidRPr="00264EC7">
        <w:rPr>
          <w:rFonts w:hint="eastAsia"/>
          <w:sz w:val="24"/>
          <w:szCs w:val="24"/>
        </w:rPr>
        <w:t>生成</w:t>
      </w:r>
      <w:r w:rsidR="00E62FFC" w:rsidRPr="00264EC7">
        <w:rPr>
          <w:rFonts w:hint="eastAsia"/>
          <w:sz w:val="24"/>
          <w:szCs w:val="24"/>
        </w:rPr>
        <w:t>C</w:t>
      </w:r>
      <w:r w:rsidR="00E62FFC" w:rsidRPr="00264EC7">
        <w:rPr>
          <w:sz w:val="24"/>
          <w:szCs w:val="24"/>
        </w:rPr>
        <w:t>T</w:t>
      </w:r>
      <w:r w:rsidR="00E62FFC" w:rsidRPr="00264EC7">
        <w:rPr>
          <w:rFonts w:hint="eastAsia"/>
          <w:sz w:val="24"/>
          <w:szCs w:val="24"/>
        </w:rPr>
        <w:t>病灶任务的步骤包括：</w:t>
      </w:r>
      <w:r w:rsidR="0061114F" w:rsidRPr="00264EC7">
        <w:rPr>
          <w:rFonts w:hint="eastAsia"/>
          <w:sz w:val="24"/>
          <w:szCs w:val="24"/>
        </w:rPr>
        <w:t>将</w:t>
      </w:r>
      <w:r w:rsidR="00E62FFC" w:rsidRPr="00264EC7">
        <w:rPr>
          <w:rFonts w:hint="eastAsia"/>
          <w:sz w:val="24"/>
          <w:szCs w:val="24"/>
        </w:rPr>
        <w:t>任意模态的</w:t>
      </w:r>
      <w:r w:rsidR="00E62FFC" w:rsidRPr="00264EC7">
        <w:rPr>
          <w:sz w:val="24"/>
          <w:szCs w:val="24"/>
        </w:rPr>
        <w:t>MRI</w:t>
      </w:r>
      <w:r w:rsidR="00317406" w:rsidRPr="00264EC7">
        <w:rPr>
          <w:rFonts w:hint="eastAsia"/>
          <w:sz w:val="24"/>
          <w:szCs w:val="24"/>
        </w:rPr>
        <w:t>图</w:t>
      </w:r>
      <w:r w:rsidR="00E62FFC" w:rsidRPr="00264EC7">
        <w:rPr>
          <w:rFonts w:hint="eastAsia"/>
          <w:sz w:val="24"/>
          <w:szCs w:val="24"/>
        </w:rPr>
        <w:t>通过</w:t>
      </w:r>
      <w:r w:rsidR="0061114F" w:rsidRPr="00264EC7">
        <w:rPr>
          <w:rFonts w:hint="eastAsia"/>
          <w:sz w:val="24"/>
          <w:szCs w:val="24"/>
        </w:rPr>
        <w:t>C</w:t>
      </w:r>
      <w:r w:rsidR="0061114F" w:rsidRPr="00264EC7">
        <w:rPr>
          <w:sz w:val="24"/>
          <w:szCs w:val="24"/>
        </w:rPr>
        <w:t>T</w:t>
      </w:r>
      <w:r w:rsidR="0061114F" w:rsidRPr="00264EC7">
        <w:rPr>
          <w:rFonts w:hint="eastAsia"/>
          <w:sz w:val="24"/>
          <w:szCs w:val="24"/>
        </w:rPr>
        <w:t>病灶任务处理器的</w:t>
      </w:r>
      <w:r w:rsidR="0061114F" w:rsidRPr="00264EC7">
        <w:rPr>
          <w:sz w:val="24"/>
          <w:szCs w:val="24"/>
        </w:rPr>
        <w:t>MRI</w:t>
      </w:r>
      <w:r w:rsidR="0061114F" w:rsidRPr="00264EC7">
        <w:rPr>
          <w:rFonts w:hint="eastAsia"/>
          <w:sz w:val="24"/>
          <w:szCs w:val="24"/>
        </w:rPr>
        <w:t>模态</w:t>
      </w:r>
      <w:r w:rsidR="00E62FFC" w:rsidRPr="00264EC7">
        <w:rPr>
          <w:rFonts w:hint="eastAsia"/>
          <w:sz w:val="24"/>
          <w:szCs w:val="24"/>
        </w:rPr>
        <w:t>编码器编码得到语义特征图，</w:t>
      </w:r>
      <w:r w:rsidR="00317406" w:rsidRPr="00264EC7">
        <w:rPr>
          <w:rFonts w:hint="eastAsia"/>
          <w:sz w:val="24"/>
          <w:szCs w:val="24"/>
        </w:rPr>
        <w:t>再通过</w:t>
      </w:r>
      <w:r w:rsidR="00317406" w:rsidRPr="00264EC7">
        <w:rPr>
          <w:rFonts w:hint="eastAsia"/>
          <w:sz w:val="24"/>
          <w:szCs w:val="24"/>
        </w:rPr>
        <w:t>CT</w:t>
      </w:r>
      <w:r w:rsidR="00317406" w:rsidRPr="00264EC7">
        <w:rPr>
          <w:rFonts w:hint="eastAsia"/>
          <w:sz w:val="24"/>
          <w:szCs w:val="24"/>
        </w:rPr>
        <w:t>病灶任务处理器的</w:t>
      </w:r>
      <w:r w:rsidR="00317406" w:rsidRPr="00264EC7">
        <w:rPr>
          <w:rFonts w:hint="eastAsia"/>
          <w:sz w:val="24"/>
          <w:szCs w:val="24"/>
        </w:rPr>
        <w:t>CT</w:t>
      </w:r>
      <w:r w:rsidR="00317406" w:rsidRPr="00264EC7">
        <w:rPr>
          <w:rFonts w:hint="eastAsia"/>
          <w:sz w:val="24"/>
          <w:szCs w:val="24"/>
        </w:rPr>
        <w:t>病灶任务解码器生成</w:t>
      </w:r>
      <w:r w:rsidR="00317406" w:rsidRPr="00264EC7">
        <w:rPr>
          <w:rFonts w:hint="eastAsia"/>
          <w:sz w:val="24"/>
          <w:szCs w:val="24"/>
        </w:rPr>
        <w:t>CT</w:t>
      </w:r>
      <w:r w:rsidR="00317406" w:rsidRPr="00264EC7">
        <w:rPr>
          <w:rFonts w:hint="eastAsia"/>
          <w:sz w:val="24"/>
          <w:szCs w:val="24"/>
        </w:rPr>
        <w:t>病灶任务</w:t>
      </w:r>
      <w:r w:rsidR="0061114F" w:rsidRPr="00264EC7">
        <w:rPr>
          <w:rFonts w:hint="eastAsia"/>
          <w:sz w:val="24"/>
          <w:szCs w:val="24"/>
        </w:rPr>
        <w:t>，且该</w:t>
      </w:r>
      <w:r w:rsidR="0061114F" w:rsidRPr="00264EC7">
        <w:rPr>
          <w:rFonts w:hint="eastAsia"/>
          <w:sz w:val="24"/>
          <w:szCs w:val="24"/>
        </w:rPr>
        <w:t>M</w:t>
      </w:r>
      <w:r w:rsidR="0061114F" w:rsidRPr="00264EC7">
        <w:rPr>
          <w:sz w:val="24"/>
          <w:szCs w:val="24"/>
        </w:rPr>
        <w:t>RI</w:t>
      </w:r>
      <w:r w:rsidR="0061114F" w:rsidRPr="00264EC7">
        <w:rPr>
          <w:rFonts w:hint="eastAsia"/>
          <w:sz w:val="24"/>
          <w:szCs w:val="24"/>
        </w:rPr>
        <w:t>病灶任务的病灶标签为</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x</m:t>
            </m:r>
          </m:sub>
        </m:sSub>
      </m:oMath>
      <w:r w:rsidR="00E62FFC" w:rsidRPr="00264EC7">
        <w:rPr>
          <w:rFonts w:hint="eastAsia"/>
          <w:sz w:val="24"/>
          <w:szCs w:val="24"/>
        </w:rPr>
        <w:t>。</w:t>
      </w:r>
    </w:p>
    <w:p w:rsidR="00AF030E" w:rsidRPr="00264EC7" w:rsidRDefault="00A1199E" w:rsidP="00C21DA9">
      <w:pPr>
        <w:adjustRightInd w:val="0"/>
        <w:snapToGrid w:val="0"/>
        <w:spacing w:line="360" w:lineRule="auto"/>
        <w:ind w:firstLineChars="200" w:firstLine="480"/>
        <w:rPr>
          <w:sz w:val="24"/>
          <w:szCs w:val="24"/>
        </w:rPr>
      </w:pPr>
      <w:r w:rsidRPr="00264EC7">
        <w:rPr>
          <w:rFonts w:hint="eastAsia"/>
          <w:sz w:val="24"/>
          <w:szCs w:val="24"/>
        </w:rPr>
        <w:t>8</w:t>
      </w:r>
      <w:r w:rsidR="00AF030E" w:rsidRPr="00264EC7">
        <w:rPr>
          <w:rFonts w:hint="eastAsia"/>
          <w:sz w:val="24"/>
          <w:szCs w:val="24"/>
        </w:rPr>
        <w:t xml:space="preserve">. </w:t>
      </w:r>
      <w:r w:rsidR="00AF030E" w:rsidRPr="00264EC7">
        <w:rPr>
          <w:rFonts w:hint="eastAsia"/>
          <w:sz w:val="24"/>
          <w:szCs w:val="24"/>
        </w:rPr>
        <w:t>根据权利要求</w:t>
      </w:r>
      <w:r w:rsidR="00AF030E" w:rsidRPr="00264EC7">
        <w:rPr>
          <w:rFonts w:hint="eastAsia"/>
          <w:sz w:val="24"/>
          <w:szCs w:val="24"/>
        </w:rPr>
        <w:t>1</w:t>
      </w:r>
      <w:r w:rsidR="00AF030E" w:rsidRPr="00264EC7">
        <w:rPr>
          <w:rFonts w:hint="eastAsia"/>
          <w:sz w:val="24"/>
          <w:szCs w:val="24"/>
        </w:rPr>
        <w:t>所述的基于模块化</w:t>
      </w:r>
      <w:r w:rsidR="00AF030E" w:rsidRPr="00264EC7">
        <w:rPr>
          <w:rFonts w:hint="eastAsia"/>
          <w:sz w:val="24"/>
          <w:szCs w:val="24"/>
        </w:rPr>
        <w:t>GAN</w:t>
      </w:r>
      <w:r w:rsidR="00AF030E" w:rsidRPr="00264EC7">
        <w:rPr>
          <w:rFonts w:hint="eastAsia"/>
          <w:sz w:val="24"/>
          <w:szCs w:val="24"/>
        </w:rPr>
        <w:t>的多模态</w:t>
      </w:r>
      <w:r w:rsidR="00AF030E" w:rsidRPr="00264EC7">
        <w:rPr>
          <w:rFonts w:hint="eastAsia"/>
          <w:sz w:val="24"/>
          <w:szCs w:val="24"/>
        </w:rPr>
        <w:t>MRI</w:t>
      </w:r>
      <w:r w:rsidR="00AF030E" w:rsidRPr="00264EC7">
        <w:rPr>
          <w:rFonts w:hint="eastAsia"/>
          <w:sz w:val="24"/>
          <w:szCs w:val="24"/>
        </w:rPr>
        <w:t>与多模态</w:t>
      </w:r>
      <w:r w:rsidR="00AF030E" w:rsidRPr="00264EC7">
        <w:rPr>
          <w:rFonts w:hint="eastAsia"/>
          <w:sz w:val="24"/>
          <w:szCs w:val="24"/>
        </w:rPr>
        <w:t>CT</w:t>
      </w:r>
      <w:r w:rsidR="00AF030E" w:rsidRPr="00264EC7">
        <w:rPr>
          <w:rFonts w:hint="eastAsia"/>
          <w:sz w:val="24"/>
          <w:szCs w:val="24"/>
        </w:rPr>
        <w:t>的转换方法，其特征在于，</w:t>
      </w:r>
      <w:r w:rsidR="00620771" w:rsidRPr="00264EC7">
        <w:rPr>
          <w:rFonts w:hint="eastAsia"/>
          <w:sz w:val="24"/>
          <w:szCs w:val="24"/>
        </w:rPr>
        <w:t>步骤</w:t>
      </w:r>
      <w:r w:rsidR="00620771" w:rsidRPr="00264EC7">
        <w:rPr>
          <w:rFonts w:hint="eastAsia"/>
          <w:sz w:val="24"/>
          <w:szCs w:val="24"/>
        </w:rPr>
        <w:t>1</w:t>
      </w:r>
      <w:r w:rsidR="00620771" w:rsidRPr="00264EC7">
        <w:rPr>
          <w:rFonts w:hint="eastAsia"/>
          <w:sz w:val="24"/>
          <w:szCs w:val="24"/>
        </w:rPr>
        <w:t>）之前还包括训练</w:t>
      </w:r>
      <w:r w:rsidR="00462306" w:rsidRPr="00264EC7">
        <w:rPr>
          <w:rFonts w:hint="eastAsia"/>
          <w:sz w:val="24"/>
          <w:szCs w:val="24"/>
        </w:rPr>
        <w:t>GAN</w:t>
      </w:r>
      <w:r w:rsidR="00462306" w:rsidRPr="00264EC7">
        <w:rPr>
          <w:rFonts w:hint="eastAsia"/>
          <w:sz w:val="24"/>
          <w:szCs w:val="24"/>
        </w:rPr>
        <w:t>网络的步骤，详细步骤包括：</w:t>
      </w:r>
    </w:p>
    <w:p w:rsidR="009E4787" w:rsidRPr="00264EC7" w:rsidRDefault="00846936" w:rsidP="005C264B">
      <w:pPr>
        <w:adjustRightInd w:val="0"/>
        <w:snapToGrid w:val="0"/>
        <w:spacing w:line="360" w:lineRule="auto"/>
        <w:ind w:firstLineChars="200" w:firstLine="480"/>
        <w:rPr>
          <w:sz w:val="24"/>
          <w:szCs w:val="24"/>
        </w:rPr>
      </w:pPr>
      <w:r w:rsidRPr="00264EC7">
        <w:rPr>
          <w:rFonts w:hint="eastAsia"/>
          <w:sz w:val="24"/>
          <w:szCs w:val="24"/>
        </w:rPr>
        <w:t>S1</w:t>
      </w:r>
      <w:r w:rsidRPr="00264EC7">
        <w:rPr>
          <w:rFonts w:hint="eastAsia"/>
          <w:sz w:val="24"/>
          <w:szCs w:val="24"/>
        </w:rPr>
        <w:t>）</w:t>
      </w:r>
      <w:r w:rsidR="00A26097" w:rsidRPr="00264EC7">
        <w:rPr>
          <w:rFonts w:hint="eastAsia"/>
          <w:sz w:val="24"/>
          <w:szCs w:val="24"/>
        </w:rPr>
        <w:t>设计</w:t>
      </w:r>
      <w:r w:rsidR="00A26097" w:rsidRPr="00264EC7">
        <w:rPr>
          <w:rFonts w:hint="eastAsia"/>
          <w:sz w:val="24"/>
          <w:szCs w:val="24"/>
        </w:rPr>
        <w:t>GAN</w:t>
      </w:r>
      <w:r w:rsidR="00A26097" w:rsidRPr="00264EC7">
        <w:rPr>
          <w:rFonts w:hint="eastAsia"/>
          <w:sz w:val="24"/>
          <w:szCs w:val="24"/>
        </w:rPr>
        <w:t>网络的各个部件，所述</w:t>
      </w:r>
      <w:r w:rsidR="00A26097" w:rsidRPr="00264EC7">
        <w:rPr>
          <w:rFonts w:hint="eastAsia"/>
          <w:sz w:val="24"/>
          <w:szCs w:val="24"/>
        </w:rPr>
        <w:t>GAN</w:t>
      </w:r>
      <w:r w:rsidR="00A26097" w:rsidRPr="00264EC7">
        <w:rPr>
          <w:rFonts w:hint="eastAsia"/>
          <w:sz w:val="24"/>
          <w:szCs w:val="24"/>
        </w:rPr>
        <w:t>网络的</w:t>
      </w:r>
      <w:r w:rsidR="00B8088E" w:rsidRPr="00264EC7">
        <w:rPr>
          <w:rFonts w:hint="eastAsia"/>
          <w:sz w:val="24"/>
          <w:szCs w:val="24"/>
        </w:rPr>
        <w:t>各个</w:t>
      </w:r>
      <w:r w:rsidR="00A26097" w:rsidRPr="00264EC7">
        <w:rPr>
          <w:rFonts w:hint="eastAsia"/>
          <w:sz w:val="24"/>
          <w:szCs w:val="24"/>
        </w:rPr>
        <w:t>部件包括</w:t>
      </w:r>
      <w:r w:rsidR="005C264B" w:rsidRPr="00264EC7">
        <w:rPr>
          <w:rFonts w:hint="eastAsia"/>
          <w:sz w:val="24"/>
          <w:szCs w:val="24"/>
        </w:rPr>
        <w:t>一个</w:t>
      </w:r>
      <w:r w:rsidR="005C264B" w:rsidRPr="00264EC7">
        <w:rPr>
          <w:rFonts w:hint="eastAsia"/>
          <w:sz w:val="24"/>
          <w:szCs w:val="24"/>
        </w:rPr>
        <w:t>MRI</w:t>
      </w:r>
      <w:r w:rsidR="005C264B" w:rsidRPr="00264EC7">
        <w:rPr>
          <w:rFonts w:hint="eastAsia"/>
          <w:sz w:val="24"/>
          <w:szCs w:val="24"/>
        </w:rPr>
        <w:t>模态编码器、一个</w:t>
      </w:r>
      <w:r w:rsidR="005C264B" w:rsidRPr="00264EC7">
        <w:rPr>
          <w:rFonts w:hint="eastAsia"/>
          <w:sz w:val="24"/>
          <w:szCs w:val="24"/>
        </w:rPr>
        <w:t>CT</w:t>
      </w:r>
      <w:r w:rsidR="005C264B" w:rsidRPr="00264EC7">
        <w:rPr>
          <w:rFonts w:hint="eastAsia"/>
          <w:sz w:val="24"/>
          <w:szCs w:val="24"/>
        </w:rPr>
        <w:t>模态编码器、一个</w:t>
      </w:r>
      <w:r w:rsidR="005C264B" w:rsidRPr="00264EC7">
        <w:rPr>
          <w:rFonts w:hint="eastAsia"/>
          <w:sz w:val="24"/>
          <w:szCs w:val="24"/>
        </w:rPr>
        <w:t>MRI</w:t>
      </w:r>
      <w:r w:rsidR="005C264B" w:rsidRPr="00264EC7">
        <w:rPr>
          <w:rFonts w:hint="eastAsia"/>
          <w:sz w:val="24"/>
          <w:szCs w:val="24"/>
        </w:rPr>
        <w:t>模态解码器、一个</w:t>
      </w:r>
      <w:r w:rsidR="005C264B" w:rsidRPr="00264EC7">
        <w:rPr>
          <w:rFonts w:hint="eastAsia"/>
          <w:sz w:val="24"/>
          <w:szCs w:val="24"/>
        </w:rPr>
        <w:t>CT</w:t>
      </w:r>
      <w:r w:rsidR="005C264B" w:rsidRPr="00264EC7">
        <w:rPr>
          <w:rFonts w:hint="eastAsia"/>
          <w:sz w:val="24"/>
          <w:szCs w:val="24"/>
        </w:rPr>
        <w:t>模态解码器、一个</w:t>
      </w:r>
      <w:r w:rsidR="005C264B" w:rsidRPr="00264EC7">
        <w:rPr>
          <w:rFonts w:hint="eastAsia"/>
          <w:sz w:val="24"/>
          <w:szCs w:val="24"/>
        </w:rPr>
        <w:t>MRI</w:t>
      </w:r>
      <w:r w:rsidR="005C264B" w:rsidRPr="00264EC7">
        <w:rPr>
          <w:rFonts w:hint="eastAsia"/>
          <w:sz w:val="24"/>
          <w:szCs w:val="24"/>
        </w:rPr>
        <w:t>病灶任务解码</w:t>
      </w:r>
      <w:r w:rsidR="005C264B" w:rsidRPr="00264EC7">
        <w:rPr>
          <w:rFonts w:hint="eastAsia"/>
          <w:sz w:val="24"/>
          <w:szCs w:val="24"/>
        </w:rPr>
        <w:lastRenderedPageBreak/>
        <w:t>器、一个</w:t>
      </w:r>
      <w:r w:rsidR="005C264B" w:rsidRPr="00264EC7">
        <w:rPr>
          <w:rFonts w:hint="eastAsia"/>
          <w:sz w:val="24"/>
          <w:szCs w:val="24"/>
        </w:rPr>
        <w:t>CT</w:t>
      </w:r>
      <w:r w:rsidR="005C264B" w:rsidRPr="00264EC7">
        <w:rPr>
          <w:rFonts w:hint="eastAsia"/>
          <w:sz w:val="24"/>
          <w:szCs w:val="24"/>
        </w:rPr>
        <w:t>病灶任务解码器、一个模态鉴别器和一个特征鉴别器；</w:t>
      </w:r>
    </w:p>
    <w:p w:rsidR="00953AAB" w:rsidRPr="00264EC7" w:rsidRDefault="005C264B" w:rsidP="00C4307A">
      <w:pPr>
        <w:adjustRightInd w:val="0"/>
        <w:snapToGrid w:val="0"/>
        <w:spacing w:line="360" w:lineRule="auto"/>
        <w:ind w:firstLineChars="200" w:firstLine="480"/>
        <w:rPr>
          <w:sz w:val="24"/>
          <w:szCs w:val="24"/>
        </w:rPr>
      </w:pPr>
      <w:r w:rsidRPr="00264EC7">
        <w:rPr>
          <w:rFonts w:hint="eastAsia"/>
          <w:sz w:val="24"/>
          <w:szCs w:val="24"/>
        </w:rPr>
        <w:t>S2</w:t>
      </w:r>
      <w:r w:rsidRPr="00264EC7">
        <w:rPr>
          <w:rFonts w:hint="eastAsia"/>
          <w:sz w:val="24"/>
          <w:szCs w:val="24"/>
        </w:rPr>
        <w:t>）</w:t>
      </w:r>
      <w:r w:rsidR="00F444A3" w:rsidRPr="00264EC7">
        <w:rPr>
          <w:rFonts w:hint="eastAsia"/>
          <w:sz w:val="24"/>
          <w:szCs w:val="24"/>
        </w:rPr>
        <w:t>获取</w:t>
      </w:r>
      <w:r w:rsidR="00F02A29" w:rsidRPr="00264EC7">
        <w:rPr>
          <w:rFonts w:hint="eastAsia"/>
          <w:sz w:val="24"/>
          <w:szCs w:val="24"/>
        </w:rPr>
        <w:t>具有对应病灶处理任务的配准的病灶标签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sz w:val="24"/>
                <w:szCs w:val="24"/>
              </w:rPr>
              <m:t>x</m:t>
            </m:r>
          </m:sub>
        </m:sSub>
      </m:oMath>
      <w:r w:rsidR="00F02A29" w:rsidRPr="00264EC7">
        <w:rPr>
          <w:rFonts w:hint="eastAsia"/>
          <w:sz w:val="24"/>
          <w:szCs w:val="24"/>
        </w:rPr>
        <w:t>的</w:t>
      </w:r>
      <w:r w:rsidR="001E1D2B" w:rsidRPr="00264EC7">
        <w:rPr>
          <w:rFonts w:hint="eastAsia"/>
          <w:sz w:val="24"/>
          <w:szCs w:val="24"/>
        </w:rPr>
        <w:t>CT</w:t>
      </w:r>
      <w:r w:rsidR="001E1D2B" w:rsidRPr="00264EC7">
        <w:rPr>
          <w:rFonts w:hint="eastAsia"/>
          <w:sz w:val="24"/>
          <w:szCs w:val="24"/>
        </w:rPr>
        <w:t>多模态训练数据</w:t>
      </w:r>
      <w:r w:rsidR="00F02A29" w:rsidRPr="00264EC7">
        <w:rPr>
          <w:rFonts w:hint="eastAsia"/>
          <w:sz w:val="24"/>
          <w:szCs w:val="24"/>
        </w:rPr>
        <w:t>、具有对应病灶处理任务的配准的病灶标签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y</m:t>
            </m:r>
          </m:sub>
        </m:sSub>
      </m:oMath>
      <w:r w:rsidR="00F02A29" w:rsidRPr="00264EC7">
        <w:rPr>
          <w:rFonts w:hint="eastAsia"/>
          <w:sz w:val="24"/>
          <w:szCs w:val="24"/>
        </w:rPr>
        <w:t>的</w:t>
      </w:r>
      <w:r w:rsidR="00F02A29" w:rsidRPr="00264EC7">
        <w:rPr>
          <w:sz w:val="24"/>
          <w:szCs w:val="24"/>
        </w:rPr>
        <w:t>MRI</w:t>
      </w:r>
      <w:r w:rsidR="00F02A29" w:rsidRPr="00264EC7">
        <w:rPr>
          <w:rFonts w:hint="eastAsia"/>
          <w:sz w:val="24"/>
          <w:szCs w:val="24"/>
        </w:rPr>
        <w:t>多模态训练数据</w:t>
      </w:r>
      <w:r w:rsidR="00C74A62" w:rsidRPr="00264EC7">
        <w:rPr>
          <w:rFonts w:hint="eastAsia"/>
          <w:sz w:val="24"/>
          <w:szCs w:val="24"/>
        </w:rPr>
        <w:t>作为</w:t>
      </w:r>
      <w:r w:rsidR="00C4307A" w:rsidRPr="00264EC7">
        <w:rPr>
          <w:rFonts w:hint="eastAsia"/>
          <w:sz w:val="24"/>
          <w:szCs w:val="24"/>
        </w:rPr>
        <w:t>训练数据</w:t>
      </w:r>
      <w:r w:rsidR="001E1D2B" w:rsidRPr="00264EC7">
        <w:rPr>
          <w:rFonts w:hint="eastAsia"/>
          <w:sz w:val="24"/>
          <w:szCs w:val="24"/>
        </w:rPr>
        <w:t>，</w:t>
      </w:r>
      <w:r w:rsidR="00C4307A" w:rsidRPr="00264EC7">
        <w:rPr>
          <w:rFonts w:hint="eastAsia"/>
          <w:sz w:val="24"/>
          <w:szCs w:val="24"/>
        </w:rPr>
        <w:t>所述</w:t>
      </w:r>
      <w:r w:rsidR="00F444A3" w:rsidRPr="00264EC7">
        <w:rPr>
          <w:rFonts w:hint="eastAsia"/>
          <w:sz w:val="24"/>
          <w:szCs w:val="24"/>
        </w:rPr>
        <w:t>训练数据各个模态和子</w:t>
      </w:r>
      <w:proofErr w:type="gramStart"/>
      <w:r w:rsidR="00F444A3" w:rsidRPr="00264EC7">
        <w:rPr>
          <w:rFonts w:hint="eastAsia"/>
          <w:sz w:val="24"/>
          <w:szCs w:val="24"/>
        </w:rPr>
        <w:t>模态均</w:t>
      </w:r>
      <w:proofErr w:type="gramEnd"/>
      <w:r w:rsidR="00F444A3" w:rsidRPr="00264EC7">
        <w:rPr>
          <w:rFonts w:hint="eastAsia"/>
          <w:sz w:val="24"/>
          <w:szCs w:val="24"/>
        </w:rPr>
        <w:t>无需配准</w:t>
      </w:r>
      <w:r w:rsidR="00C4307A" w:rsidRPr="00264EC7">
        <w:rPr>
          <w:rFonts w:hint="eastAsia"/>
          <w:sz w:val="24"/>
          <w:szCs w:val="24"/>
        </w:rPr>
        <w:t>；</w:t>
      </w:r>
    </w:p>
    <w:p w:rsidR="009C4A49" w:rsidRPr="00264EC7" w:rsidRDefault="0029651B" w:rsidP="00D0000F">
      <w:pPr>
        <w:adjustRightInd w:val="0"/>
        <w:snapToGrid w:val="0"/>
        <w:spacing w:line="360" w:lineRule="auto"/>
        <w:ind w:firstLineChars="200" w:firstLine="480"/>
        <w:rPr>
          <w:sz w:val="24"/>
          <w:szCs w:val="24"/>
        </w:rPr>
      </w:pPr>
      <w:r w:rsidRPr="00264EC7">
        <w:rPr>
          <w:rFonts w:hint="eastAsia"/>
          <w:sz w:val="24"/>
          <w:szCs w:val="24"/>
        </w:rPr>
        <w:t>S3</w:t>
      </w:r>
      <w:r w:rsidRPr="00264EC7">
        <w:rPr>
          <w:rFonts w:hint="eastAsia"/>
          <w:sz w:val="24"/>
          <w:szCs w:val="24"/>
        </w:rPr>
        <w:t>）将</w:t>
      </w:r>
      <w:r w:rsidRPr="00264EC7">
        <w:rPr>
          <w:rFonts w:hint="eastAsia"/>
          <w:sz w:val="24"/>
          <w:szCs w:val="24"/>
        </w:rPr>
        <w:t>M</w:t>
      </w:r>
      <w:r w:rsidRPr="00264EC7">
        <w:rPr>
          <w:sz w:val="24"/>
          <w:szCs w:val="24"/>
        </w:rPr>
        <w:t>RI</w:t>
      </w:r>
      <w:r w:rsidRPr="00264EC7">
        <w:rPr>
          <w:rFonts w:hint="eastAsia"/>
          <w:sz w:val="24"/>
          <w:szCs w:val="24"/>
        </w:rPr>
        <w:t>模态编码器与</w:t>
      </w:r>
      <w:r w:rsidRPr="00264EC7">
        <w:rPr>
          <w:rFonts w:hint="eastAsia"/>
          <w:sz w:val="24"/>
          <w:szCs w:val="24"/>
        </w:rPr>
        <w:t>C</w:t>
      </w:r>
      <w:r w:rsidRPr="00264EC7">
        <w:rPr>
          <w:sz w:val="24"/>
          <w:szCs w:val="24"/>
        </w:rPr>
        <w:t>T</w:t>
      </w:r>
      <w:r w:rsidRPr="00264EC7">
        <w:rPr>
          <w:rFonts w:hint="eastAsia"/>
          <w:sz w:val="24"/>
          <w:szCs w:val="24"/>
        </w:rPr>
        <w:t>病灶任务解码器组合即可得到</w:t>
      </w:r>
      <w:r w:rsidRPr="00264EC7">
        <w:rPr>
          <w:rFonts w:hint="eastAsia"/>
          <w:sz w:val="24"/>
          <w:szCs w:val="24"/>
        </w:rPr>
        <w:t>C</w:t>
      </w:r>
      <w:r w:rsidRPr="00264EC7">
        <w:rPr>
          <w:sz w:val="24"/>
          <w:szCs w:val="24"/>
        </w:rPr>
        <w:t>T</w:t>
      </w:r>
      <w:r w:rsidRPr="00264EC7">
        <w:rPr>
          <w:rFonts w:hint="eastAsia"/>
          <w:sz w:val="24"/>
          <w:szCs w:val="24"/>
        </w:rPr>
        <w:t>病灶任务处理器，基于具有对应病灶处理任务的配准的病灶标签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sz w:val="24"/>
                <w:szCs w:val="24"/>
              </w:rPr>
              <m:t>x</m:t>
            </m:r>
          </m:sub>
        </m:sSub>
      </m:oMath>
      <w:r w:rsidRPr="00264EC7">
        <w:rPr>
          <w:rFonts w:hint="eastAsia"/>
          <w:sz w:val="24"/>
          <w:szCs w:val="24"/>
        </w:rPr>
        <w:t>的</w:t>
      </w:r>
      <w:r w:rsidRPr="00264EC7">
        <w:rPr>
          <w:rFonts w:hint="eastAsia"/>
          <w:sz w:val="24"/>
          <w:szCs w:val="24"/>
        </w:rPr>
        <w:t>CT</w:t>
      </w:r>
      <w:r w:rsidRPr="00264EC7">
        <w:rPr>
          <w:rFonts w:hint="eastAsia"/>
          <w:sz w:val="24"/>
          <w:szCs w:val="24"/>
        </w:rPr>
        <w:t>多模态训练数据进行</w:t>
      </w:r>
      <w:r w:rsidRPr="00264EC7">
        <w:rPr>
          <w:rFonts w:hint="eastAsia"/>
          <w:sz w:val="24"/>
          <w:szCs w:val="24"/>
        </w:rPr>
        <w:t>C</w:t>
      </w:r>
      <w:r w:rsidRPr="00264EC7">
        <w:rPr>
          <w:sz w:val="24"/>
          <w:szCs w:val="24"/>
        </w:rPr>
        <w:t>T</w:t>
      </w:r>
      <w:r w:rsidRPr="00264EC7">
        <w:rPr>
          <w:rFonts w:hint="eastAsia"/>
          <w:sz w:val="24"/>
          <w:szCs w:val="24"/>
        </w:rPr>
        <w:t>病灶任务处理器的病灶任务处理训练；将</w:t>
      </w:r>
      <w:r w:rsidRPr="00264EC7">
        <w:rPr>
          <w:rFonts w:hint="eastAsia"/>
          <w:sz w:val="24"/>
          <w:szCs w:val="24"/>
        </w:rPr>
        <w:t>C</w:t>
      </w:r>
      <w:r w:rsidRPr="00264EC7">
        <w:rPr>
          <w:sz w:val="24"/>
          <w:szCs w:val="24"/>
        </w:rPr>
        <w:t>T</w:t>
      </w:r>
      <w:r w:rsidRPr="00264EC7">
        <w:rPr>
          <w:rFonts w:hint="eastAsia"/>
          <w:sz w:val="24"/>
          <w:szCs w:val="24"/>
        </w:rPr>
        <w:t>模态编码器与</w:t>
      </w:r>
      <w:r w:rsidRPr="00264EC7">
        <w:rPr>
          <w:rFonts w:hint="eastAsia"/>
          <w:sz w:val="24"/>
          <w:szCs w:val="24"/>
        </w:rPr>
        <w:t>M</w:t>
      </w:r>
      <w:r w:rsidRPr="00264EC7">
        <w:rPr>
          <w:sz w:val="24"/>
          <w:szCs w:val="24"/>
        </w:rPr>
        <w:t>RI</w:t>
      </w:r>
      <w:r w:rsidRPr="00264EC7">
        <w:rPr>
          <w:rFonts w:hint="eastAsia"/>
          <w:sz w:val="24"/>
          <w:szCs w:val="24"/>
        </w:rPr>
        <w:t>病灶任务解码器组合即可得到</w:t>
      </w:r>
      <w:r w:rsidRPr="00264EC7">
        <w:rPr>
          <w:rFonts w:hint="eastAsia"/>
          <w:sz w:val="24"/>
          <w:szCs w:val="24"/>
        </w:rPr>
        <w:t>M</w:t>
      </w:r>
      <w:r w:rsidRPr="00264EC7">
        <w:rPr>
          <w:sz w:val="24"/>
          <w:szCs w:val="24"/>
        </w:rPr>
        <w:t>RI</w:t>
      </w:r>
      <w:r w:rsidRPr="00264EC7">
        <w:rPr>
          <w:rFonts w:hint="eastAsia"/>
          <w:sz w:val="24"/>
          <w:szCs w:val="24"/>
        </w:rPr>
        <w:t>病灶任务处理器，基于具有对应病灶处理任务的配准的病灶标签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y</m:t>
            </m:r>
          </m:sub>
        </m:sSub>
      </m:oMath>
      <w:r w:rsidRPr="00264EC7">
        <w:rPr>
          <w:rFonts w:hint="eastAsia"/>
          <w:sz w:val="24"/>
          <w:szCs w:val="24"/>
        </w:rPr>
        <w:t>的</w:t>
      </w:r>
      <w:r w:rsidRPr="00264EC7">
        <w:rPr>
          <w:sz w:val="24"/>
          <w:szCs w:val="24"/>
        </w:rPr>
        <w:t>MRI</w:t>
      </w:r>
      <w:r w:rsidRPr="00264EC7">
        <w:rPr>
          <w:rFonts w:hint="eastAsia"/>
          <w:sz w:val="24"/>
          <w:szCs w:val="24"/>
        </w:rPr>
        <w:t>多模态训练数据进行</w:t>
      </w:r>
      <w:r w:rsidRPr="00264EC7">
        <w:rPr>
          <w:sz w:val="24"/>
          <w:szCs w:val="24"/>
        </w:rPr>
        <w:t>MRI</w:t>
      </w:r>
      <w:r w:rsidRPr="00264EC7">
        <w:rPr>
          <w:rFonts w:hint="eastAsia"/>
          <w:sz w:val="24"/>
          <w:szCs w:val="24"/>
        </w:rPr>
        <w:t>病灶任务处理器的病灶任务处理训练；</w:t>
      </w:r>
      <w:r w:rsidR="00CB6264" w:rsidRPr="00264EC7">
        <w:rPr>
          <w:rFonts w:hint="eastAsia"/>
          <w:sz w:val="24"/>
          <w:szCs w:val="24"/>
        </w:rPr>
        <w:t>将</w:t>
      </w:r>
      <w:r w:rsidR="00CB6264" w:rsidRPr="00264EC7">
        <w:rPr>
          <w:rFonts w:hint="eastAsia"/>
          <w:sz w:val="24"/>
          <w:szCs w:val="24"/>
        </w:rPr>
        <w:t>CT</w:t>
      </w:r>
      <w:r w:rsidR="00CB6264" w:rsidRPr="00264EC7">
        <w:rPr>
          <w:rFonts w:hint="eastAsia"/>
          <w:sz w:val="24"/>
          <w:szCs w:val="24"/>
        </w:rPr>
        <w:t>模态编码器、</w:t>
      </w:r>
      <w:r w:rsidR="00CB6264" w:rsidRPr="00264EC7">
        <w:rPr>
          <w:rFonts w:hint="eastAsia"/>
          <w:sz w:val="24"/>
          <w:szCs w:val="24"/>
        </w:rPr>
        <w:t>CT</w:t>
      </w:r>
      <w:r w:rsidR="00CB6264" w:rsidRPr="00264EC7">
        <w:rPr>
          <w:rFonts w:hint="eastAsia"/>
          <w:sz w:val="24"/>
          <w:szCs w:val="24"/>
        </w:rPr>
        <w:t>模态解码器构成</w:t>
      </w:r>
      <w:r w:rsidR="00953AAB" w:rsidRPr="00264EC7">
        <w:rPr>
          <w:rFonts w:hint="eastAsia"/>
          <w:sz w:val="24"/>
          <w:szCs w:val="24"/>
        </w:rPr>
        <w:t>C</w:t>
      </w:r>
      <w:r w:rsidR="00953AAB" w:rsidRPr="00264EC7">
        <w:rPr>
          <w:sz w:val="24"/>
          <w:szCs w:val="24"/>
        </w:rPr>
        <w:t>T</w:t>
      </w:r>
      <w:r w:rsidR="00953AAB" w:rsidRPr="00264EC7">
        <w:rPr>
          <w:rFonts w:hint="eastAsia"/>
          <w:sz w:val="24"/>
          <w:szCs w:val="24"/>
        </w:rPr>
        <w:t>内部多模态转换器</w:t>
      </w:r>
      <w:r w:rsidR="00CB6264" w:rsidRPr="00264EC7">
        <w:rPr>
          <w:rFonts w:hint="eastAsia"/>
          <w:sz w:val="24"/>
          <w:szCs w:val="24"/>
        </w:rPr>
        <w:t>并基于训练数据进行</w:t>
      </w:r>
      <w:r w:rsidR="00CB6264" w:rsidRPr="00264EC7">
        <w:rPr>
          <w:rFonts w:hint="eastAsia"/>
          <w:sz w:val="24"/>
          <w:szCs w:val="24"/>
        </w:rPr>
        <w:t>C</w:t>
      </w:r>
      <w:r w:rsidR="00CB6264" w:rsidRPr="00264EC7">
        <w:rPr>
          <w:sz w:val="24"/>
          <w:szCs w:val="24"/>
        </w:rPr>
        <w:t>T</w:t>
      </w:r>
      <w:r w:rsidR="00CB6264" w:rsidRPr="00264EC7">
        <w:rPr>
          <w:rFonts w:hint="eastAsia"/>
          <w:sz w:val="24"/>
          <w:szCs w:val="24"/>
        </w:rPr>
        <w:t>转</w:t>
      </w:r>
      <w:r w:rsidR="00CB6264" w:rsidRPr="00264EC7">
        <w:rPr>
          <w:rFonts w:hint="eastAsia"/>
          <w:sz w:val="24"/>
          <w:szCs w:val="24"/>
        </w:rPr>
        <w:t>C</w:t>
      </w:r>
      <w:r w:rsidR="00CB6264" w:rsidRPr="00264EC7">
        <w:rPr>
          <w:sz w:val="24"/>
          <w:szCs w:val="24"/>
        </w:rPr>
        <w:t>T</w:t>
      </w:r>
      <w:r w:rsidR="00CB6264" w:rsidRPr="00264EC7">
        <w:rPr>
          <w:rFonts w:hint="eastAsia"/>
          <w:sz w:val="24"/>
          <w:szCs w:val="24"/>
        </w:rPr>
        <w:t>的训练，将</w:t>
      </w:r>
      <w:r w:rsidR="00CB6264" w:rsidRPr="00264EC7">
        <w:rPr>
          <w:rFonts w:hint="eastAsia"/>
          <w:sz w:val="24"/>
          <w:szCs w:val="24"/>
        </w:rPr>
        <w:t>CT</w:t>
      </w:r>
      <w:r w:rsidR="00CB6264" w:rsidRPr="00264EC7">
        <w:rPr>
          <w:rFonts w:hint="eastAsia"/>
          <w:sz w:val="24"/>
          <w:szCs w:val="24"/>
        </w:rPr>
        <w:t>模态编码器、</w:t>
      </w:r>
      <w:r w:rsidR="00CB6264" w:rsidRPr="00264EC7">
        <w:rPr>
          <w:sz w:val="24"/>
          <w:szCs w:val="24"/>
        </w:rPr>
        <w:t>MRI</w:t>
      </w:r>
      <w:r w:rsidR="00CB6264" w:rsidRPr="00264EC7">
        <w:rPr>
          <w:rFonts w:hint="eastAsia"/>
          <w:sz w:val="24"/>
          <w:szCs w:val="24"/>
        </w:rPr>
        <w:t>模态解码器构成</w:t>
      </w:r>
      <w:r w:rsidR="00CB6264" w:rsidRPr="00264EC7">
        <w:rPr>
          <w:rFonts w:hint="eastAsia"/>
          <w:sz w:val="24"/>
          <w:szCs w:val="24"/>
        </w:rPr>
        <w:t>C</w:t>
      </w:r>
      <w:r w:rsidR="00CB6264" w:rsidRPr="00264EC7">
        <w:rPr>
          <w:sz w:val="24"/>
          <w:szCs w:val="24"/>
        </w:rPr>
        <w:t>T</w:t>
      </w:r>
      <w:r w:rsidR="00CB6264" w:rsidRPr="00264EC7">
        <w:rPr>
          <w:rFonts w:hint="eastAsia"/>
          <w:sz w:val="24"/>
          <w:szCs w:val="24"/>
        </w:rPr>
        <w:t>-</w:t>
      </w:r>
      <w:r w:rsidR="00CB6264" w:rsidRPr="00264EC7">
        <w:rPr>
          <w:sz w:val="24"/>
          <w:szCs w:val="24"/>
        </w:rPr>
        <w:t>MRI</w:t>
      </w:r>
      <w:r w:rsidR="00CB6264" w:rsidRPr="00264EC7">
        <w:rPr>
          <w:rFonts w:hint="eastAsia"/>
          <w:sz w:val="24"/>
          <w:szCs w:val="24"/>
        </w:rPr>
        <w:t>多模态转换器并基于训练数据进行</w:t>
      </w:r>
      <w:r w:rsidR="00CB6264" w:rsidRPr="00264EC7">
        <w:rPr>
          <w:rFonts w:hint="eastAsia"/>
          <w:sz w:val="24"/>
          <w:szCs w:val="24"/>
        </w:rPr>
        <w:t>C</w:t>
      </w:r>
      <w:r w:rsidR="00CB6264" w:rsidRPr="00264EC7">
        <w:rPr>
          <w:sz w:val="24"/>
          <w:szCs w:val="24"/>
        </w:rPr>
        <w:t>T</w:t>
      </w:r>
      <w:r w:rsidR="00CB6264" w:rsidRPr="00264EC7">
        <w:rPr>
          <w:rFonts w:hint="eastAsia"/>
          <w:sz w:val="24"/>
          <w:szCs w:val="24"/>
        </w:rPr>
        <w:t>转</w:t>
      </w:r>
      <w:r w:rsidR="00CB6264" w:rsidRPr="00264EC7">
        <w:rPr>
          <w:sz w:val="24"/>
          <w:szCs w:val="24"/>
        </w:rPr>
        <w:t>MRI</w:t>
      </w:r>
      <w:r w:rsidR="00CB6264" w:rsidRPr="00264EC7">
        <w:rPr>
          <w:rFonts w:hint="eastAsia"/>
          <w:sz w:val="24"/>
          <w:szCs w:val="24"/>
        </w:rPr>
        <w:t>的训练，将</w:t>
      </w:r>
      <w:r w:rsidR="00CB6264" w:rsidRPr="00264EC7">
        <w:rPr>
          <w:sz w:val="24"/>
          <w:szCs w:val="24"/>
        </w:rPr>
        <w:t>MRI</w:t>
      </w:r>
      <w:r w:rsidR="00CB6264" w:rsidRPr="00264EC7">
        <w:rPr>
          <w:rFonts w:hint="eastAsia"/>
          <w:sz w:val="24"/>
          <w:szCs w:val="24"/>
        </w:rPr>
        <w:t>模态编码器、</w:t>
      </w:r>
      <w:r w:rsidR="00CB6264" w:rsidRPr="00264EC7">
        <w:rPr>
          <w:sz w:val="24"/>
          <w:szCs w:val="24"/>
        </w:rPr>
        <w:t>MRI</w:t>
      </w:r>
      <w:r w:rsidR="00CB6264" w:rsidRPr="00264EC7">
        <w:rPr>
          <w:rFonts w:hint="eastAsia"/>
          <w:sz w:val="24"/>
          <w:szCs w:val="24"/>
        </w:rPr>
        <w:t>模态解码器构成</w:t>
      </w:r>
      <w:r w:rsidR="00D0000F" w:rsidRPr="00264EC7">
        <w:rPr>
          <w:sz w:val="24"/>
          <w:szCs w:val="24"/>
        </w:rPr>
        <w:t>MRI</w:t>
      </w:r>
      <w:r w:rsidR="00D0000F" w:rsidRPr="00264EC7">
        <w:rPr>
          <w:rFonts w:hint="eastAsia"/>
          <w:sz w:val="24"/>
          <w:szCs w:val="24"/>
        </w:rPr>
        <w:t>内部</w:t>
      </w:r>
      <w:r w:rsidR="00CB6264" w:rsidRPr="00264EC7">
        <w:rPr>
          <w:rFonts w:hint="eastAsia"/>
          <w:sz w:val="24"/>
          <w:szCs w:val="24"/>
        </w:rPr>
        <w:t>多模态转换器并基于训练数据进行</w:t>
      </w:r>
      <w:r w:rsidR="00D0000F" w:rsidRPr="00264EC7">
        <w:rPr>
          <w:sz w:val="24"/>
          <w:szCs w:val="24"/>
        </w:rPr>
        <w:t>MRI</w:t>
      </w:r>
      <w:r w:rsidR="00CB6264" w:rsidRPr="00264EC7">
        <w:rPr>
          <w:rFonts w:hint="eastAsia"/>
          <w:sz w:val="24"/>
          <w:szCs w:val="24"/>
        </w:rPr>
        <w:t>转</w:t>
      </w:r>
      <w:r w:rsidR="00CB6264" w:rsidRPr="00264EC7">
        <w:rPr>
          <w:sz w:val="24"/>
          <w:szCs w:val="24"/>
        </w:rPr>
        <w:t>MRI</w:t>
      </w:r>
      <w:r w:rsidR="00CB6264" w:rsidRPr="00264EC7">
        <w:rPr>
          <w:rFonts w:hint="eastAsia"/>
          <w:sz w:val="24"/>
          <w:szCs w:val="24"/>
        </w:rPr>
        <w:t>的训练，</w:t>
      </w:r>
      <w:r w:rsidR="00D0000F" w:rsidRPr="00264EC7">
        <w:rPr>
          <w:rFonts w:hint="eastAsia"/>
          <w:sz w:val="24"/>
          <w:szCs w:val="24"/>
        </w:rPr>
        <w:t>将</w:t>
      </w:r>
      <w:r w:rsidR="00D0000F" w:rsidRPr="00264EC7">
        <w:rPr>
          <w:sz w:val="24"/>
          <w:szCs w:val="24"/>
        </w:rPr>
        <w:t>MRI</w:t>
      </w:r>
      <w:r w:rsidR="00D0000F" w:rsidRPr="00264EC7">
        <w:rPr>
          <w:rFonts w:hint="eastAsia"/>
          <w:sz w:val="24"/>
          <w:szCs w:val="24"/>
        </w:rPr>
        <w:t>模态编码器、</w:t>
      </w:r>
      <w:r w:rsidR="00D0000F" w:rsidRPr="00264EC7">
        <w:rPr>
          <w:rFonts w:hint="eastAsia"/>
          <w:sz w:val="24"/>
          <w:szCs w:val="24"/>
        </w:rPr>
        <w:t>CT</w:t>
      </w:r>
      <w:r w:rsidR="00D0000F" w:rsidRPr="00264EC7">
        <w:rPr>
          <w:rFonts w:hint="eastAsia"/>
          <w:sz w:val="24"/>
          <w:szCs w:val="24"/>
        </w:rPr>
        <w:t>模态解码器构成</w:t>
      </w:r>
      <w:r w:rsidR="00D0000F" w:rsidRPr="00264EC7">
        <w:rPr>
          <w:sz w:val="24"/>
          <w:szCs w:val="24"/>
        </w:rPr>
        <w:t>MRI</w:t>
      </w:r>
      <w:r w:rsidR="00D0000F" w:rsidRPr="00264EC7">
        <w:rPr>
          <w:rFonts w:hint="eastAsia"/>
          <w:sz w:val="24"/>
          <w:szCs w:val="24"/>
        </w:rPr>
        <w:t>-CT</w:t>
      </w:r>
      <w:r w:rsidR="00D0000F" w:rsidRPr="00264EC7">
        <w:rPr>
          <w:rFonts w:hint="eastAsia"/>
          <w:sz w:val="24"/>
          <w:szCs w:val="24"/>
        </w:rPr>
        <w:t>多模态转换器并基于训练数据进行</w:t>
      </w:r>
      <w:r w:rsidR="00D0000F" w:rsidRPr="00264EC7">
        <w:rPr>
          <w:sz w:val="24"/>
          <w:szCs w:val="24"/>
        </w:rPr>
        <w:t>MRI</w:t>
      </w:r>
      <w:r w:rsidR="00D0000F" w:rsidRPr="00264EC7">
        <w:rPr>
          <w:rFonts w:hint="eastAsia"/>
          <w:sz w:val="24"/>
          <w:szCs w:val="24"/>
        </w:rPr>
        <w:t>转</w:t>
      </w:r>
      <w:r w:rsidR="00D0000F" w:rsidRPr="00264EC7">
        <w:rPr>
          <w:rFonts w:hint="eastAsia"/>
          <w:sz w:val="24"/>
          <w:szCs w:val="24"/>
        </w:rPr>
        <w:t>CT</w:t>
      </w:r>
      <w:r w:rsidR="00D0000F" w:rsidRPr="00264EC7">
        <w:rPr>
          <w:rFonts w:hint="eastAsia"/>
          <w:sz w:val="24"/>
          <w:szCs w:val="24"/>
        </w:rPr>
        <w:t>的训练；</w:t>
      </w:r>
    </w:p>
    <w:p w:rsidR="006B384B" w:rsidRPr="00264EC7" w:rsidRDefault="009C4A49" w:rsidP="00D0000F">
      <w:pPr>
        <w:adjustRightInd w:val="0"/>
        <w:snapToGrid w:val="0"/>
        <w:spacing w:line="360" w:lineRule="auto"/>
        <w:ind w:firstLineChars="200" w:firstLine="480"/>
        <w:rPr>
          <w:sz w:val="24"/>
          <w:szCs w:val="24"/>
        </w:rPr>
      </w:pPr>
      <w:r w:rsidRPr="00264EC7">
        <w:rPr>
          <w:rFonts w:hint="eastAsia"/>
          <w:sz w:val="24"/>
          <w:szCs w:val="24"/>
        </w:rPr>
        <w:t>S4</w:t>
      </w:r>
      <w:r w:rsidRPr="00264EC7">
        <w:rPr>
          <w:rFonts w:hint="eastAsia"/>
          <w:sz w:val="24"/>
          <w:szCs w:val="24"/>
        </w:rPr>
        <w:t>）</w:t>
      </w:r>
      <w:r w:rsidR="0036649B" w:rsidRPr="00264EC7">
        <w:rPr>
          <w:rFonts w:hint="eastAsia"/>
          <w:sz w:val="24"/>
          <w:szCs w:val="24"/>
        </w:rPr>
        <w:t>分别</w:t>
      </w:r>
      <w:r w:rsidR="006B384B" w:rsidRPr="00264EC7">
        <w:rPr>
          <w:rFonts w:hint="eastAsia"/>
          <w:sz w:val="24"/>
          <w:szCs w:val="24"/>
        </w:rPr>
        <w:t>将</w:t>
      </w:r>
      <w:r w:rsidR="006B384B" w:rsidRPr="00264EC7">
        <w:rPr>
          <w:rFonts w:hint="eastAsia"/>
          <w:sz w:val="24"/>
          <w:szCs w:val="24"/>
        </w:rPr>
        <w:t>CT</w:t>
      </w:r>
      <w:r w:rsidR="006B384B" w:rsidRPr="00264EC7">
        <w:rPr>
          <w:rFonts w:hint="eastAsia"/>
          <w:sz w:val="24"/>
          <w:szCs w:val="24"/>
        </w:rPr>
        <w:t>多模态训练数据中病灶标签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sz w:val="24"/>
                <w:szCs w:val="24"/>
              </w:rPr>
              <m:t>x</m:t>
            </m:r>
          </m:sub>
        </m:sSub>
      </m:oMath>
      <w:r w:rsidR="006B384B" w:rsidRPr="00264EC7">
        <w:rPr>
          <w:rFonts w:hint="eastAsia"/>
          <w:sz w:val="24"/>
          <w:szCs w:val="24"/>
        </w:rPr>
        <w:t>和</w:t>
      </w:r>
      <w:r w:rsidR="0062690F" w:rsidRPr="00264EC7">
        <w:rPr>
          <w:rFonts w:hint="eastAsia"/>
          <w:sz w:val="24"/>
          <w:szCs w:val="24"/>
        </w:rPr>
        <w:t>进行</w:t>
      </w:r>
      <w:r w:rsidR="0062690F" w:rsidRPr="00264EC7">
        <w:rPr>
          <w:rFonts w:hint="eastAsia"/>
          <w:sz w:val="24"/>
          <w:szCs w:val="24"/>
        </w:rPr>
        <w:t>C</w:t>
      </w:r>
      <w:r w:rsidR="0062690F" w:rsidRPr="00264EC7">
        <w:rPr>
          <w:sz w:val="24"/>
          <w:szCs w:val="24"/>
        </w:rPr>
        <w:t>T</w:t>
      </w:r>
      <w:r w:rsidR="0062690F" w:rsidRPr="00264EC7">
        <w:rPr>
          <w:rFonts w:hint="eastAsia"/>
          <w:sz w:val="24"/>
          <w:szCs w:val="24"/>
        </w:rPr>
        <w:t>转</w:t>
      </w:r>
      <w:r w:rsidR="0062690F" w:rsidRPr="00264EC7">
        <w:rPr>
          <w:rFonts w:hint="eastAsia"/>
          <w:sz w:val="24"/>
          <w:szCs w:val="24"/>
        </w:rPr>
        <w:t>C</w:t>
      </w:r>
      <w:r w:rsidR="0062690F" w:rsidRPr="00264EC7">
        <w:rPr>
          <w:sz w:val="24"/>
          <w:szCs w:val="24"/>
        </w:rPr>
        <w:t>T</w:t>
      </w:r>
      <w:r w:rsidR="0062690F" w:rsidRPr="00264EC7">
        <w:rPr>
          <w:rFonts w:hint="eastAsia"/>
          <w:sz w:val="24"/>
          <w:szCs w:val="24"/>
        </w:rPr>
        <w:t>的训练</w:t>
      </w:r>
      <w:r w:rsidR="006B384B" w:rsidRPr="00264EC7">
        <w:rPr>
          <w:rFonts w:hint="eastAsia"/>
          <w:sz w:val="24"/>
          <w:szCs w:val="24"/>
        </w:rPr>
        <w:t>得到的病灶标签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sz w:val="24"/>
                <w:szCs w:val="24"/>
              </w:rPr>
              <m:t>x</m:t>
            </m:r>
          </m:sub>
        </m:sSub>
      </m:oMath>
      <w:r w:rsidR="0062690F" w:rsidRPr="00264EC7">
        <w:rPr>
          <w:rFonts w:hint="eastAsia"/>
          <w:sz w:val="24"/>
          <w:szCs w:val="24"/>
        </w:rPr>
        <w:t>、</w:t>
      </w:r>
      <w:r w:rsidR="0062690F" w:rsidRPr="00264EC7">
        <w:rPr>
          <w:rFonts w:hint="eastAsia"/>
          <w:sz w:val="24"/>
          <w:szCs w:val="24"/>
        </w:rPr>
        <w:t>C</w:t>
      </w:r>
      <w:r w:rsidR="0062690F" w:rsidRPr="00264EC7">
        <w:rPr>
          <w:sz w:val="24"/>
          <w:szCs w:val="24"/>
        </w:rPr>
        <w:t>T</w:t>
      </w:r>
      <w:r w:rsidR="0062690F" w:rsidRPr="00264EC7">
        <w:rPr>
          <w:rFonts w:hint="eastAsia"/>
          <w:sz w:val="24"/>
          <w:szCs w:val="24"/>
        </w:rPr>
        <w:t>转</w:t>
      </w:r>
      <w:r w:rsidR="0062690F" w:rsidRPr="00264EC7">
        <w:rPr>
          <w:sz w:val="24"/>
          <w:szCs w:val="24"/>
        </w:rPr>
        <w:t>MRI</w:t>
      </w:r>
      <w:r w:rsidR="0062690F" w:rsidRPr="00264EC7">
        <w:rPr>
          <w:rFonts w:hint="eastAsia"/>
          <w:sz w:val="24"/>
          <w:szCs w:val="24"/>
        </w:rPr>
        <w:t>的训练</w:t>
      </w:r>
      <w:r w:rsidR="006B384B" w:rsidRPr="00264EC7">
        <w:rPr>
          <w:rFonts w:hint="eastAsia"/>
          <w:sz w:val="24"/>
          <w:szCs w:val="24"/>
        </w:rPr>
        <w:t>得到的病灶标签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sz w:val="24"/>
                <w:szCs w:val="24"/>
              </w:rPr>
              <m:t>x</m:t>
            </m:r>
          </m:sub>
        </m:sSub>
      </m:oMath>
      <w:r w:rsidR="0036649B" w:rsidRPr="00264EC7">
        <w:rPr>
          <w:rFonts w:hint="eastAsia"/>
          <w:sz w:val="24"/>
          <w:szCs w:val="24"/>
        </w:rPr>
        <w:t>、</w:t>
      </w:r>
      <w:r w:rsidR="006B384B" w:rsidRPr="00264EC7">
        <w:rPr>
          <w:rFonts w:hint="eastAsia"/>
          <w:sz w:val="24"/>
          <w:szCs w:val="24"/>
        </w:rPr>
        <w:t>C</w:t>
      </w:r>
      <w:r w:rsidR="006B384B" w:rsidRPr="00264EC7">
        <w:rPr>
          <w:sz w:val="24"/>
          <w:szCs w:val="24"/>
        </w:rPr>
        <w:t>T</w:t>
      </w:r>
      <w:r w:rsidR="0036649B" w:rsidRPr="00264EC7">
        <w:rPr>
          <w:rFonts w:hint="eastAsia"/>
          <w:sz w:val="24"/>
          <w:szCs w:val="24"/>
        </w:rPr>
        <w:t>病灶任务处理训练</w:t>
      </w:r>
      <w:r w:rsidR="0062690F" w:rsidRPr="00264EC7">
        <w:rPr>
          <w:rFonts w:hint="eastAsia"/>
          <w:sz w:val="24"/>
          <w:szCs w:val="24"/>
        </w:rPr>
        <w:t>得到的病灶标签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sz w:val="24"/>
                <w:szCs w:val="24"/>
              </w:rPr>
              <m:t>x</m:t>
            </m:r>
          </m:sub>
        </m:sSub>
      </m:oMath>
      <w:r w:rsidR="006B384B" w:rsidRPr="00264EC7">
        <w:rPr>
          <w:rFonts w:hint="eastAsia"/>
          <w:sz w:val="24"/>
          <w:szCs w:val="24"/>
        </w:rPr>
        <w:t>进行对比，分别将</w:t>
      </w:r>
      <w:r w:rsidR="006B384B" w:rsidRPr="00264EC7">
        <w:rPr>
          <w:sz w:val="24"/>
          <w:szCs w:val="24"/>
        </w:rPr>
        <w:t>MRI</w:t>
      </w:r>
      <w:r w:rsidR="006B384B" w:rsidRPr="00264EC7">
        <w:rPr>
          <w:rFonts w:hint="eastAsia"/>
          <w:sz w:val="24"/>
          <w:szCs w:val="24"/>
        </w:rPr>
        <w:t>多模态训练数据中病灶标签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y</m:t>
            </m:r>
          </m:sub>
        </m:sSub>
      </m:oMath>
      <w:r w:rsidR="006B384B" w:rsidRPr="00264EC7">
        <w:rPr>
          <w:rFonts w:hint="eastAsia"/>
          <w:sz w:val="24"/>
          <w:szCs w:val="24"/>
        </w:rPr>
        <w:t>和进行</w:t>
      </w:r>
      <w:r w:rsidR="006B384B" w:rsidRPr="00264EC7">
        <w:rPr>
          <w:sz w:val="24"/>
          <w:szCs w:val="24"/>
        </w:rPr>
        <w:t>MRI</w:t>
      </w:r>
      <w:r w:rsidR="006B384B" w:rsidRPr="00264EC7">
        <w:rPr>
          <w:rFonts w:hint="eastAsia"/>
          <w:sz w:val="24"/>
          <w:szCs w:val="24"/>
        </w:rPr>
        <w:t>转</w:t>
      </w:r>
      <w:r w:rsidR="006B384B" w:rsidRPr="00264EC7">
        <w:rPr>
          <w:sz w:val="24"/>
          <w:szCs w:val="24"/>
        </w:rPr>
        <w:t>MRI</w:t>
      </w:r>
      <w:r w:rsidR="006B384B" w:rsidRPr="00264EC7">
        <w:rPr>
          <w:rFonts w:hint="eastAsia"/>
          <w:sz w:val="24"/>
          <w:szCs w:val="24"/>
        </w:rPr>
        <w:t>的训练得到的病灶标签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y</m:t>
            </m:r>
          </m:sub>
        </m:sSub>
      </m:oMath>
      <w:r w:rsidR="006B384B" w:rsidRPr="00264EC7">
        <w:rPr>
          <w:rFonts w:hint="eastAsia"/>
          <w:sz w:val="24"/>
          <w:szCs w:val="24"/>
        </w:rPr>
        <w:t>、</w:t>
      </w:r>
      <w:r w:rsidR="006B384B" w:rsidRPr="00264EC7">
        <w:rPr>
          <w:sz w:val="24"/>
          <w:szCs w:val="24"/>
        </w:rPr>
        <w:t>MRI</w:t>
      </w:r>
      <w:r w:rsidR="006B384B" w:rsidRPr="00264EC7">
        <w:rPr>
          <w:rFonts w:hint="eastAsia"/>
          <w:sz w:val="24"/>
          <w:szCs w:val="24"/>
        </w:rPr>
        <w:t>转</w:t>
      </w:r>
      <w:r w:rsidR="006B384B" w:rsidRPr="00264EC7">
        <w:rPr>
          <w:rFonts w:hint="eastAsia"/>
          <w:sz w:val="24"/>
          <w:szCs w:val="24"/>
        </w:rPr>
        <w:t>C</w:t>
      </w:r>
      <w:r w:rsidR="006B384B" w:rsidRPr="00264EC7">
        <w:rPr>
          <w:sz w:val="24"/>
          <w:szCs w:val="24"/>
        </w:rPr>
        <w:t>T</w:t>
      </w:r>
      <w:r w:rsidR="006B384B" w:rsidRPr="00264EC7">
        <w:rPr>
          <w:rFonts w:hint="eastAsia"/>
          <w:sz w:val="24"/>
          <w:szCs w:val="24"/>
        </w:rPr>
        <w:t>的训练得到的病灶标签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y</m:t>
            </m:r>
          </m:sub>
        </m:sSub>
      </m:oMath>
      <w:r w:rsidR="006B384B" w:rsidRPr="00264EC7">
        <w:rPr>
          <w:rFonts w:hint="eastAsia"/>
          <w:sz w:val="24"/>
          <w:szCs w:val="24"/>
        </w:rPr>
        <w:t>、</w:t>
      </w:r>
      <w:r w:rsidR="006B384B" w:rsidRPr="00264EC7">
        <w:rPr>
          <w:sz w:val="24"/>
          <w:szCs w:val="24"/>
        </w:rPr>
        <w:t>MRI</w:t>
      </w:r>
      <w:r w:rsidR="006B384B" w:rsidRPr="00264EC7">
        <w:rPr>
          <w:rFonts w:hint="eastAsia"/>
          <w:sz w:val="24"/>
          <w:szCs w:val="24"/>
        </w:rPr>
        <w:t>病灶任务处理训练得到的病灶标签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y</m:t>
            </m:r>
          </m:sub>
        </m:sSub>
      </m:oMath>
      <w:r w:rsidR="006B384B" w:rsidRPr="00264EC7">
        <w:rPr>
          <w:rFonts w:hint="eastAsia"/>
          <w:sz w:val="24"/>
          <w:szCs w:val="24"/>
        </w:rPr>
        <w:t>进行对比；</w:t>
      </w:r>
      <w:r w:rsidR="00DA4648" w:rsidRPr="00264EC7">
        <w:rPr>
          <w:rFonts w:hint="eastAsia"/>
          <w:sz w:val="24"/>
          <w:szCs w:val="24"/>
        </w:rPr>
        <w:t>如果任意训练的对比结果不能达到要求则</w:t>
      </w:r>
      <w:r w:rsidR="00A1199E" w:rsidRPr="00264EC7">
        <w:rPr>
          <w:rFonts w:hint="eastAsia"/>
          <w:sz w:val="24"/>
          <w:szCs w:val="24"/>
        </w:rPr>
        <w:t>跳转执行步骤</w:t>
      </w:r>
      <w:r w:rsidR="00A1199E" w:rsidRPr="00264EC7">
        <w:rPr>
          <w:rFonts w:hint="eastAsia"/>
          <w:sz w:val="24"/>
          <w:szCs w:val="24"/>
        </w:rPr>
        <w:t>S3</w:t>
      </w:r>
      <w:r w:rsidR="00A1199E" w:rsidRPr="00264EC7">
        <w:rPr>
          <w:rFonts w:hint="eastAsia"/>
          <w:sz w:val="24"/>
          <w:szCs w:val="24"/>
        </w:rPr>
        <w:t>）继续进行训练，否则结束并退出。</w:t>
      </w:r>
    </w:p>
    <w:p w:rsidR="00A1199E" w:rsidRPr="00264EC7" w:rsidRDefault="005925A1" w:rsidP="00D0000F">
      <w:pPr>
        <w:adjustRightInd w:val="0"/>
        <w:snapToGrid w:val="0"/>
        <w:spacing w:line="360" w:lineRule="auto"/>
        <w:ind w:firstLineChars="200" w:firstLine="480"/>
        <w:rPr>
          <w:sz w:val="24"/>
          <w:szCs w:val="24"/>
        </w:rPr>
      </w:pPr>
      <w:r w:rsidRPr="00264EC7">
        <w:rPr>
          <w:rFonts w:hint="eastAsia"/>
          <w:sz w:val="24"/>
          <w:szCs w:val="24"/>
        </w:rPr>
        <w:t xml:space="preserve">9. </w:t>
      </w:r>
      <w:r w:rsidRPr="00264EC7">
        <w:rPr>
          <w:rFonts w:hint="eastAsia"/>
          <w:sz w:val="24"/>
          <w:szCs w:val="24"/>
        </w:rPr>
        <w:t>一种基于模块化</w:t>
      </w:r>
      <w:r w:rsidRPr="00264EC7">
        <w:rPr>
          <w:rFonts w:hint="eastAsia"/>
          <w:sz w:val="24"/>
          <w:szCs w:val="24"/>
        </w:rPr>
        <w:t>GAN</w:t>
      </w:r>
      <w:r w:rsidRPr="00264EC7">
        <w:rPr>
          <w:rFonts w:hint="eastAsia"/>
          <w:sz w:val="24"/>
          <w:szCs w:val="24"/>
        </w:rPr>
        <w:t>的多模态</w:t>
      </w:r>
      <w:r w:rsidRPr="00264EC7">
        <w:rPr>
          <w:rFonts w:hint="eastAsia"/>
          <w:sz w:val="24"/>
          <w:szCs w:val="24"/>
        </w:rPr>
        <w:t>MRI</w:t>
      </w:r>
      <w:r w:rsidRPr="00264EC7">
        <w:rPr>
          <w:rFonts w:hint="eastAsia"/>
          <w:sz w:val="24"/>
          <w:szCs w:val="24"/>
        </w:rPr>
        <w:t>与多模态</w:t>
      </w:r>
      <w:r w:rsidRPr="00264EC7">
        <w:rPr>
          <w:rFonts w:hint="eastAsia"/>
          <w:sz w:val="24"/>
          <w:szCs w:val="24"/>
        </w:rPr>
        <w:t>CT</w:t>
      </w:r>
      <w:r w:rsidRPr="00264EC7">
        <w:rPr>
          <w:rFonts w:hint="eastAsia"/>
          <w:sz w:val="24"/>
          <w:szCs w:val="24"/>
        </w:rPr>
        <w:t>的转换系统，包括计算机设备，其特征在于，该计算机设备被编程或配置以执行权利要求</w:t>
      </w:r>
      <w:r w:rsidRPr="00264EC7">
        <w:rPr>
          <w:rFonts w:hint="eastAsia"/>
          <w:sz w:val="24"/>
          <w:szCs w:val="24"/>
        </w:rPr>
        <w:t>1</w:t>
      </w:r>
      <w:r w:rsidRPr="00264EC7">
        <w:rPr>
          <w:rFonts w:hint="eastAsia"/>
          <w:sz w:val="24"/>
          <w:szCs w:val="24"/>
        </w:rPr>
        <w:t>～</w:t>
      </w:r>
      <w:r w:rsidRPr="00264EC7">
        <w:rPr>
          <w:rFonts w:hint="eastAsia"/>
          <w:sz w:val="24"/>
          <w:szCs w:val="24"/>
        </w:rPr>
        <w:t>8</w:t>
      </w:r>
      <w:r w:rsidRPr="00264EC7">
        <w:rPr>
          <w:rFonts w:hint="eastAsia"/>
          <w:sz w:val="24"/>
          <w:szCs w:val="24"/>
        </w:rPr>
        <w:t>中任意一项所述基于模块化</w:t>
      </w:r>
      <w:r w:rsidRPr="00264EC7">
        <w:rPr>
          <w:rFonts w:hint="eastAsia"/>
          <w:sz w:val="24"/>
          <w:szCs w:val="24"/>
        </w:rPr>
        <w:t>GAN</w:t>
      </w:r>
      <w:r w:rsidRPr="00264EC7">
        <w:rPr>
          <w:rFonts w:hint="eastAsia"/>
          <w:sz w:val="24"/>
          <w:szCs w:val="24"/>
        </w:rPr>
        <w:t>的多模态</w:t>
      </w:r>
      <w:r w:rsidRPr="00264EC7">
        <w:rPr>
          <w:rFonts w:hint="eastAsia"/>
          <w:sz w:val="24"/>
          <w:szCs w:val="24"/>
        </w:rPr>
        <w:t>MRI</w:t>
      </w:r>
      <w:r w:rsidRPr="00264EC7">
        <w:rPr>
          <w:rFonts w:hint="eastAsia"/>
          <w:sz w:val="24"/>
          <w:szCs w:val="24"/>
        </w:rPr>
        <w:t>与多模态</w:t>
      </w:r>
      <w:r w:rsidRPr="00264EC7">
        <w:rPr>
          <w:rFonts w:hint="eastAsia"/>
          <w:sz w:val="24"/>
          <w:szCs w:val="24"/>
        </w:rPr>
        <w:t>CT</w:t>
      </w:r>
      <w:r w:rsidRPr="00264EC7">
        <w:rPr>
          <w:rFonts w:hint="eastAsia"/>
          <w:sz w:val="24"/>
          <w:szCs w:val="24"/>
        </w:rPr>
        <w:t>的转换方法的步骤，或该计算机设备的存储介质上存储有被编程或配置以执行权利要求</w:t>
      </w:r>
      <w:r w:rsidRPr="00264EC7">
        <w:rPr>
          <w:rFonts w:hint="eastAsia"/>
          <w:sz w:val="24"/>
          <w:szCs w:val="24"/>
        </w:rPr>
        <w:t>1</w:t>
      </w:r>
      <w:r w:rsidRPr="00264EC7">
        <w:rPr>
          <w:rFonts w:hint="eastAsia"/>
          <w:sz w:val="24"/>
          <w:szCs w:val="24"/>
        </w:rPr>
        <w:t>～</w:t>
      </w:r>
      <w:r w:rsidRPr="00264EC7">
        <w:rPr>
          <w:rFonts w:hint="eastAsia"/>
          <w:sz w:val="24"/>
          <w:szCs w:val="24"/>
        </w:rPr>
        <w:t>8</w:t>
      </w:r>
      <w:r w:rsidRPr="00264EC7">
        <w:rPr>
          <w:rFonts w:hint="eastAsia"/>
          <w:sz w:val="24"/>
          <w:szCs w:val="24"/>
        </w:rPr>
        <w:t>中任意一项所述基于模块化</w:t>
      </w:r>
      <w:r w:rsidRPr="00264EC7">
        <w:rPr>
          <w:rFonts w:hint="eastAsia"/>
          <w:sz w:val="24"/>
          <w:szCs w:val="24"/>
        </w:rPr>
        <w:t>GAN</w:t>
      </w:r>
      <w:r w:rsidRPr="00264EC7">
        <w:rPr>
          <w:rFonts w:hint="eastAsia"/>
          <w:sz w:val="24"/>
          <w:szCs w:val="24"/>
        </w:rPr>
        <w:t>的多模态</w:t>
      </w:r>
      <w:r w:rsidRPr="00264EC7">
        <w:rPr>
          <w:rFonts w:hint="eastAsia"/>
          <w:sz w:val="24"/>
          <w:szCs w:val="24"/>
        </w:rPr>
        <w:t>MRI</w:t>
      </w:r>
      <w:r w:rsidRPr="00264EC7">
        <w:rPr>
          <w:rFonts w:hint="eastAsia"/>
          <w:sz w:val="24"/>
          <w:szCs w:val="24"/>
        </w:rPr>
        <w:t>与多模态</w:t>
      </w:r>
      <w:r w:rsidRPr="00264EC7">
        <w:rPr>
          <w:rFonts w:hint="eastAsia"/>
          <w:sz w:val="24"/>
          <w:szCs w:val="24"/>
        </w:rPr>
        <w:t>CT</w:t>
      </w:r>
      <w:r w:rsidRPr="00264EC7">
        <w:rPr>
          <w:rFonts w:hint="eastAsia"/>
          <w:sz w:val="24"/>
          <w:szCs w:val="24"/>
        </w:rPr>
        <w:t>的转换方法的计算机程序。</w:t>
      </w:r>
    </w:p>
    <w:p w:rsidR="00CB6264" w:rsidRPr="00264EC7" w:rsidRDefault="005925A1" w:rsidP="00C4307A">
      <w:pPr>
        <w:adjustRightInd w:val="0"/>
        <w:snapToGrid w:val="0"/>
        <w:spacing w:line="360" w:lineRule="auto"/>
        <w:ind w:firstLineChars="200" w:firstLine="480"/>
        <w:rPr>
          <w:sz w:val="24"/>
          <w:szCs w:val="24"/>
        </w:rPr>
      </w:pPr>
      <w:r w:rsidRPr="00264EC7">
        <w:rPr>
          <w:rFonts w:hint="eastAsia"/>
          <w:sz w:val="24"/>
          <w:szCs w:val="24"/>
        </w:rPr>
        <w:t xml:space="preserve">10.  </w:t>
      </w:r>
      <w:r w:rsidRPr="00264EC7">
        <w:rPr>
          <w:rFonts w:hint="eastAsia"/>
          <w:sz w:val="24"/>
          <w:szCs w:val="24"/>
        </w:rPr>
        <w:t>一种计算机可读存储介质，其特征在于，该计算机可读存储介质上存储有被编程或配置以执行权利要求</w:t>
      </w:r>
      <w:r w:rsidRPr="00264EC7">
        <w:rPr>
          <w:rFonts w:hint="eastAsia"/>
          <w:sz w:val="24"/>
          <w:szCs w:val="24"/>
        </w:rPr>
        <w:t>1</w:t>
      </w:r>
      <w:r w:rsidRPr="00264EC7">
        <w:rPr>
          <w:rFonts w:hint="eastAsia"/>
          <w:sz w:val="24"/>
          <w:szCs w:val="24"/>
        </w:rPr>
        <w:t>～</w:t>
      </w:r>
      <w:r w:rsidRPr="00264EC7">
        <w:rPr>
          <w:rFonts w:hint="eastAsia"/>
          <w:sz w:val="24"/>
          <w:szCs w:val="24"/>
        </w:rPr>
        <w:t>8</w:t>
      </w:r>
      <w:r w:rsidRPr="00264EC7">
        <w:rPr>
          <w:rFonts w:hint="eastAsia"/>
          <w:sz w:val="24"/>
          <w:szCs w:val="24"/>
        </w:rPr>
        <w:t>中任意一项所述基于模块化</w:t>
      </w:r>
      <w:r w:rsidRPr="00264EC7">
        <w:rPr>
          <w:rFonts w:hint="eastAsia"/>
          <w:sz w:val="24"/>
          <w:szCs w:val="24"/>
        </w:rPr>
        <w:t>GAN</w:t>
      </w:r>
      <w:r w:rsidRPr="00264EC7">
        <w:rPr>
          <w:rFonts w:hint="eastAsia"/>
          <w:sz w:val="24"/>
          <w:szCs w:val="24"/>
        </w:rPr>
        <w:t>的多模态</w:t>
      </w:r>
      <w:r w:rsidRPr="00264EC7">
        <w:rPr>
          <w:rFonts w:hint="eastAsia"/>
          <w:sz w:val="24"/>
          <w:szCs w:val="24"/>
        </w:rPr>
        <w:t>MRI</w:t>
      </w:r>
      <w:r w:rsidRPr="00264EC7">
        <w:rPr>
          <w:rFonts w:hint="eastAsia"/>
          <w:sz w:val="24"/>
          <w:szCs w:val="24"/>
        </w:rPr>
        <w:t>与多模态</w:t>
      </w:r>
      <w:r w:rsidRPr="00264EC7">
        <w:rPr>
          <w:rFonts w:hint="eastAsia"/>
          <w:sz w:val="24"/>
          <w:szCs w:val="24"/>
        </w:rPr>
        <w:t>CT</w:t>
      </w:r>
      <w:r w:rsidRPr="00264EC7">
        <w:rPr>
          <w:rFonts w:hint="eastAsia"/>
          <w:sz w:val="24"/>
          <w:szCs w:val="24"/>
        </w:rPr>
        <w:t>的转换方法的计算机程序。</w:t>
      </w:r>
    </w:p>
    <w:p w:rsidR="00953AAB" w:rsidRPr="00264EC7" w:rsidRDefault="00953AAB" w:rsidP="00C4307A">
      <w:pPr>
        <w:adjustRightInd w:val="0"/>
        <w:snapToGrid w:val="0"/>
        <w:spacing w:line="360" w:lineRule="auto"/>
        <w:ind w:firstLineChars="200" w:firstLine="480"/>
        <w:rPr>
          <w:sz w:val="24"/>
          <w:szCs w:val="24"/>
        </w:rPr>
      </w:pPr>
    </w:p>
    <w:p w:rsidR="00C4307A" w:rsidRPr="00264EC7" w:rsidRDefault="00C4307A" w:rsidP="00C4307A">
      <w:pPr>
        <w:adjustRightInd w:val="0"/>
        <w:snapToGrid w:val="0"/>
        <w:spacing w:line="360" w:lineRule="auto"/>
        <w:ind w:firstLineChars="200" w:firstLine="480"/>
        <w:rPr>
          <w:sz w:val="24"/>
          <w:szCs w:val="24"/>
        </w:rPr>
      </w:pPr>
    </w:p>
    <w:p w:rsidR="00C4307A" w:rsidRPr="00264EC7" w:rsidRDefault="00C4307A" w:rsidP="00C4307A">
      <w:pPr>
        <w:adjustRightInd w:val="0"/>
        <w:snapToGrid w:val="0"/>
        <w:spacing w:line="360" w:lineRule="auto"/>
        <w:ind w:firstLineChars="200" w:firstLine="480"/>
        <w:rPr>
          <w:sz w:val="24"/>
          <w:szCs w:val="24"/>
        </w:rPr>
        <w:sectPr w:rsidR="00C4307A" w:rsidRPr="00264EC7" w:rsidSect="000329DA">
          <w:headerReference w:type="default" r:id="rId14"/>
          <w:footerReference w:type="default" r:id="rId15"/>
          <w:pgSz w:w="11906" w:h="16838" w:code="9"/>
          <w:pgMar w:top="1361" w:right="851" w:bottom="851" w:left="1418" w:header="794" w:footer="193" w:gutter="0"/>
          <w:pgNumType w:start="1"/>
          <w:cols w:space="425"/>
          <w:docGrid w:type="lines" w:linePitch="312"/>
        </w:sectPr>
      </w:pPr>
    </w:p>
    <w:p w:rsidR="000329DA" w:rsidRPr="00264EC7" w:rsidRDefault="00AA209B" w:rsidP="006D249C">
      <w:pPr>
        <w:adjustRightInd w:val="0"/>
        <w:snapToGrid w:val="0"/>
        <w:spacing w:line="360" w:lineRule="auto"/>
        <w:jc w:val="center"/>
        <w:rPr>
          <w:sz w:val="24"/>
          <w:szCs w:val="24"/>
        </w:rPr>
      </w:pPr>
      <w:r w:rsidRPr="00264EC7">
        <w:rPr>
          <w:rFonts w:ascii="宋体" w:hAnsi="宋体" w:hint="eastAsia"/>
          <w:b/>
          <w:sz w:val="24"/>
          <w:szCs w:val="24"/>
        </w:rPr>
        <w:lastRenderedPageBreak/>
        <w:t>基于模块化GAN的多模态MRI与多模态CT的转换方法、系统及介质</w:t>
      </w:r>
    </w:p>
    <w:p w:rsidR="00812F48" w:rsidRPr="00264EC7" w:rsidRDefault="00812F48" w:rsidP="00FB0D64">
      <w:pPr>
        <w:adjustRightInd w:val="0"/>
        <w:snapToGrid w:val="0"/>
        <w:spacing w:line="360" w:lineRule="auto"/>
        <w:ind w:firstLineChars="200" w:firstLine="482"/>
        <w:rPr>
          <w:b/>
          <w:sz w:val="24"/>
          <w:szCs w:val="24"/>
        </w:rPr>
      </w:pPr>
    </w:p>
    <w:p w:rsidR="006D249C" w:rsidRPr="00264EC7" w:rsidRDefault="006D249C" w:rsidP="00FB0D64">
      <w:pPr>
        <w:adjustRightInd w:val="0"/>
        <w:snapToGrid w:val="0"/>
        <w:spacing w:line="360" w:lineRule="auto"/>
        <w:ind w:firstLineChars="200" w:firstLine="482"/>
        <w:rPr>
          <w:b/>
          <w:sz w:val="24"/>
          <w:szCs w:val="24"/>
        </w:rPr>
      </w:pPr>
      <w:r w:rsidRPr="00264EC7">
        <w:rPr>
          <w:rFonts w:hint="eastAsia"/>
          <w:b/>
          <w:sz w:val="24"/>
          <w:szCs w:val="24"/>
        </w:rPr>
        <w:t>技术领域</w:t>
      </w:r>
    </w:p>
    <w:p w:rsidR="006D249C" w:rsidRPr="00264EC7" w:rsidRDefault="005F6697" w:rsidP="005C4430">
      <w:pPr>
        <w:adjustRightInd w:val="0"/>
        <w:snapToGrid w:val="0"/>
        <w:spacing w:line="360" w:lineRule="auto"/>
        <w:ind w:firstLineChars="200" w:firstLine="480"/>
        <w:rPr>
          <w:sz w:val="24"/>
          <w:szCs w:val="24"/>
        </w:rPr>
      </w:pPr>
      <w:r w:rsidRPr="00264EC7">
        <w:rPr>
          <w:rFonts w:hint="eastAsia"/>
          <w:sz w:val="24"/>
          <w:szCs w:val="24"/>
        </w:rPr>
        <w:t>本发明涉及</w:t>
      </w:r>
      <w:r w:rsidR="00AA412E" w:rsidRPr="00264EC7">
        <w:rPr>
          <w:rFonts w:hint="eastAsia"/>
          <w:sz w:val="24"/>
          <w:szCs w:val="24"/>
        </w:rPr>
        <w:t>医学图像处理领域，</w:t>
      </w:r>
      <w:r w:rsidRPr="00264EC7">
        <w:rPr>
          <w:rFonts w:hint="eastAsia"/>
          <w:sz w:val="24"/>
          <w:szCs w:val="24"/>
        </w:rPr>
        <w:t>具体涉及</w:t>
      </w:r>
      <w:r w:rsidR="00AA412E" w:rsidRPr="00264EC7">
        <w:rPr>
          <w:rFonts w:hint="eastAsia"/>
          <w:sz w:val="24"/>
          <w:szCs w:val="24"/>
        </w:rPr>
        <w:t>一种基于模块化</w:t>
      </w:r>
      <w:r w:rsidR="00AA412E" w:rsidRPr="00264EC7">
        <w:rPr>
          <w:rFonts w:hint="eastAsia"/>
          <w:sz w:val="24"/>
          <w:szCs w:val="24"/>
        </w:rPr>
        <w:t>GAN</w:t>
      </w:r>
      <w:r w:rsidR="00AA412E" w:rsidRPr="00264EC7">
        <w:rPr>
          <w:rFonts w:hint="eastAsia"/>
          <w:sz w:val="24"/>
          <w:szCs w:val="24"/>
        </w:rPr>
        <w:t>的多模态</w:t>
      </w:r>
      <w:r w:rsidR="00AA412E" w:rsidRPr="00264EC7">
        <w:rPr>
          <w:rFonts w:hint="eastAsia"/>
          <w:sz w:val="24"/>
          <w:szCs w:val="24"/>
        </w:rPr>
        <w:t>MRI</w:t>
      </w:r>
      <w:r w:rsidR="00AA412E" w:rsidRPr="00264EC7">
        <w:rPr>
          <w:rFonts w:hint="eastAsia"/>
          <w:sz w:val="24"/>
          <w:szCs w:val="24"/>
        </w:rPr>
        <w:t>与多模态</w:t>
      </w:r>
      <w:r w:rsidR="00AA412E" w:rsidRPr="00264EC7">
        <w:rPr>
          <w:rFonts w:hint="eastAsia"/>
          <w:sz w:val="24"/>
          <w:szCs w:val="24"/>
        </w:rPr>
        <w:t>CT</w:t>
      </w:r>
      <w:r w:rsidR="00AA412E" w:rsidRPr="00264EC7">
        <w:rPr>
          <w:rFonts w:hint="eastAsia"/>
          <w:sz w:val="24"/>
          <w:szCs w:val="24"/>
        </w:rPr>
        <w:t>的转换方法、系统及介质，可用于根据给定模态的</w:t>
      </w:r>
      <w:r w:rsidR="00AA412E" w:rsidRPr="00264EC7">
        <w:rPr>
          <w:rFonts w:hint="eastAsia"/>
          <w:sz w:val="24"/>
          <w:szCs w:val="24"/>
        </w:rPr>
        <w:t>MRI</w:t>
      </w:r>
      <w:r w:rsidR="00AA412E" w:rsidRPr="00264EC7">
        <w:rPr>
          <w:rFonts w:hint="eastAsia"/>
          <w:sz w:val="24"/>
          <w:szCs w:val="24"/>
        </w:rPr>
        <w:t>或</w:t>
      </w:r>
      <w:r w:rsidR="00AA412E" w:rsidRPr="00264EC7">
        <w:rPr>
          <w:rFonts w:hint="eastAsia"/>
          <w:sz w:val="24"/>
          <w:szCs w:val="24"/>
        </w:rPr>
        <w:t>CT</w:t>
      </w:r>
      <w:r w:rsidR="00AA412E" w:rsidRPr="00264EC7">
        <w:rPr>
          <w:rFonts w:hint="eastAsia"/>
          <w:sz w:val="24"/>
          <w:szCs w:val="24"/>
        </w:rPr>
        <w:t>图和目标模态，通过条件生成对抗网络生成配准的多模态</w:t>
      </w:r>
      <w:r w:rsidR="00AA412E" w:rsidRPr="00264EC7">
        <w:rPr>
          <w:rFonts w:hint="eastAsia"/>
          <w:sz w:val="24"/>
          <w:szCs w:val="24"/>
        </w:rPr>
        <w:t>MRI</w:t>
      </w:r>
      <w:r w:rsidR="00AA412E" w:rsidRPr="00264EC7">
        <w:rPr>
          <w:rFonts w:hint="eastAsia"/>
          <w:sz w:val="24"/>
          <w:szCs w:val="24"/>
        </w:rPr>
        <w:t>和</w:t>
      </w:r>
      <w:r w:rsidR="00AA412E" w:rsidRPr="00264EC7">
        <w:rPr>
          <w:rFonts w:hint="eastAsia"/>
          <w:sz w:val="24"/>
          <w:szCs w:val="24"/>
        </w:rPr>
        <w:t>CT</w:t>
      </w:r>
      <w:r w:rsidR="00AA412E" w:rsidRPr="00264EC7">
        <w:rPr>
          <w:rFonts w:hint="eastAsia"/>
          <w:sz w:val="24"/>
          <w:szCs w:val="24"/>
        </w:rPr>
        <w:t>图。</w:t>
      </w:r>
    </w:p>
    <w:p w:rsidR="006D249C" w:rsidRPr="00264EC7" w:rsidRDefault="006D249C" w:rsidP="00FB0D64">
      <w:pPr>
        <w:adjustRightInd w:val="0"/>
        <w:snapToGrid w:val="0"/>
        <w:spacing w:line="360" w:lineRule="auto"/>
        <w:ind w:firstLineChars="200" w:firstLine="482"/>
        <w:rPr>
          <w:b/>
          <w:sz w:val="24"/>
          <w:szCs w:val="24"/>
        </w:rPr>
      </w:pPr>
      <w:r w:rsidRPr="00264EC7">
        <w:rPr>
          <w:rFonts w:hint="eastAsia"/>
          <w:b/>
          <w:sz w:val="24"/>
          <w:szCs w:val="24"/>
        </w:rPr>
        <w:t>背景技术</w:t>
      </w:r>
    </w:p>
    <w:p w:rsidR="00AA412E" w:rsidRPr="00264EC7" w:rsidRDefault="00AA412E" w:rsidP="00AA412E">
      <w:pPr>
        <w:adjustRightInd w:val="0"/>
        <w:snapToGrid w:val="0"/>
        <w:spacing w:line="360" w:lineRule="auto"/>
        <w:ind w:firstLineChars="200" w:firstLine="480"/>
        <w:rPr>
          <w:sz w:val="24"/>
          <w:szCs w:val="24"/>
        </w:rPr>
      </w:pPr>
      <w:r w:rsidRPr="00264EC7">
        <w:rPr>
          <w:rFonts w:hint="eastAsia"/>
          <w:sz w:val="24"/>
          <w:szCs w:val="24"/>
        </w:rPr>
        <w:t>医学影像有很多的模态，例如核磁共振影像（</w:t>
      </w:r>
      <w:r w:rsidRPr="00264EC7">
        <w:rPr>
          <w:rFonts w:hint="eastAsia"/>
          <w:sz w:val="24"/>
          <w:szCs w:val="24"/>
        </w:rPr>
        <w:t>M</w:t>
      </w:r>
      <w:r w:rsidRPr="00264EC7">
        <w:rPr>
          <w:sz w:val="24"/>
          <w:szCs w:val="24"/>
        </w:rPr>
        <w:t>RI</w:t>
      </w:r>
      <w:r w:rsidRPr="00264EC7">
        <w:rPr>
          <w:rFonts w:hint="eastAsia"/>
          <w:sz w:val="24"/>
          <w:szCs w:val="24"/>
        </w:rPr>
        <w:t>）、超声波、</w:t>
      </w:r>
      <w:r w:rsidRPr="00264EC7">
        <w:rPr>
          <w:sz w:val="24"/>
          <w:szCs w:val="24"/>
        </w:rPr>
        <w:t>CT</w:t>
      </w:r>
      <w:r w:rsidRPr="00264EC7">
        <w:rPr>
          <w:rFonts w:hint="eastAsia"/>
          <w:sz w:val="24"/>
          <w:szCs w:val="24"/>
        </w:rPr>
        <w:t>等等。</w:t>
      </w:r>
      <w:r w:rsidRPr="00264EC7">
        <w:rPr>
          <w:rFonts w:hint="eastAsia"/>
          <w:sz w:val="24"/>
          <w:szCs w:val="24"/>
        </w:rPr>
        <w:t>M</w:t>
      </w:r>
      <w:r w:rsidRPr="00264EC7">
        <w:rPr>
          <w:sz w:val="24"/>
          <w:szCs w:val="24"/>
        </w:rPr>
        <w:t>RI</w:t>
      </w:r>
      <w:r w:rsidRPr="00264EC7">
        <w:rPr>
          <w:rFonts w:hint="eastAsia"/>
          <w:sz w:val="24"/>
          <w:szCs w:val="24"/>
        </w:rPr>
        <w:t>可以再细分出</w:t>
      </w:r>
      <w:r w:rsidRPr="00264EC7">
        <w:rPr>
          <w:rFonts w:hint="eastAsia"/>
          <w:sz w:val="24"/>
          <w:szCs w:val="24"/>
        </w:rPr>
        <w:t>T</w:t>
      </w:r>
      <w:r w:rsidRPr="00264EC7">
        <w:rPr>
          <w:sz w:val="24"/>
          <w:szCs w:val="24"/>
        </w:rPr>
        <w:t>1</w:t>
      </w:r>
      <w:r w:rsidRPr="00264EC7">
        <w:rPr>
          <w:rFonts w:hint="eastAsia"/>
          <w:sz w:val="24"/>
          <w:szCs w:val="24"/>
        </w:rPr>
        <w:t>、</w:t>
      </w:r>
      <w:r w:rsidRPr="00264EC7">
        <w:rPr>
          <w:rFonts w:hint="eastAsia"/>
          <w:sz w:val="24"/>
          <w:szCs w:val="24"/>
        </w:rPr>
        <w:t>T</w:t>
      </w:r>
      <w:r w:rsidRPr="00264EC7">
        <w:rPr>
          <w:sz w:val="24"/>
          <w:szCs w:val="24"/>
        </w:rPr>
        <w:t>2</w:t>
      </w:r>
      <w:r w:rsidRPr="00264EC7">
        <w:rPr>
          <w:rFonts w:hint="eastAsia"/>
          <w:sz w:val="24"/>
          <w:szCs w:val="24"/>
        </w:rPr>
        <w:t>、</w:t>
      </w:r>
      <w:r w:rsidRPr="00264EC7">
        <w:rPr>
          <w:rFonts w:hint="eastAsia"/>
          <w:sz w:val="24"/>
          <w:szCs w:val="24"/>
        </w:rPr>
        <w:t>T</w:t>
      </w:r>
      <w:r w:rsidRPr="00264EC7">
        <w:rPr>
          <w:sz w:val="24"/>
          <w:szCs w:val="24"/>
        </w:rPr>
        <w:t>1w</w:t>
      </w:r>
      <w:r w:rsidRPr="00264EC7">
        <w:rPr>
          <w:rFonts w:hint="eastAsia"/>
          <w:sz w:val="24"/>
          <w:szCs w:val="24"/>
        </w:rPr>
        <w:t>、</w:t>
      </w:r>
      <w:r w:rsidRPr="00264EC7">
        <w:rPr>
          <w:rFonts w:hint="eastAsia"/>
          <w:sz w:val="24"/>
          <w:szCs w:val="24"/>
        </w:rPr>
        <w:t>T</w:t>
      </w:r>
      <w:r w:rsidRPr="00264EC7">
        <w:rPr>
          <w:sz w:val="24"/>
          <w:szCs w:val="24"/>
        </w:rPr>
        <w:t>2w</w:t>
      </w:r>
      <w:r w:rsidRPr="00264EC7">
        <w:rPr>
          <w:rFonts w:hint="eastAsia"/>
          <w:sz w:val="24"/>
          <w:szCs w:val="24"/>
        </w:rPr>
        <w:t>等不同对比度的子模态，</w:t>
      </w:r>
      <w:r w:rsidRPr="00264EC7">
        <w:rPr>
          <w:rFonts w:hint="eastAsia"/>
          <w:sz w:val="24"/>
          <w:szCs w:val="24"/>
        </w:rPr>
        <w:t>C</w:t>
      </w:r>
      <w:r w:rsidRPr="00264EC7">
        <w:rPr>
          <w:sz w:val="24"/>
          <w:szCs w:val="24"/>
        </w:rPr>
        <w:t>T</w:t>
      </w:r>
      <w:r w:rsidRPr="00264EC7">
        <w:rPr>
          <w:rFonts w:hint="eastAsia"/>
          <w:sz w:val="24"/>
          <w:szCs w:val="24"/>
        </w:rPr>
        <w:t>也可以根据不同的照射剂量得到不同的子模态图像。相较于单模态数据，配准的多模态影像数据能提供更多的信息。然而，配准的多模态医学影像的采集代价很高。因此，通过应用图像合成技术扩展数据集，从已有的单模态图像转换为配准的多模态图像，有着广泛的用途和深远的意义。一些研究采用全卷积神经网络（</w:t>
      </w:r>
      <w:r w:rsidRPr="00264EC7">
        <w:rPr>
          <w:rFonts w:hint="eastAsia"/>
          <w:sz w:val="24"/>
          <w:szCs w:val="24"/>
        </w:rPr>
        <w:t>F</w:t>
      </w:r>
      <w:r w:rsidRPr="00264EC7">
        <w:rPr>
          <w:sz w:val="24"/>
          <w:szCs w:val="24"/>
        </w:rPr>
        <w:t>CN</w:t>
      </w:r>
      <w:r w:rsidRPr="00264EC7">
        <w:rPr>
          <w:rFonts w:hint="eastAsia"/>
          <w:sz w:val="24"/>
          <w:szCs w:val="24"/>
        </w:rPr>
        <w:t>）或者生成对抗网络（</w:t>
      </w:r>
      <w:r w:rsidRPr="00264EC7">
        <w:rPr>
          <w:rFonts w:hint="eastAsia"/>
          <w:sz w:val="24"/>
          <w:szCs w:val="24"/>
        </w:rPr>
        <w:t>G</w:t>
      </w:r>
      <w:r w:rsidRPr="00264EC7">
        <w:rPr>
          <w:sz w:val="24"/>
          <w:szCs w:val="24"/>
        </w:rPr>
        <w:t>AN</w:t>
      </w:r>
      <w:r w:rsidRPr="00264EC7">
        <w:rPr>
          <w:rFonts w:hint="eastAsia"/>
          <w:sz w:val="24"/>
          <w:szCs w:val="24"/>
        </w:rPr>
        <w:t>）来进行医学图像的转换。</w:t>
      </w:r>
      <w:r w:rsidRPr="00264EC7">
        <w:rPr>
          <w:rFonts w:hint="eastAsia"/>
          <w:sz w:val="24"/>
          <w:szCs w:val="24"/>
        </w:rPr>
        <w:t>F</w:t>
      </w:r>
      <w:r w:rsidRPr="00264EC7">
        <w:rPr>
          <w:sz w:val="24"/>
          <w:szCs w:val="24"/>
        </w:rPr>
        <w:t>CN</w:t>
      </w:r>
      <w:r w:rsidRPr="00264EC7">
        <w:rPr>
          <w:rFonts w:hint="eastAsia"/>
          <w:sz w:val="24"/>
          <w:szCs w:val="24"/>
        </w:rPr>
        <w:t>需要配准的多模态数据集来进行有监督学习，这带来了极大的限制。</w:t>
      </w:r>
      <w:r w:rsidRPr="00264EC7">
        <w:rPr>
          <w:rFonts w:hint="eastAsia"/>
          <w:sz w:val="24"/>
          <w:szCs w:val="24"/>
        </w:rPr>
        <w:t>G</w:t>
      </w:r>
      <w:r w:rsidRPr="00264EC7">
        <w:rPr>
          <w:sz w:val="24"/>
          <w:szCs w:val="24"/>
        </w:rPr>
        <w:t>AN</w:t>
      </w:r>
      <w:r w:rsidRPr="00264EC7">
        <w:rPr>
          <w:rFonts w:hint="eastAsia"/>
          <w:sz w:val="24"/>
          <w:szCs w:val="24"/>
        </w:rPr>
        <w:t>可以实现无监督学习，通常包含一个生成器和鉴别器，生成器实现模态的转换生成，鉴别器为生成器提供一个对抗性损失指导其生成的图像更加真实。在使用</w:t>
      </w:r>
      <w:r w:rsidRPr="00264EC7">
        <w:rPr>
          <w:rFonts w:hint="eastAsia"/>
          <w:sz w:val="24"/>
          <w:szCs w:val="24"/>
        </w:rPr>
        <w:t>G</w:t>
      </w:r>
      <w:r w:rsidRPr="00264EC7">
        <w:rPr>
          <w:sz w:val="24"/>
          <w:szCs w:val="24"/>
        </w:rPr>
        <w:t>AN</w:t>
      </w:r>
      <w:r w:rsidRPr="00264EC7">
        <w:rPr>
          <w:rFonts w:hint="eastAsia"/>
          <w:sz w:val="24"/>
          <w:szCs w:val="24"/>
        </w:rPr>
        <w:t>进行多模态医学图像转换时，一种思路是训练多个</w:t>
      </w:r>
      <w:r w:rsidRPr="00264EC7">
        <w:rPr>
          <w:rFonts w:hint="eastAsia"/>
          <w:sz w:val="24"/>
          <w:szCs w:val="24"/>
        </w:rPr>
        <w:t>G</w:t>
      </w:r>
      <w:r w:rsidRPr="00264EC7">
        <w:rPr>
          <w:sz w:val="24"/>
          <w:szCs w:val="24"/>
        </w:rPr>
        <w:t>AN</w:t>
      </w:r>
      <w:r w:rsidRPr="00264EC7">
        <w:rPr>
          <w:rFonts w:hint="eastAsia"/>
          <w:sz w:val="24"/>
          <w:szCs w:val="24"/>
        </w:rPr>
        <w:t>，每个</w:t>
      </w:r>
      <w:r w:rsidRPr="00264EC7">
        <w:rPr>
          <w:rFonts w:hint="eastAsia"/>
          <w:sz w:val="24"/>
          <w:szCs w:val="24"/>
        </w:rPr>
        <w:t>G</w:t>
      </w:r>
      <w:r w:rsidRPr="00264EC7">
        <w:rPr>
          <w:sz w:val="24"/>
          <w:szCs w:val="24"/>
        </w:rPr>
        <w:t>AN</w:t>
      </w:r>
      <w:r w:rsidRPr="00264EC7">
        <w:rPr>
          <w:rFonts w:hint="eastAsia"/>
          <w:sz w:val="24"/>
          <w:szCs w:val="24"/>
        </w:rPr>
        <w:t>负责一项转换任务，另一种思路是采用条件</w:t>
      </w:r>
      <w:r w:rsidRPr="00264EC7">
        <w:rPr>
          <w:rFonts w:hint="eastAsia"/>
          <w:sz w:val="24"/>
          <w:szCs w:val="24"/>
        </w:rPr>
        <w:t>G</w:t>
      </w:r>
      <w:r w:rsidRPr="00264EC7">
        <w:rPr>
          <w:sz w:val="24"/>
          <w:szCs w:val="24"/>
        </w:rPr>
        <w:t>AN</w:t>
      </w:r>
      <w:r w:rsidRPr="00264EC7">
        <w:rPr>
          <w:rFonts w:hint="eastAsia"/>
          <w:sz w:val="24"/>
          <w:szCs w:val="24"/>
        </w:rPr>
        <w:t>，在模态输入时加入目标模态的指向信息，通过不同的条件指向来训练生成器实现不同的转换任务。</w:t>
      </w:r>
    </w:p>
    <w:p w:rsidR="00AA412E" w:rsidRPr="00264EC7" w:rsidRDefault="00AA412E" w:rsidP="00AA412E">
      <w:pPr>
        <w:adjustRightInd w:val="0"/>
        <w:snapToGrid w:val="0"/>
        <w:spacing w:line="360" w:lineRule="auto"/>
        <w:ind w:firstLineChars="200" w:firstLine="480"/>
        <w:rPr>
          <w:sz w:val="24"/>
          <w:szCs w:val="24"/>
        </w:rPr>
      </w:pPr>
      <w:r w:rsidRPr="00264EC7">
        <w:rPr>
          <w:rFonts w:hint="eastAsia"/>
          <w:sz w:val="24"/>
          <w:szCs w:val="24"/>
        </w:rPr>
        <w:t>当前的基于条件</w:t>
      </w:r>
      <w:r w:rsidRPr="00264EC7">
        <w:rPr>
          <w:rFonts w:hint="eastAsia"/>
          <w:sz w:val="24"/>
          <w:szCs w:val="24"/>
        </w:rPr>
        <w:t>G</w:t>
      </w:r>
      <w:r w:rsidRPr="00264EC7">
        <w:rPr>
          <w:sz w:val="24"/>
          <w:szCs w:val="24"/>
        </w:rPr>
        <w:t>AN</w:t>
      </w:r>
      <w:r w:rsidRPr="00264EC7">
        <w:rPr>
          <w:rFonts w:hint="eastAsia"/>
          <w:sz w:val="24"/>
          <w:szCs w:val="24"/>
        </w:rPr>
        <w:t>的多域转换方法只适用于</w:t>
      </w:r>
      <w:r w:rsidRPr="00264EC7">
        <w:rPr>
          <w:rFonts w:hint="eastAsia"/>
          <w:sz w:val="24"/>
          <w:szCs w:val="24"/>
        </w:rPr>
        <w:t>M</w:t>
      </w:r>
      <w:r w:rsidRPr="00264EC7">
        <w:rPr>
          <w:sz w:val="24"/>
          <w:szCs w:val="24"/>
        </w:rPr>
        <w:t>RI</w:t>
      </w:r>
      <w:r w:rsidRPr="00264EC7">
        <w:rPr>
          <w:rFonts w:hint="eastAsia"/>
          <w:sz w:val="24"/>
          <w:szCs w:val="24"/>
        </w:rPr>
        <w:t>或</w:t>
      </w:r>
      <w:r w:rsidRPr="00264EC7">
        <w:rPr>
          <w:rFonts w:hint="eastAsia"/>
          <w:sz w:val="24"/>
          <w:szCs w:val="24"/>
        </w:rPr>
        <w:t>C</w:t>
      </w:r>
      <w:r w:rsidRPr="00264EC7">
        <w:rPr>
          <w:sz w:val="24"/>
          <w:szCs w:val="24"/>
        </w:rPr>
        <w:t>T</w:t>
      </w:r>
      <w:r w:rsidRPr="00264EC7">
        <w:rPr>
          <w:rFonts w:hint="eastAsia"/>
          <w:sz w:val="24"/>
          <w:szCs w:val="24"/>
        </w:rPr>
        <w:t>内部各个十分相似的子模态的转换。采用两个</w:t>
      </w:r>
      <w:r w:rsidRPr="00264EC7">
        <w:rPr>
          <w:rFonts w:hint="eastAsia"/>
          <w:sz w:val="24"/>
          <w:szCs w:val="24"/>
        </w:rPr>
        <w:t>G</w:t>
      </w:r>
      <w:r w:rsidRPr="00264EC7">
        <w:rPr>
          <w:sz w:val="24"/>
          <w:szCs w:val="24"/>
        </w:rPr>
        <w:t>AN</w:t>
      </w:r>
      <w:r w:rsidRPr="00264EC7">
        <w:rPr>
          <w:rFonts w:hint="eastAsia"/>
          <w:sz w:val="24"/>
          <w:szCs w:val="24"/>
        </w:rPr>
        <w:t>实现的</w:t>
      </w:r>
      <w:r w:rsidRPr="00264EC7">
        <w:rPr>
          <w:rFonts w:hint="eastAsia"/>
          <w:sz w:val="24"/>
          <w:szCs w:val="24"/>
        </w:rPr>
        <w:t xml:space="preserve"> M</w:t>
      </w:r>
      <w:r w:rsidRPr="00264EC7">
        <w:rPr>
          <w:sz w:val="24"/>
          <w:szCs w:val="24"/>
        </w:rPr>
        <w:t>RI</w:t>
      </w:r>
      <w:r w:rsidRPr="00264EC7">
        <w:rPr>
          <w:rFonts w:hint="eastAsia"/>
          <w:sz w:val="24"/>
          <w:szCs w:val="24"/>
        </w:rPr>
        <w:t>与</w:t>
      </w:r>
      <w:r w:rsidRPr="00264EC7">
        <w:rPr>
          <w:rFonts w:hint="eastAsia"/>
          <w:sz w:val="24"/>
          <w:szCs w:val="24"/>
        </w:rPr>
        <w:t>C</w:t>
      </w:r>
      <w:r w:rsidRPr="00264EC7">
        <w:rPr>
          <w:sz w:val="24"/>
          <w:szCs w:val="24"/>
        </w:rPr>
        <w:t>T</w:t>
      </w:r>
      <w:r w:rsidRPr="00264EC7">
        <w:rPr>
          <w:rFonts w:hint="eastAsia"/>
          <w:sz w:val="24"/>
          <w:szCs w:val="24"/>
        </w:rPr>
        <w:t>双模态的转换的方法在扩展到多模态时代价昂贵。而配准的多模态</w:t>
      </w:r>
      <w:r w:rsidRPr="00264EC7">
        <w:rPr>
          <w:rFonts w:hint="eastAsia"/>
          <w:sz w:val="24"/>
          <w:szCs w:val="24"/>
        </w:rPr>
        <w:t>M</w:t>
      </w:r>
      <w:r w:rsidRPr="00264EC7">
        <w:rPr>
          <w:sz w:val="24"/>
          <w:szCs w:val="24"/>
        </w:rPr>
        <w:t>RI</w:t>
      </w:r>
      <w:r w:rsidRPr="00264EC7">
        <w:rPr>
          <w:rFonts w:hint="eastAsia"/>
          <w:sz w:val="24"/>
          <w:szCs w:val="24"/>
        </w:rPr>
        <w:t>和多模态</w:t>
      </w:r>
      <w:r w:rsidRPr="00264EC7">
        <w:rPr>
          <w:rFonts w:hint="eastAsia"/>
          <w:sz w:val="24"/>
          <w:szCs w:val="24"/>
        </w:rPr>
        <w:t>C</w:t>
      </w:r>
      <w:r w:rsidRPr="00264EC7">
        <w:rPr>
          <w:sz w:val="24"/>
          <w:szCs w:val="24"/>
        </w:rPr>
        <w:t>T</w:t>
      </w:r>
      <w:r w:rsidRPr="00264EC7">
        <w:rPr>
          <w:rFonts w:hint="eastAsia"/>
          <w:sz w:val="24"/>
          <w:szCs w:val="24"/>
        </w:rPr>
        <w:t>的转换尚无相关的成熟研究。</w:t>
      </w:r>
    </w:p>
    <w:p w:rsidR="006D249C" w:rsidRPr="00264EC7" w:rsidRDefault="006D249C" w:rsidP="00FB0D64">
      <w:pPr>
        <w:adjustRightInd w:val="0"/>
        <w:snapToGrid w:val="0"/>
        <w:spacing w:line="360" w:lineRule="auto"/>
        <w:ind w:firstLineChars="200" w:firstLine="482"/>
        <w:rPr>
          <w:b/>
          <w:sz w:val="24"/>
          <w:szCs w:val="24"/>
        </w:rPr>
      </w:pPr>
      <w:r w:rsidRPr="00264EC7">
        <w:rPr>
          <w:rFonts w:hint="eastAsia"/>
          <w:b/>
          <w:sz w:val="24"/>
          <w:szCs w:val="24"/>
        </w:rPr>
        <w:t>发明内容</w:t>
      </w:r>
    </w:p>
    <w:p w:rsidR="00AA412E" w:rsidRPr="00264EC7" w:rsidRDefault="00BC6C66" w:rsidP="005C4430">
      <w:pPr>
        <w:adjustRightInd w:val="0"/>
        <w:snapToGrid w:val="0"/>
        <w:spacing w:line="360" w:lineRule="auto"/>
        <w:ind w:firstLineChars="200" w:firstLine="480"/>
        <w:rPr>
          <w:sz w:val="24"/>
          <w:szCs w:val="24"/>
        </w:rPr>
      </w:pPr>
      <w:r w:rsidRPr="00264EC7">
        <w:rPr>
          <w:rFonts w:hint="eastAsia"/>
          <w:sz w:val="24"/>
          <w:szCs w:val="24"/>
        </w:rPr>
        <w:t>本发明要解决的技术问题：针对现有技术的上述问题，提供一种</w:t>
      </w:r>
      <w:r w:rsidR="00AA412E" w:rsidRPr="00264EC7">
        <w:rPr>
          <w:rFonts w:hint="eastAsia"/>
          <w:sz w:val="24"/>
          <w:szCs w:val="24"/>
        </w:rPr>
        <w:t>基于模块化</w:t>
      </w:r>
      <w:r w:rsidR="00AA412E" w:rsidRPr="00264EC7">
        <w:rPr>
          <w:rFonts w:hint="eastAsia"/>
          <w:sz w:val="24"/>
          <w:szCs w:val="24"/>
        </w:rPr>
        <w:t>GAN</w:t>
      </w:r>
      <w:r w:rsidR="00AA412E" w:rsidRPr="00264EC7">
        <w:rPr>
          <w:rFonts w:hint="eastAsia"/>
          <w:sz w:val="24"/>
          <w:szCs w:val="24"/>
        </w:rPr>
        <w:t>的多模态</w:t>
      </w:r>
      <w:r w:rsidR="00AA412E" w:rsidRPr="00264EC7">
        <w:rPr>
          <w:rFonts w:hint="eastAsia"/>
          <w:sz w:val="24"/>
          <w:szCs w:val="24"/>
        </w:rPr>
        <w:t>MRI</w:t>
      </w:r>
      <w:r w:rsidR="00AA412E" w:rsidRPr="00264EC7">
        <w:rPr>
          <w:rFonts w:hint="eastAsia"/>
          <w:sz w:val="24"/>
          <w:szCs w:val="24"/>
        </w:rPr>
        <w:t>与多模态</w:t>
      </w:r>
      <w:r w:rsidR="00AA412E" w:rsidRPr="00264EC7">
        <w:rPr>
          <w:rFonts w:hint="eastAsia"/>
          <w:sz w:val="24"/>
          <w:szCs w:val="24"/>
        </w:rPr>
        <w:t>CT</w:t>
      </w:r>
      <w:r w:rsidR="00AA412E" w:rsidRPr="00264EC7">
        <w:rPr>
          <w:rFonts w:hint="eastAsia"/>
          <w:sz w:val="24"/>
          <w:szCs w:val="24"/>
        </w:rPr>
        <w:t>的转换方法、系统及介质，本发明考虑到</w:t>
      </w:r>
      <w:r w:rsidR="00AA412E" w:rsidRPr="00264EC7">
        <w:rPr>
          <w:rFonts w:hint="eastAsia"/>
          <w:sz w:val="24"/>
          <w:szCs w:val="24"/>
        </w:rPr>
        <w:t>M</w:t>
      </w:r>
      <w:r w:rsidR="00AA412E" w:rsidRPr="00264EC7">
        <w:rPr>
          <w:sz w:val="24"/>
          <w:szCs w:val="24"/>
        </w:rPr>
        <w:t>RI</w:t>
      </w:r>
      <w:r w:rsidR="00AA412E" w:rsidRPr="00264EC7">
        <w:rPr>
          <w:rFonts w:hint="eastAsia"/>
          <w:sz w:val="24"/>
          <w:szCs w:val="24"/>
        </w:rPr>
        <w:t>和</w:t>
      </w:r>
      <w:r w:rsidR="00AA412E" w:rsidRPr="00264EC7">
        <w:rPr>
          <w:rFonts w:hint="eastAsia"/>
          <w:sz w:val="24"/>
          <w:szCs w:val="24"/>
        </w:rPr>
        <w:t>C</w:t>
      </w:r>
      <w:r w:rsidR="00AA412E" w:rsidRPr="00264EC7">
        <w:rPr>
          <w:sz w:val="24"/>
          <w:szCs w:val="24"/>
        </w:rPr>
        <w:t>T</w:t>
      </w:r>
      <w:proofErr w:type="gramStart"/>
      <w:r w:rsidR="00AA412E" w:rsidRPr="00264EC7">
        <w:rPr>
          <w:rFonts w:hint="eastAsia"/>
          <w:sz w:val="24"/>
          <w:szCs w:val="24"/>
        </w:rPr>
        <w:t>内部子模态</w:t>
      </w:r>
      <w:proofErr w:type="gramEnd"/>
      <w:r w:rsidR="00AA412E" w:rsidRPr="00264EC7">
        <w:rPr>
          <w:rFonts w:hint="eastAsia"/>
          <w:sz w:val="24"/>
          <w:szCs w:val="24"/>
        </w:rPr>
        <w:t>十分相似但</w:t>
      </w:r>
      <w:r w:rsidR="00AA412E" w:rsidRPr="00264EC7">
        <w:rPr>
          <w:rFonts w:hint="eastAsia"/>
          <w:sz w:val="24"/>
          <w:szCs w:val="24"/>
        </w:rPr>
        <w:t>M</w:t>
      </w:r>
      <w:r w:rsidR="00AA412E" w:rsidRPr="00264EC7">
        <w:rPr>
          <w:sz w:val="24"/>
          <w:szCs w:val="24"/>
        </w:rPr>
        <w:t>RI</w:t>
      </w:r>
      <w:r w:rsidR="00AA412E" w:rsidRPr="00264EC7">
        <w:rPr>
          <w:rFonts w:hint="eastAsia"/>
          <w:sz w:val="24"/>
          <w:szCs w:val="24"/>
        </w:rPr>
        <w:t>与</w:t>
      </w:r>
      <w:r w:rsidR="00AA412E" w:rsidRPr="00264EC7">
        <w:rPr>
          <w:rFonts w:hint="eastAsia"/>
          <w:sz w:val="24"/>
          <w:szCs w:val="24"/>
        </w:rPr>
        <w:t>C</w:t>
      </w:r>
      <w:r w:rsidR="00AA412E" w:rsidRPr="00264EC7">
        <w:rPr>
          <w:sz w:val="24"/>
          <w:szCs w:val="24"/>
        </w:rPr>
        <w:t>T</w:t>
      </w:r>
      <w:r w:rsidR="00AA412E" w:rsidRPr="00264EC7">
        <w:rPr>
          <w:rFonts w:hint="eastAsia"/>
          <w:sz w:val="24"/>
          <w:szCs w:val="24"/>
        </w:rPr>
        <w:t>两个模态又有巨大差异的情况，提出了一种采用模块化的条件</w:t>
      </w:r>
      <w:r w:rsidR="00AA412E" w:rsidRPr="00264EC7">
        <w:rPr>
          <w:rFonts w:hint="eastAsia"/>
          <w:sz w:val="24"/>
          <w:szCs w:val="24"/>
        </w:rPr>
        <w:t>GAN</w:t>
      </w:r>
      <w:r w:rsidR="00AA412E" w:rsidRPr="00264EC7">
        <w:rPr>
          <w:rFonts w:hint="eastAsia"/>
          <w:sz w:val="24"/>
          <w:szCs w:val="24"/>
        </w:rPr>
        <w:t>的转换方法，本发明可采用无监督学习方法，训练数据无需配准，在无需训练多个</w:t>
      </w:r>
      <w:r w:rsidR="00AA412E" w:rsidRPr="00264EC7">
        <w:rPr>
          <w:rFonts w:hint="eastAsia"/>
          <w:sz w:val="24"/>
          <w:szCs w:val="24"/>
        </w:rPr>
        <w:t>G</w:t>
      </w:r>
      <w:r w:rsidR="00AA412E" w:rsidRPr="00264EC7">
        <w:rPr>
          <w:sz w:val="24"/>
          <w:szCs w:val="24"/>
        </w:rPr>
        <w:t>AN</w:t>
      </w:r>
      <w:r w:rsidR="00AA412E" w:rsidRPr="00264EC7">
        <w:rPr>
          <w:rFonts w:hint="eastAsia"/>
          <w:sz w:val="24"/>
          <w:szCs w:val="24"/>
        </w:rPr>
        <w:t>的情况下能便利高校的实现单模态转换生成配准的多模态</w:t>
      </w:r>
      <w:r w:rsidR="00AA412E" w:rsidRPr="00264EC7">
        <w:rPr>
          <w:rFonts w:hint="eastAsia"/>
          <w:sz w:val="24"/>
          <w:szCs w:val="24"/>
        </w:rPr>
        <w:t>M</w:t>
      </w:r>
      <w:r w:rsidR="00AA412E" w:rsidRPr="00264EC7">
        <w:rPr>
          <w:sz w:val="24"/>
          <w:szCs w:val="24"/>
        </w:rPr>
        <w:t>RI</w:t>
      </w:r>
      <w:r w:rsidR="00AA412E" w:rsidRPr="00264EC7">
        <w:rPr>
          <w:rFonts w:hint="eastAsia"/>
          <w:sz w:val="24"/>
          <w:szCs w:val="24"/>
        </w:rPr>
        <w:t>和</w:t>
      </w:r>
      <w:r w:rsidR="00AA412E" w:rsidRPr="00264EC7">
        <w:rPr>
          <w:rFonts w:hint="eastAsia"/>
          <w:sz w:val="24"/>
          <w:szCs w:val="24"/>
        </w:rPr>
        <w:t>C</w:t>
      </w:r>
      <w:r w:rsidR="00AA412E" w:rsidRPr="00264EC7">
        <w:rPr>
          <w:sz w:val="24"/>
          <w:szCs w:val="24"/>
        </w:rPr>
        <w:t>T</w:t>
      </w:r>
      <w:r w:rsidR="00AA412E" w:rsidRPr="00264EC7">
        <w:rPr>
          <w:rFonts w:hint="eastAsia"/>
          <w:sz w:val="24"/>
          <w:szCs w:val="24"/>
        </w:rPr>
        <w:t>图。</w:t>
      </w:r>
    </w:p>
    <w:p w:rsidR="00BC6C66" w:rsidRPr="00264EC7" w:rsidRDefault="00BC6C66" w:rsidP="00BC6C66">
      <w:pPr>
        <w:adjustRightInd w:val="0"/>
        <w:snapToGrid w:val="0"/>
        <w:spacing w:line="360" w:lineRule="auto"/>
        <w:ind w:firstLineChars="200" w:firstLine="480"/>
        <w:rPr>
          <w:sz w:val="24"/>
          <w:szCs w:val="24"/>
        </w:rPr>
      </w:pPr>
      <w:r w:rsidRPr="00264EC7">
        <w:rPr>
          <w:rFonts w:hint="eastAsia"/>
          <w:sz w:val="24"/>
          <w:szCs w:val="24"/>
        </w:rPr>
        <w:t>为了解决上述技术问题，本发明采用的技术方案为：</w:t>
      </w:r>
    </w:p>
    <w:p w:rsidR="00DE1AD4" w:rsidRPr="00264EC7" w:rsidRDefault="00DE1AD4" w:rsidP="00DE1AD4">
      <w:pPr>
        <w:adjustRightInd w:val="0"/>
        <w:snapToGrid w:val="0"/>
        <w:spacing w:line="360" w:lineRule="auto"/>
        <w:ind w:firstLineChars="200" w:firstLine="480"/>
        <w:rPr>
          <w:sz w:val="24"/>
          <w:szCs w:val="24"/>
        </w:rPr>
      </w:pPr>
      <w:r w:rsidRPr="00264EC7">
        <w:rPr>
          <w:rFonts w:hint="eastAsia"/>
          <w:sz w:val="24"/>
          <w:szCs w:val="24"/>
        </w:rPr>
        <w:t>一种基于模块化</w:t>
      </w:r>
      <w:r w:rsidRPr="00264EC7">
        <w:rPr>
          <w:rFonts w:hint="eastAsia"/>
          <w:sz w:val="24"/>
          <w:szCs w:val="24"/>
        </w:rPr>
        <w:t>GAN</w:t>
      </w:r>
      <w:r w:rsidRPr="00264EC7">
        <w:rPr>
          <w:rFonts w:hint="eastAsia"/>
          <w:sz w:val="24"/>
          <w:szCs w:val="24"/>
        </w:rPr>
        <w:t>的多模态</w:t>
      </w:r>
      <w:r w:rsidRPr="00264EC7">
        <w:rPr>
          <w:rFonts w:hint="eastAsia"/>
          <w:sz w:val="24"/>
          <w:szCs w:val="24"/>
        </w:rPr>
        <w:t>MRI</w:t>
      </w:r>
      <w:r w:rsidRPr="00264EC7">
        <w:rPr>
          <w:rFonts w:hint="eastAsia"/>
          <w:sz w:val="24"/>
          <w:szCs w:val="24"/>
        </w:rPr>
        <w:t>与多模态</w:t>
      </w:r>
      <w:r w:rsidRPr="00264EC7">
        <w:rPr>
          <w:rFonts w:hint="eastAsia"/>
          <w:sz w:val="24"/>
          <w:szCs w:val="24"/>
        </w:rPr>
        <w:t>CT</w:t>
      </w:r>
      <w:r w:rsidRPr="00264EC7">
        <w:rPr>
          <w:rFonts w:hint="eastAsia"/>
          <w:sz w:val="24"/>
          <w:szCs w:val="24"/>
        </w:rPr>
        <w:t>的转换方法，实施步骤包括：</w:t>
      </w:r>
    </w:p>
    <w:p w:rsidR="00DE1AD4" w:rsidRPr="00264EC7" w:rsidRDefault="00DE1AD4" w:rsidP="00DE1AD4">
      <w:pPr>
        <w:adjustRightInd w:val="0"/>
        <w:snapToGrid w:val="0"/>
        <w:spacing w:line="360" w:lineRule="auto"/>
        <w:ind w:firstLineChars="200" w:firstLine="480"/>
        <w:rPr>
          <w:sz w:val="24"/>
          <w:szCs w:val="24"/>
        </w:rPr>
      </w:pPr>
      <w:r w:rsidRPr="00264EC7">
        <w:rPr>
          <w:rFonts w:hint="eastAsia"/>
          <w:sz w:val="24"/>
          <w:szCs w:val="24"/>
        </w:rPr>
        <w:t>1</w:t>
      </w:r>
      <w:r w:rsidRPr="00264EC7">
        <w:rPr>
          <w:rFonts w:hint="eastAsia"/>
          <w:sz w:val="24"/>
          <w:szCs w:val="24"/>
        </w:rPr>
        <w:t>）判断需要执行的任务类型，若该任务为</w:t>
      </w:r>
      <w:r w:rsidRPr="00264EC7">
        <w:rPr>
          <w:rFonts w:hint="eastAsia"/>
          <w:sz w:val="24"/>
          <w:szCs w:val="24"/>
        </w:rPr>
        <w:t>CT</w:t>
      </w:r>
      <w:r w:rsidRPr="00264EC7">
        <w:rPr>
          <w:rFonts w:hint="eastAsia"/>
          <w:sz w:val="24"/>
          <w:szCs w:val="24"/>
        </w:rPr>
        <w:t>图</w:t>
      </w:r>
      <w:r w:rsidRPr="00264EC7">
        <w:rPr>
          <w:rFonts w:hint="eastAsia"/>
          <w:sz w:val="24"/>
          <w:szCs w:val="24"/>
        </w:rPr>
        <w:t>-CT</w:t>
      </w:r>
      <w:r w:rsidRPr="00264EC7">
        <w:rPr>
          <w:rFonts w:hint="eastAsia"/>
          <w:sz w:val="24"/>
          <w:szCs w:val="24"/>
        </w:rPr>
        <w:t>图模态转换则跳转执行步骤</w:t>
      </w:r>
      <w:r w:rsidRPr="00264EC7">
        <w:rPr>
          <w:rFonts w:hint="eastAsia"/>
          <w:sz w:val="24"/>
          <w:szCs w:val="24"/>
        </w:rPr>
        <w:t>2</w:t>
      </w:r>
      <w:r w:rsidRPr="00264EC7">
        <w:rPr>
          <w:rFonts w:hint="eastAsia"/>
          <w:sz w:val="24"/>
          <w:szCs w:val="24"/>
        </w:rPr>
        <w:t>），为</w:t>
      </w:r>
      <w:r w:rsidRPr="00264EC7">
        <w:rPr>
          <w:rFonts w:hint="eastAsia"/>
          <w:sz w:val="24"/>
          <w:szCs w:val="24"/>
        </w:rPr>
        <w:t>CT</w:t>
      </w:r>
      <w:r w:rsidRPr="00264EC7">
        <w:rPr>
          <w:rFonts w:hint="eastAsia"/>
          <w:sz w:val="24"/>
          <w:szCs w:val="24"/>
        </w:rPr>
        <w:t>图</w:t>
      </w:r>
      <w:r w:rsidRPr="00264EC7">
        <w:rPr>
          <w:rFonts w:hint="eastAsia"/>
          <w:sz w:val="24"/>
          <w:szCs w:val="24"/>
        </w:rPr>
        <w:t>-MRI</w:t>
      </w:r>
      <w:r w:rsidRPr="00264EC7">
        <w:rPr>
          <w:rFonts w:hint="eastAsia"/>
          <w:sz w:val="24"/>
          <w:szCs w:val="24"/>
        </w:rPr>
        <w:t>图模态转换则跳转执行步骤</w:t>
      </w:r>
      <w:r w:rsidRPr="00264EC7">
        <w:rPr>
          <w:rFonts w:hint="eastAsia"/>
          <w:sz w:val="24"/>
          <w:szCs w:val="24"/>
        </w:rPr>
        <w:t>3</w:t>
      </w:r>
      <w:r w:rsidRPr="00264EC7">
        <w:rPr>
          <w:rFonts w:hint="eastAsia"/>
          <w:sz w:val="24"/>
          <w:szCs w:val="24"/>
        </w:rPr>
        <w:t>），为</w:t>
      </w:r>
      <w:r w:rsidRPr="00264EC7">
        <w:rPr>
          <w:rFonts w:hint="eastAsia"/>
          <w:sz w:val="24"/>
          <w:szCs w:val="24"/>
        </w:rPr>
        <w:t>MRI</w:t>
      </w:r>
      <w:r w:rsidRPr="00264EC7">
        <w:rPr>
          <w:rFonts w:hint="eastAsia"/>
          <w:sz w:val="24"/>
          <w:szCs w:val="24"/>
        </w:rPr>
        <w:t>图</w:t>
      </w:r>
      <w:r w:rsidRPr="00264EC7">
        <w:rPr>
          <w:rFonts w:hint="eastAsia"/>
          <w:sz w:val="24"/>
          <w:szCs w:val="24"/>
        </w:rPr>
        <w:t>-MRI</w:t>
      </w:r>
      <w:r w:rsidRPr="00264EC7">
        <w:rPr>
          <w:rFonts w:hint="eastAsia"/>
          <w:sz w:val="24"/>
          <w:szCs w:val="24"/>
        </w:rPr>
        <w:t>图模态转换则跳转执行步骤</w:t>
      </w:r>
      <w:r w:rsidRPr="00264EC7">
        <w:rPr>
          <w:rFonts w:hint="eastAsia"/>
          <w:sz w:val="24"/>
          <w:szCs w:val="24"/>
        </w:rPr>
        <w:t>4</w:t>
      </w:r>
      <w:r w:rsidRPr="00264EC7">
        <w:rPr>
          <w:rFonts w:hint="eastAsia"/>
          <w:sz w:val="24"/>
          <w:szCs w:val="24"/>
        </w:rPr>
        <w:t>），</w:t>
      </w:r>
      <w:r w:rsidRPr="00264EC7">
        <w:rPr>
          <w:rFonts w:hint="eastAsia"/>
          <w:sz w:val="24"/>
          <w:szCs w:val="24"/>
        </w:rPr>
        <w:lastRenderedPageBreak/>
        <w:t>为</w:t>
      </w:r>
      <w:r w:rsidRPr="00264EC7">
        <w:rPr>
          <w:rFonts w:hint="eastAsia"/>
          <w:sz w:val="24"/>
          <w:szCs w:val="24"/>
        </w:rPr>
        <w:t>MRI</w:t>
      </w:r>
      <w:r w:rsidRPr="00264EC7">
        <w:rPr>
          <w:rFonts w:hint="eastAsia"/>
          <w:sz w:val="24"/>
          <w:szCs w:val="24"/>
        </w:rPr>
        <w:t>图</w:t>
      </w:r>
      <w:r w:rsidRPr="00264EC7">
        <w:rPr>
          <w:rFonts w:hint="eastAsia"/>
          <w:sz w:val="24"/>
          <w:szCs w:val="24"/>
        </w:rPr>
        <w:t>-CT</w:t>
      </w:r>
      <w:r w:rsidRPr="00264EC7">
        <w:rPr>
          <w:rFonts w:hint="eastAsia"/>
          <w:sz w:val="24"/>
          <w:szCs w:val="24"/>
        </w:rPr>
        <w:t>图模态转换则跳转执行步骤</w:t>
      </w:r>
      <w:r w:rsidRPr="00264EC7">
        <w:rPr>
          <w:rFonts w:hint="eastAsia"/>
          <w:sz w:val="24"/>
          <w:szCs w:val="24"/>
        </w:rPr>
        <w:t>5</w:t>
      </w:r>
      <w:r w:rsidRPr="00264EC7">
        <w:rPr>
          <w:rFonts w:hint="eastAsia"/>
          <w:sz w:val="24"/>
          <w:szCs w:val="24"/>
        </w:rPr>
        <w:t>），为</w:t>
      </w:r>
      <w:r w:rsidRPr="00264EC7">
        <w:rPr>
          <w:rFonts w:hint="eastAsia"/>
          <w:sz w:val="24"/>
          <w:szCs w:val="24"/>
        </w:rPr>
        <w:t>CT</w:t>
      </w:r>
      <w:r w:rsidRPr="00264EC7">
        <w:rPr>
          <w:rFonts w:hint="eastAsia"/>
          <w:sz w:val="24"/>
          <w:szCs w:val="24"/>
        </w:rPr>
        <w:t>图</w:t>
      </w:r>
      <w:r w:rsidRPr="00264EC7">
        <w:rPr>
          <w:rFonts w:hint="eastAsia"/>
          <w:sz w:val="24"/>
          <w:szCs w:val="24"/>
        </w:rPr>
        <w:t>-MRI</w:t>
      </w:r>
      <w:r w:rsidRPr="00264EC7">
        <w:rPr>
          <w:rFonts w:hint="eastAsia"/>
          <w:sz w:val="24"/>
          <w:szCs w:val="24"/>
        </w:rPr>
        <w:t>病灶任务转换则跳转执行步骤</w:t>
      </w:r>
      <w:r w:rsidRPr="00264EC7">
        <w:rPr>
          <w:rFonts w:hint="eastAsia"/>
          <w:sz w:val="24"/>
          <w:szCs w:val="24"/>
        </w:rPr>
        <w:t>6</w:t>
      </w:r>
      <w:r w:rsidRPr="00264EC7">
        <w:rPr>
          <w:rFonts w:hint="eastAsia"/>
          <w:sz w:val="24"/>
          <w:szCs w:val="24"/>
        </w:rPr>
        <w:t>），为</w:t>
      </w:r>
      <w:r w:rsidRPr="00264EC7">
        <w:rPr>
          <w:rFonts w:hint="eastAsia"/>
          <w:sz w:val="24"/>
          <w:szCs w:val="24"/>
        </w:rPr>
        <w:t>MRI</w:t>
      </w:r>
      <w:r w:rsidRPr="00264EC7">
        <w:rPr>
          <w:rFonts w:hint="eastAsia"/>
          <w:sz w:val="24"/>
          <w:szCs w:val="24"/>
        </w:rPr>
        <w:t>图</w:t>
      </w:r>
      <w:r w:rsidRPr="00264EC7">
        <w:rPr>
          <w:rFonts w:hint="eastAsia"/>
          <w:sz w:val="24"/>
          <w:szCs w:val="24"/>
        </w:rPr>
        <w:t>-CT</w:t>
      </w:r>
      <w:r w:rsidRPr="00264EC7">
        <w:rPr>
          <w:rFonts w:hint="eastAsia"/>
          <w:sz w:val="24"/>
          <w:szCs w:val="24"/>
        </w:rPr>
        <w:t>病灶任务转换则跳转执行步骤</w:t>
      </w:r>
      <w:r w:rsidRPr="00264EC7">
        <w:rPr>
          <w:rFonts w:hint="eastAsia"/>
          <w:sz w:val="24"/>
          <w:szCs w:val="24"/>
        </w:rPr>
        <w:t>7</w:t>
      </w:r>
      <w:r w:rsidRPr="00264EC7">
        <w:rPr>
          <w:rFonts w:hint="eastAsia"/>
          <w:sz w:val="24"/>
          <w:szCs w:val="24"/>
        </w:rPr>
        <w:t>）；</w:t>
      </w:r>
    </w:p>
    <w:p w:rsidR="00DE1AD4" w:rsidRPr="00264EC7" w:rsidRDefault="00DE1AD4" w:rsidP="00DE1AD4">
      <w:pPr>
        <w:adjustRightInd w:val="0"/>
        <w:snapToGrid w:val="0"/>
        <w:spacing w:line="360" w:lineRule="auto"/>
        <w:ind w:firstLineChars="200" w:firstLine="480"/>
        <w:rPr>
          <w:sz w:val="24"/>
          <w:szCs w:val="24"/>
        </w:rPr>
      </w:pPr>
      <w:r w:rsidRPr="00264EC7">
        <w:rPr>
          <w:rFonts w:hint="eastAsia"/>
          <w:sz w:val="24"/>
          <w:szCs w:val="24"/>
        </w:rPr>
        <w:t>2</w:t>
      </w:r>
      <w:r w:rsidRPr="00264EC7">
        <w:rPr>
          <w:rFonts w:hint="eastAsia"/>
          <w:sz w:val="24"/>
          <w:szCs w:val="24"/>
        </w:rPr>
        <w:t>）将完成训练后的</w:t>
      </w:r>
      <w:r w:rsidRPr="00264EC7">
        <w:rPr>
          <w:rFonts w:hint="eastAsia"/>
          <w:sz w:val="24"/>
          <w:szCs w:val="24"/>
        </w:rPr>
        <w:t>GAN</w:t>
      </w:r>
      <w:r w:rsidRPr="00264EC7">
        <w:rPr>
          <w:rFonts w:hint="eastAsia"/>
          <w:sz w:val="24"/>
          <w:szCs w:val="24"/>
        </w:rPr>
        <w:t>网络中的</w:t>
      </w:r>
      <w:r w:rsidRPr="00264EC7">
        <w:rPr>
          <w:rFonts w:hint="eastAsia"/>
          <w:sz w:val="24"/>
          <w:szCs w:val="24"/>
        </w:rPr>
        <w:t>C</w:t>
      </w:r>
      <w:r w:rsidRPr="00264EC7">
        <w:rPr>
          <w:sz w:val="24"/>
          <w:szCs w:val="24"/>
        </w:rPr>
        <w:t>T</w:t>
      </w:r>
      <w:r w:rsidRPr="00264EC7">
        <w:rPr>
          <w:rFonts w:hint="eastAsia"/>
          <w:sz w:val="24"/>
          <w:szCs w:val="24"/>
        </w:rPr>
        <w:t>模态编码器与</w:t>
      </w:r>
      <w:r w:rsidRPr="00264EC7">
        <w:rPr>
          <w:rFonts w:hint="eastAsia"/>
          <w:sz w:val="24"/>
          <w:szCs w:val="24"/>
        </w:rPr>
        <w:t>C</w:t>
      </w:r>
      <w:r w:rsidRPr="00264EC7">
        <w:rPr>
          <w:sz w:val="24"/>
          <w:szCs w:val="24"/>
        </w:rPr>
        <w:t>T</w:t>
      </w:r>
      <w:r w:rsidRPr="00264EC7">
        <w:rPr>
          <w:rFonts w:hint="eastAsia"/>
          <w:sz w:val="24"/>
          <w:szCs w:val="24"/>
        </w:rPr>
        <w:t>模态解码器组合可以得到一个</w:t>
      </w:r>
      <w:r w:rsidRPr="00264EC7">
        <w:rPr>
          <w:rFonts w:hint="eastAsia"/>
          <w:sz w:val="24"/>
          <w:szCs w:val="24"/>
        </w:rPr>
        <w:t>C</w:t>
      </w:r>
      <w:r w:rsidRPr="00264EC7">
        <w:rPr>
          <w:sz w:val="24"/>
          <w:szCs w:val="24"/>
        </w:rPr>
        <w:t>T</w:t>
      </w:r>
      <w:r w:rsidRPr="00264EC7">
        <w:rPr>
          <w:rFonts w:hint="eastAsia"/>
          <w:sz w:val="24"/>
          <w:szCs w:val="24"/>
        </w:rPr>
        <w:t>内部多模态转换器，通过</w:t>
      </w:r>
      <w:r w:rsidRPr="00264EC7">
        <w:rPr>
          <w:rFonts w:hint="eastAsia"/>
          <w:sz w:val="24"/>
          <w:szCs w:val="24"/>
        </w:rPr>
        <w:t>C</w:t>
      </w:r>
      <w:r w:rsidRPr="00264EC7">
        <w:rPr>
          <w:sz w:val="24"/>
          <w:szCs w:val="24"/>
        </w:rPr>
        <w:t>T</w:t>
      </w:r>
      <w:r w:rsidRPr="00264EC7">
        <w:rPr>
          <w:rFonts w:hint="eastAsia"/>
          <w:sz w:val="24"/>
          <w:szCs w:val="24"/>
        </w:rPr>
        <w:t>内部多模态转换器将输入的任意模态的</w:t>
      </w:r>
      <w:r w:rsidRPr="00264EC7">
        <w:rPr>
          <w:rFonts w:hint="eastAsia"/>
          <w:sz w:val="24"/>
          <w:szCs w:val="24"/>
        </w:rPr>
        <w:t>C</w:t>
      </w:r>
      <w:r w:rsidRPr="00264EC7">
        <w:rPr>
          <w:sz w:val="24"/>
          <w:szCs w:val="24"/>
        </w:rPr>
        <w:t>T</w:t>
      </w:r>
      <w:proofErr w:type="gramStart"/>
      <w:r w:rsidRPr="00264EC7">
        <w:rPr>
          <w:rFonts w:hint="eastAsia"/>
          <w:sz w:val="24"/>
          <w:szCs w:val="24"/>
        </w:rPr>
        <w:t>图通转换</w:t>
      </w:r>
      <w:proofErr w:type="gramEnd"/>
      <w:r w:rsidRPr="00264EC7">
        <w:rPr>
          <w:rFonts w:hint="eastAsia"/>
          <w:sz w:val="24"/>
          <w:szCs w:val="24"/>
        </w:rPr>
        <w:t>生成目标模态的转换生成</w:t>
      </w:r>
      <w:r w:rsidRPr="00264EC7">
        <w:rPr>
          <w:rFonts w:hint="eastAsia"/>
          <w:sz w:val="24"/>
          <w:szCs w:val="24"/>
        </w:rPr>
        <w:t>C</w:t>
      </w:r>
      <w:r w:rsidRPr="00264EC7">
        <w:rPr>
          <w:sz w:val="24"/>
          <w:szCs w:val="24"/>
        </w:rPr>
        <w:t>T</w:t>
      </w:r>
      <w:r w:rsidRPr="00264EC7">
        <w:rPr>
          <w:rFonts w:hint="eastAsia"/>
          <w:sz w:val="24"/>
          <w:szCs w:val="24"/>
        </w:rPr>
        <w:t>图；退出；</w:t>
      </w:r>
    </w:p>
    <w:p w:rsidR="00DE1AD4" w:rsidRPr="00264EC7" w:rsidRDefault="00DE1AD4" w:rsidP="00DE1AD4">
      <w:pPr>
        <w:adjustRightInd w:val="0"/>
        <w:snapToGrid w:val="0"/>
        <w:spacing w:line="360" w:lineRule="auto"/>
        <w:ind w:firstLineChars="200" w:firstLine="480"/>
        <w:rPr>
          <w:sz w:val="24"/>
          <w:szCs w:val="24"/>
        </w:rPr>
      </w:pPr>
      <w:r w:rsidRPr="00264EC7">
        <w:rPr>
          <w:rFonts w:hint="eastAsia"/>
          <w:sz w:val="24"/>
          <w:szCs w:val="24"/>
        </w:rPr>
        <w:t>3</w:t>
      </w:r>
      <w:r w:rsidRPr="00264EC7">
        <w:rPr>
          <w:rFonts w:hint="eastAsia"/>
          <w:sz w:val="24"/>
          <w:szCs w:val="24"/>
        </w:rPr>
        <w:t>）将完成训练后的</w:t>
      </w:r>
      <w:r w:rsidRPr="00264EC7">
        <w:rPr>
          <w:rFonts w:hint="eastAsia"/>
          <w:sz w:val="24"/>
          <w:szCs w:val="24"/>
        </w:rPr>
        <w:t>GAN</w:t>
      </w:r>
      <w:r w:rsidRPr="00264EC7">
        <w:rPr>
          <w:rFonts w:hint="eastAsia"/>
          <w:sz w:val="24"/>
          <w:szCs w:val="24"/>
        </w:rPr>
        <w:t>网络中的</w:t>
      </w:r>
      <w:r w:rsidRPr="00264EC7">
        <w:rPr>
          <w:rFonts w:hint="eastAsia"/>
          <w:sz w:val="24"/>
          <w:szCs w:val="24"/>
        </w:rPr>
        <w:t>C</w:t>
      </w:r>
      <w:r w:rsidRPr="00264EC7">
        <w:rPr>
          <w:sz w:val="24"/>
          <w:szCs w:val="24"/>
        </w:rPr>
        <w:t>T</w:t>
      </w:r>
      <w:r w:rsidRPr="00264EC7">
        <w:rPr>
          <w:rFonts w:hint="eastAsia"/>
          <w:sz w:val="24"/>
          <w:szCs w:val="24"/>
        </w:rPr>
        <w:t>模态编码器与</w:t>
      </w:r>
      <w:r w:rsidRPr="00264EC7">
        <w:rPr>
          <w:rFonts w:hint="eastAsia"/>
          <w:sz w:val="24"/>
          <w:szCs w:val="24"/>
        </w:rPr>
        <w:t>MRI</w:t>
      </w:r>
      <w:r w:rsidRPr="00264EC7">
        <w:rPr>
          <w:rFonts w:hint="eastAsia"/>
          <w:sz w:val="24"/>
          <w:szCs w:val="24"/>
        </w:rPr>
        <w:t>模态解码器组合可以得到一个</w:t>
      </w:r>
      <w:r w:rsidRPr="00264EC7">
        <w:rPr>
          <w:rFonts w:hint="eastAsia"/>
          <w:sz w:val="24"/>
          <w:szCs w:val="24"/>
        </w:rPr>
        <w:t>CT-MRI</w:t>
      </w:r>
      <w:r w:rsidRPr="00264EC7">
        <w:rPr>
          <w:rFonts w:hint="eastAsia"/>
          <w:sz w:val="24"/>
          <w:szCs w:val="24"/>
        </w:rPr>
        <w:t>多模态转换器，通过</w:t>
      </w:r>
      <w:r w:rsidRPr="00264EC7">
        <w:rPr>
          <w:rFonts w:hint="eastAsia"/>
          <w:sz w:val="24"/>
          <w:szCs w:val="24"/>
        </w:rPr>
        <w:t>CT-MRI</w:t>
      </w:r>
      <w:r w:rsidRPr="00264EC7">
        <w:rPr>
          <w:rFonts w:hint="eastAsia"/>
          <w:sz w:val="24"/>
          <w:szCs w:val="24"/>
        </w:rPr>
        <w:t>多模态转换器将输入的任意模态的</w:t>
      </w:r>
      <w:r w:rsidRPr="00264EC7">
        <w:rPr>
          <w:rFonts w:hint="eastAsia"/>
          <w:sz w:val="24"/>
          <w:szCs w:val="24"/>
        </w:rPr>
        <w:t>C</w:t>
      </w:r>
      <w:r w:rsidRPr="00264EC7">
        <w:rPr>
          <w:sz w:val="24"/>
          <w:szCs w:val="24"/>
        </w:rPr>
        <w:t>T</w:t>
      </w:r>
      <w:proofErr w:type="gramStart"/>
      <w:r w:rsidRPr="00264EC7">
        <w:rPr>
          <w:rFonts w:hint="eastAsia"/>
          <w:sz w:val="24"/>
          <w:szCs w:val="24"/>
        </w:rPr>
        <w:t>图通转换</w:t>
      </w:r>
      <w:proofErr w:type="gramEnd"/>
      <w:r w:rsidRPr="00264EC7">
        <w:rPr>
          <w:rFonts w:hint="eastAsia"/>
          <w:sz w:val="24"/>
          <w:szCs w:val="24"/>
        </w:rPr>
        <w:t>生成目标模态的转换生成</w:t>
      </w:r>
      <w:r w:rsidRPr="00264EC7">
        <w:rPr>
          <w:rFonts w:hint="eastAsia"/>
          <w:sz w:val="24"/>
          <w:szCs w:val="24"/>
        </w:rPr>
        <w:t>MRI</w:t>
      </w:r>
      <w:r w:rsidRPr="00264EC7">
        <w:rPr>
          <w:rFonts w:hint="eastAsia"/>
          <w:sz w:val="24"/>
          <w:szCs w:val="24"/>
        </w:rPr>
        <w:t>图；退出；</w:t>
      </w:r>
    </w:p>
    <w:p w:rsidR="00DE1AD4" w:rsidRPr="00264EC7" w:rsidRDefault="00DE1AD4" w:rsidP="00DE1AD4">
      <w:pPr>
        <w:adjustRightInd w:val="0"/>
        <w:snapToGrid w:val="0"/>
        <w:spacing w:line="360" w:lineRule="auto"/>
        <w:ind w:firstLineChars="200" w:firstLine="480"/>
        <w:rPr>
          <w:sz w:val="24"/>
          <w:szCs w:val="24"/>
        </w:rPr>
      </w:pPr>
      <w:r w:rsidRPr="00264EC7">
        <w:rPr>
          <w:rFonts w:hint="eastAsia"/>
          <w:sz w:val="24"/>
          <w:szCs w:val="24"/>
        </w:rPr>
        <w:t>4</w:t>
      </w:r>
      <w:r w:rsidRPr="00264EC7">
        <w:rPr>
          <w:rFonts w:hint="eastAsia"/>
          <w:sz w:val="24"/>
          <w:szCs w:val="24"/>
        </w:rPr>
        <w:t>）将完成训练后的</w:t>
      </w:r>
      <w:r w:rsidRPr="00264EC7">
        <w:rPr>
          <w:rFonts w:hint="eastAsia"/>
          <w:sz w:val="24"/>
          <w:szCs w:val="24"/>
        </w:rPr>
        <w:t>GAN</w:t>
      </w:r>
      <w:r w:rsidRPr="00264EC7">
        <w:rPr>
          <w:rFonts w:hint="eastAsia"/>
          <w:sz w:val="24"/>
          <w:szCs w:val="24"/>
        </w:rPr>
        <w:t>网络中的</w:t>
      </w:r>
      <w:r w:rsidRPr="00264EC7">
        <w:rPr>
          <w:rFonts w:hint="eastAsia"/>
          <w:sz w:val="24"/>
          <w:szCs w:val="24"/>
        </w:rPr>
        <w:t>MRI</w:t>
      </w:r>
      <w:r w:rsidRPr="00264EC7">
        <w:rPr>
          <w:rFonts w:hint="eastAsia"/>
          <w:sz w:val="24"/>
          <w:szCs w:val="24"/>
        </w:rPr>
        <w:t>模态编码器与</w:t>
      </w:r>
      <w:r w:rsidRPr="00264EC7">
        <w:rPr>
          <w:rFonts w:hint="eastAsia"/>
          <w:sz w:val="24"/>
          <w:szCs w:val="24"/>
        </w:rPr>
        <w:t>MRI</w:t>
      </w:r>
      <w:r w:rsidRPr="00264EC7">
        <w:rPr>
          <w:rFonts w:hint="eastAsia"/>
          <w:sz w:val="24"/>
          <w:szCs w:val="24"/>
        </w:rPr>
        <w:t>模态解码器组合可以得到一个</w:t>
      </w:r>
      <w:r w:rsidRPr="00264EC7">
        <w:rPr>
          <w:rFonts w:hint="eastAsia"/>
          <w:sz w:val="24"/>
          <w:szCs w:val="24"/>
        </w:rPr>
        <w:t>MRI</w:t>
      </w:r>
      <w:r w:rsidRPr="00264EC7">
        <w:rPr>
          <w:rFonts w:hint="eastAsia"/>
          <w:sz w:val="24"/>
          <w:szCs w:val="24"/>
        </w:rPr>
        <w:t>内部多模态转换器，通过</w:t>
      </w:r>
      <w:r w:rsidRPr="00264EC7">
        <w:rPr>
          <w:rFonts w:hint="eastAsia"/>
          <w:sz w:val="24"/>
          <w:szCs w:val="24"/>
        </w:rPr>
        <w:t>MRI</w:t>
      </w:r>
      <w:r w:rsidRPr="00264EC7">
        <w:rPr>
          <w:rFonts w:hint="eastAsia"/>
          <w:sz w:val="24"/>
          <w:szCs w:val="24"/>
        </w:rPr>
        <w:t>内部多模态转换器将输入的任意模态的</w:t>
      </w:r>
      <w:r w:rsidRPr="00264EC7">
        <w:rPr>
          <w:rFonts w:hint="eastAsia"/>
          <w:sz w:val="24"/>
          <w:szCs w:val="24"/>
        </w:rPr>
        <w:t>MRI</w:t>
      </w:r>
      <w:proofErr w:type="gramStart"/>
      <w:r w:rsidRPr="00264EC7">
        <w:rPr>
          <w:rFonts w:hint="eastAsia"/>
          <w:sz w:val="24"/>
          <w:szCs w:val="24"/>
        </w:rPr>
        <w:t>图通转换</w:t>
      </w:r>
      <w:proofErr w:type="gramEnd"/>
      <w:r w:rsidRPr="00264EC7">
        <w:rPr>
          <w:rFonts w:hint="eastAsia"/>
          <w:sz w:val="24"/>
          <w:szCs w:val="24"/>
        </w:rPr>
        <w:t>生成目标模态的转换生成</w:t>
      </w:r>
      <w:r w:rsidRPr="00264EC7">
        <w:rPr>
          <w:rFonts w:hint="eastAsia"/>
          <w:sz w:val="24"/>
          <w:szCs w:val="24"/>
        </w:rPr>
        <w:t>MRI</w:t>
      </w:r>
      <w:r w:rsidRPr="00264EC7">
        <w:rPr>
          <w:rFonts w:hint="eastAsia"/>
          <w:sz w:val="24"/>
          <w:szCs w:val="24"/>
        </w:rPr>
        <w:t>图；退出；</w:t>
      </w:r>
    </w:p>
    <w:p w:rsidR="00DE1AD4" w:rsidRPr="00264EC7" w:rsidRDefault="00DE1AD4" w:rsidP="00DE1AD4">
      <w:pPr>
        <w:adjustRightInd w:val="0"/>
        <w:snapToGrid w:val="0"/>
        <w:spacing w:line="360" w:lineRule="auto"/>
        <w:ind w:firstLineChars="200" w:firstLine="480"/>
        <w:rPr>
          <w:sz w:val="24"/>
          <w:szCs w:val="24"/>
        </w:rPr>
      </w:pPr>
      <w:r w:rsidRPr="00264EC7">
        <w:rPr>
          <w:rFonts w:hint="eastAsia"/>
          <w:sz w:val="24"/>
          <w:szCs w:val="24"/>
        </w:rPr>
        <w:t>5</w:t>
      </w:r>
      <w:r w:rsidRPr="00264EC7">
        <w:rPr>
          <w:rFonts w:hint="eastAsia"/>
          <w:sz w:val="24"/>
          <w:szCs w:val="24"/>
        </w:rPr>
        <w:t>）将完成训练后的</w:t>
      </w:r>
      <w:r w:rsidRPr="00264EC7">
        <w:rPr>
          <w:rFonts w:hint="eastAsia"/>
          <w:sz w:val="24"/>
          <w:szCs w:val="24"/>
        </w:rPr>
        <w:t>GAN</w:t>
      </w:r>
      <w:r w:rsidRPr="00264EC7">
        <w:rPr>
          <w:rFonts w:hint="eastAsia"/>
          <w:sz w:val="24"/>
          <w:szCs w:val="24"/>
        </w:rPr>
        <w:t>网络中的</w:t>
      </w:r>
      <w:r w:rsidRPr="00264EC7">
        <w:rPr>
          <w:rFonts w:hint="eastAsia"/>
          <w:sz w:val="24"/>
          <w:szCs w:val="24"/>
        </w:rPr>
        <w:t>MRI</w:t>
      </w:r>
      <w:r w:rsidRPr="00264EC7">
        <w:rPr>
          <w:rFonts w:hint="eastAsia"/>
          <w:sz w:val="24"/>
          <w:szCs w:val="24"/>
        </w:rPr>
        <w:t>模态编码器与</w:t>
      </w:r>
      <w:r w:rsidRPr="00264EC7">
        <w:rPr>
          <w:rFonts w:hint="eastAsia"/>
          <w:sz w:val="24"/>
          <w:szCs w:val="24"/>
        </w:rPr>
        <w:t>C</w:t>
      </w:r>
      <w:r w:rsidRPr="00264EC7">
        <w:rPr>
          <w:sz w:val="24"/>
          <w:szCs w:val="24"/>
        </w:rPr>
        <w:t>T</w:t>
      </w:r>
      <w:r w:rsidRPr="00264EC7">
        <w:rPr>
          <w:rFonts w:hint="eastAsia"/>
          <w:sz w:val="24"/>
          <w:szCs w:val="24"/>
        </w:rPr>
        <w:t>模态解码器组合可以得到一个</w:t>
      </w:r>
      <w:r w:rsidRPr="00264EC7">
        <w:rPr>
          <w:rFonts w:hint="eastAsia"/>
          <w:sz w:val="24"/>
          <w:szCs w:val="24"/>
        </w:rPr>
        <w:t>MRI-CT</w:t>
      </w:r>
      <w:r w:rsidRPr="00264EC7">
        <w:rPr>
          <w:rFonts w:hint="eastAsia"/>
          <w:sz w:val="24"/>
          <w:szCs w:val="24"/>
        </w:rPr>
        <w:t>多模态转换器，通过</w:t>
      </w:r>
      <w:r w:rsidRPr="00264EC7">
        <w:rPr>
          <w:rFonts w:hint="eastAsia"/>
          <w:sz w:val="24"/>
          <w:szCs w:val="24"/>
        </w:rPr>
        <w:t>MRI-CT</w:t>
      </w:r>
      <w:r w:rsidRPr="00264EC7">
        <w:rPr>
          <w:rFonts w:hint="eastAsia"/>
          <w:sz w:val="24"/>
          <w:szCs w:val="24"/>
        </w:rPr>
        <w:t>多模态转换器将输入的任意模态的</w:t>
      </w:r>
      <w:r w:rsidRPr="00264EC7">
        <w:rPr>
          <w:rFonts w:hint="eastAsia"/>
          <w:sz w:val="24"/>
          <w:szCs w:val="24"/>
        </w:rPr>
        <w:t>MRI</w:t>
      </w:r>
      <w:proofErr w:type="gramStart"/>
      <w:r w:rsidRPr="00264EC7">
        <w:rPr>
          <w:rFonts w:hint="eastAsia"/>
          <w:sz w:val="24"/>
          <w:szCs w:val="24"/>
        </w:rPr>
        <w:t>图通转换</w:t>
      </w:r>
      <w:proofErr w:type="gramEnd"/>
      <w:r w:rsidRPr="00264EC7">
        <w:rPr>
          <w:rFonts w:hint="eastAsia"/>
          <w:sz w:val="24"/>
          <w:szCs w:val="24"/>
        </w:rPr>
        <w:t>生成目标模态的转换生成</w:t>
      </w:r>
      <w:r w:rsidRPr="00264EC7">
        <w:rPr>
          <w:rFonts w:hint="eastAsia"/>
          <w:sz w:val="24"/>
          <w:szCs w:val="24"/>
        </w:rPr>
        <w:t>C</w:t>
      </w:r>
      <w:r w:rsidRPr="00264EC7">
        <w:rPr>
          <w:sz w:val="24"/>
          <w:szCs w:val="24"/>
        </w:rPr>
        <w:t>T</w:t>
      </w:r>
      <w:r w:rsidRPr="00264EC7">
        <w:rPr>
          <w:rFonts w:hint="eastAsia"/>
          <w:sz w:val="24"/>
          <w:szCs w:val="24"/>
        </w:rPr>
        <w:t>图；退出；</w:t>
      </w:r>
    </w:p>
    <w:p w:rsidR="00DE1AD4" w:rsidRPr="00264EC7" w:rsidRDefault="00DE1AD4" w:rsidP="00DE1AD4">
      <w:pPr>
        <w:adjustRightInd w:val="0"/>
        <w:snapToGrid w:val="0"/>
        <w:spacing w:line="360" w:lineRule="auto"/>
        <w:ind w:firstLineChars="200" w:firstLine="480"/>
        <w:rPr>
          <w:sz w:val="24"/>
          <w:szCs w:val="24"/>
        </w:rPr>
      </w:pPr>
      <w:r w:rsidRPr="00264EC7">
        <w:rPr>
          <w:rFonts w:hint="eastAsia"/>
          <w:sz w:val="24"/>
          <w:szCs w:val="24"/>
        </w:rPr>
        <w:t>6</w:t>
      </w:r>
      <w:r w:rsidRPr="00264EC7">
        <w:rPr>
          <w:rFonts w:hint="eastAsia"/>
          <w:sz w:val="24"/>
          <w:szCs w:val="24"/>
        </w:rPr>
        <w:t>）将完成训练后的</w:t>
      </w:r>
      <w:r w:rsidRPr="00264EC7">
        <w:rPr>
          <w:rFonts w:hint="eastAsia"/>
          <w:sz w:val="24"/>
          <w:szCs w:val="24"/>
        </w:rPr>
        <w:t>GAN</w:t>
      </w:r>
      <w:r w:rsidRPr="00264EC7">
        <w:rPr>
          <w:rFonts w:hint="eastAsia"/>
          <w:sz w:val="24"/>
          <w:szCs w:val="24"/>
        </w:rPr>
        <w:t>网络中的</w:t>
      </w:r>
      <w:r w:rsidRPr="00264EC7">
        <w:rPr>
          <w:rFonts w:hint="eastAsia"/>
          <w:sz w:val="24"/>
          <w:szCs w:val="24"/>
        </w:rPr>
        <w:t>C</w:t>
      </w:r>
      <w:r w:rsidRPr="00264EC7">
        <w:rPr>
          <w:sz w:val="24"/>
          <w:szCs w:val="24"/>
        </w:rPr>
        <w:t>T</w:t>
      </w:r>
      <w:r w:rsidRPr="00264EC7">
        <w:rPr>
          <w:rFonts w:hint="eastAsia"/>
          <w:sz w:val="24"/>
          <w:szCs w:val="24"/>
        </w:rPr>
        <w:t>模态编码器与</w:t>
      </w:r>
      <w:r w:rsidRPr="00264EC7">
        <w:rPr>
          <w:rFonts w:hint="eastAsia"/>
          <w:sz w:val="24"/>
          <w:szCs w:val="24"/>
        </w:rPr>
        <w:t>M</w:t>
      </w:r>
      <w:r w:rsidRPr="00264EC7">
        <w:rPr>
          <w:sz w:val="24"/>
          <w:szCs w:val="24"/>
        </w:rPr>
        <w:t>RI</w:t>
      </w:r>
      <w:r w:rsidRPr="00264EC7">
        <w:rPr>
          <w:rFonts w:hint="eastAsia"/>
          <w:sz w:val="24"/>
          <w:szCs w:val="24"/>
        </w:rPr>
        <w:t>病灶任务解码器组合即可得到一个</w:t>
      </w:r>
      <w:r w:rsidRPr="00264EC7">
        <w:rPr>
          <w:rFonts w:hint="eastAsia"/>
          <w:sz w:val="24"/>
          <w:szCs w:val="24"/>
        </w:rPr>
        <w:t>M</w:t>
      </w:r>
      <w:r w:rsidRPr="00264EC7">
        <w:rPr>
          <w:sz w:val="24"/>
          <w:szCs w:val="24"/>
        </w:rPr>
        <w:t>RI</w:t>
      </w:r>
      <w:r w:rsidRPr="00264EC7">
        <w:rPr>
          <w:rFonts w:hint="eastAsia"/>
          <w:sz w:val="24"/>
          <w:szCs w:val="24"/>
        </w:rPr>
        <w:t>病灶任务处理器，通过</w:t>
      </w:r>
      <w:r w:rsidRPr="00264EC7">
        <w:rPr>
          <w:rFonts w:hint="eastAsia"/>
          <w:sz w:val="24"/>
          <w:szCs w:val="24"/>
        </w:rPr>
        <w:t>M</w:t>
      </w:r>
      <w:r w:rsidRPr="00264EC7">
        <w:rPr>
          <w:sz w:val="24"/>
          <w:szCs w:val="24"/>
        </w:rPr>
        <w:t>RI</w:t>
      </w:r>
      <w:r w:rsidRPr="00264EC7">
        <w:rPr>
          <w:rFonts w:hint="eastAsia"/>
          <w:sz w:val="24"/>
          <w:szCs w:val="24"/>
        </w:rPr>
        <w:t>病灶任务处理器将输入的任意模态的</w:t>
      </w:r>
      <w:r w:rsidRPr="00264EC7">
        <w:rPr>
          <w:rFonts w:hint="eastAsia"/>
          <w:sz w:val="24"/>
          <w:szCs w:val="24"/>
        </w:rPr>
        <w:t>C</w:t>
      </w:r>
      <w:r w:rsidRPr="00264EC7">
        <w:rPr>
          <w:sz w:val="24"/>
          <w:szCs w:val="24"/>
        </w:rPr>
        <w:t>T</w:t>
      </w:r>
      <w:proofErr w:type="gramStart"/>
      <w:r w:rsidRPr="00264EC7">
        <w:rPr>
          <w:rFonts w:hint="eastAsia"/>
          <w:sz w:val="24"/>
          <w:szCs w:val="24"/>
        </w:rPr>
        <w:t>图通转换</w:t>
      </w:r>
      <w:proofErr w:type="gramEnd"/>
      <w:r w:rsidRPr="00264EC7">
        <w:rPr>
          <w:rFonts w:hint="eastAsia"/>
          <w:sz w:val="24"/>
          <w:szCs w:val="24"/>
        </w:rPr>
        <w:t>生成</w:t>
      </w:r>
      <w:r w:rsidRPr="00264EC7">
        <w:rPr>
          <w:sz w:val="24"/>
          <w:szCs w:val="24"/>
        </w:rPr>
        <w:t>MRI</w:t>
      </w:r>
      <w:r w:rsidRPr="00264EC7">
        <w:rPr>
          <w:rFonts w:hint="eastAsia"/>
          <w:sz w:val="24"/>
          <w:szCs w:val="24"/>
        </w:rPr>
        <w:t>病灶任务；退出；</w:t>
      </w:r>
    </w:p>
    <w:p w:rsidR="00DE1AD4" w:rsidRPr="00264EC7" w:rsidRDefault="00DE1AD4" w:rsidP="00DE1AD4">
      <w:pPr>
        <w:adjustRightInd w:val="0"/>
        <w:snapToGrid w:val="0"/>
        <w:spacing w:line="360" w:lineRule="auto"/>
        <w:ind w:firstLineChars="200" w:firstLine="480"/>
        <w:rPr>
          <w:sz w:val="24"/>
          <w:szCs w:val="24"/>
        </w:rPr>
      </w:pPr>
      <w:r w:rsidRPr="00264EC7">
        <w:rPr>
          <w:rFonts w:hint="eastAsia"/>
          <w:sz w:val="24"/>
          <w:szCs w:val="24"/>
        </w:rPr>
        <w:t>7</w:t>
      </w:r>
      <w:r w:rsidRPr="00264EC7">
        <w:rPr>
          <w:rFonts w:hint="eastAsia"/>
          <w:sz w:val="24"/>
          <w:szCs w:val="24"/>
        </w:rPr>
        <w:t>）将完成训练后的</w:t>
      </w:r>
      <w:r w:rsidRPr="00264EC7">
        <w:rPr>
          <w:rFonts w:hint="eastAsia"/>
          <w:sz w:val="24"/>
          <w:szCs w:val="24"/>
        </w:rPr>
        <w:t>GAN</w:t>
      </w:r>
      <w:r w:rsidRPr="00264EC7">
        <w:rPr>
          <w:rFonts w:hint="eastAsia"/>
          <w:sz w:val="24"/>
          <w:szCs w:val="24"/>
        </w:rPr>
        <w:t>网络中的</w:t>
      </w:r>
      <w:r w:rsidRPr="00264EC7">
        <w:rPr>
          <w:rFonts w:hint="eastAsia"/>
          <w:sz w:val="24"/>
          <w:szCs w:val="24"/>
        </w:rPr>
        <w:t>M</w:t>
      </w:r>
      <w:r w:rsidRPr="00264EC7">
        <w:rPr>
          <w:sz w:val="24"/>
          <w:szCs w:val="24"/>
        </w:rPr>
        <w:t>RI</w:t>
      </w:r>
      <w:r w:rsidRPr="00264EC7">
        <w:rPr>
          <w:rFonts w:hint="eastAsia"/>
          <w:sz w:val="24"/>
          <w:szCs w:val="24"/>
        </w:rPr>
        <w:t>模态编码器与</w:t>
      </w:r>
      <w:r w:rsidRPr="00264EC7">
        <w:rPr>
          <w:rFonts w:hint="eastAsia"/>
          <w:sz w:val="24"/>
          <w:szCs w:val="24"/>
        </w:rPr>
        <w:t>C</w:t>
      </w:r>
      <w:r w:rsidRPr="00264EC7">
        <w:rPr>
          <w:sz w:val="24"/>
          <w:szCs w:val="24"/>
        </w:rPr>
        <w:t>T</w:t>
      </w:r>
      <w:r w:rsidRPr="00264EC7">
        <w:rPr>
          <w:rFonts w:hint="eastAsia"/>
          <w:sz w:val="24"/>
          <w:szCs w:val="24"/>
        </w:rPr>
        <w:t>病灶任务解码器组合即可得到一个</w:t>
      </w:r>
      <w:r w:rsidRPr="00264EC7">
        <w:rPr>
          <w:rFonts w:hint="eastAsia"/>
          <w:sz w:val="24"/>
          <w:szCs w:val="24"/>
        </w:rPr>
        <w:t>C</w:t>
      </w:r>
      <w:r w:rsidRPr="00264EC7">
        <w:rPr>
          <w:sz w:val="24"/>
          <w:szCs w:val="24"/>
        </w:rPr>
        <w:t>T</w:t>
      </w:r>
      <w:r w:rsidRPr="00264EC7">
        <w:rPr>
          <w:rFonts w:hint="eastAsia"/>
          <w:sz w:val="24"/>
          <w:szCs w:val="24"/>
        </w:rPr>
        <w:t>病灶任务处理器，通过</w:t>
      </w:r>
      <w:r w:rsidRPr="00264EC7">
        <w:rPr>
          <w:rFonts w:hint="eastAsia"/>
          <w:sz w:val="24"/>
          <w:szCs w:val="24"/>
        </w:rPr>
        <w:t>C</w:t>
      </w:r>
      <w:r w:rsidRPr="00264EC7">
        <w:rPr>
          <w:sz w:val="24"/>
          <w:szCs w:val="24"/>
        </w:rPr>
        <w:t>T</w:t>
      </w:r>
      <w:r w:rsidRPr="00264EC7">
        <w:rPr>
          <w:rFonts w:hint="eastAsia"/>
          <w:sz w:val="24"/>
          <w:szCs w:val="24"/>
        </w:rPr>
        <w:t>病灶任务处理器将输入的任意模态的</w:t>
      </w:r>
      <w:r w:rsidRPr="00264EC7">
        <w:rPr>
          <w:rFonts w:hint="eastAsia"/>
          <w:sz w:val="24"/>
          <w:szCs w:val="24"/>
        </w:rPr>
        <w:t>M</w:t>
      </w:r>
      <w:r w:rsidRPr="00264EC7">
        <w:rPr>
          <w:sz w:val="24"/>
          <w:szCs w:val="24"/>
        </w:rPr>
        <w:t>RI</w:t>
      </w:r>
      <w:proofErr w:type="gramStart"/>
      <w:r w:rsidRPr="00264EC7">
        <w:rPr>
          <w:rFonts w:hint="eastAsia"/>
          <w:sz w:val="24"/>
          <w:szCs w:val="24"/>
        </w:rPr>
        <w:t>图通转换</w:t>
      </w:r>
      <w:proofErr w:type="gramEnd"/>
      <w:r w:rsidRPr="00264EC7">
        <w:rPr>
          <w:rFonts w:hint="eastAsia"/>
          <w:sz w:val="24"/>
          <w:szCs w:val="24"/>
        </w:rPr>
        <w:t>生成</w:t>
      </w:r>
      <w:r w:rsidRPr="00264EC7">
        <w:rPr>
          <w:rFonts w:hint="eastAsia"/>
          <w:sz w:val="24"/>
          <w:szCs w:val="24"/>
        </w:rPr>
        <w:t>C</w:t>
      </w:r>
      <w:r w:rsidRPr="00264EC7">
        <w:rPr>
          <w:sz w:val="24"/>
          <w:szCs w:val="24"/>
        </w:rPr>
        <w:t>T</w:t>
      </w:r>
      <w:r w:rsidRPr="00264EC7">
        <w:rPr>
          <w:rFonts w:hint="eastAsia"/>
          <w:sz w:val="24"/>
          <w:szCs w:val="24"/>
        </w:rPr>
        <w:t>病灶任务。</w:t>
      </w:r>
    </w:p>
    <w:p w:rsidR="00DE1AD4" w:rsidRPr="00264EC7" w:rsidRDefault="00AA412E" w:rsidP="00DE1AD4">
      <w:pPr>
        <w:adjustRightInd w:val="0"/>
        <w:snapToGrid w:val="0"/>
        <w:spacing w:line="360" w:lineRule="auto"/>
        <w:ind w:firstLineChars="200" w:firstLine="480"/>
        <w:rPr>
          <w:sz w:val="24"/>
          <w:szCs w:val="24"/>
        </w:rPr>
      </w:pPr>
      <w:r w:rsidRPr="00264EC7">
        <w:rPr>
          <w:rFonts w:hint="eastAsia"/>
          <w:sz w:val="24"/>
          <w:szCs w:val="24"/>
        </w:rPr>
        <w:t>可选地</w:t>
      </w:r>
      <w:r w:rsidR="00DE1AD4" w:rsidRPr="00264EC7">
        <w:rPr>
          <w:rFonts w:hint="eastAsia"/>
          <w:sz w:val="24"/>
          <w:szCs w:val="24"/>
        </w:rPr>
        <w:t>，步骤</w:t>
      </w:r>
      <w:r w:rsidR="00DE1AD4" w:rsidRPr="00264EC7">
        <w:rPr>
          <w:rFonts w:hint="eastAsia"/>
          <w:sz w:val="24"/>
          <w:szCs w:val="24"/>
        </w:rPr>
        <w:t>2</w:t>
      </w:r>
      <w:r w:rsidR="00DE1AD4" w:rsidRPr="00264EC7">
        <w:rPr>
          <w:rFonts w:hint="eastAsia"/>
          <w:sz w:val="24"/>
          <w:szCs w:val="24"/>
        </w:rPr>
        <w:t>）中通过</w:t>
      </w:r>
      <w:r w:rsidR="00DE1AD4" w:rsidRPr="00264EC7">
        <w:rPr>
          <w:rFonts w:hint="eastAsia"/>
          <w:sz w:val="24"/>
          <w:szCs w:val="24"/>
        </w:rPr>
        <w:t>C</w:t>
      </w:r>
      <w:r w:rsidR="00DE1AD4" w:rsidRPr="00264EC7">
        <w:rPr>
          <w:sz w:val="24"/>
          <w:szCs w:val="24"/>
        </w:rPr>
        <w:t>T</w:t>
      </w:r>
      <w:r w:rsidR="00DE1AD4" w:rsidRPr="00264EC7">
        <w:rPr>
          <w:rFonts w:hint="eastAsia"/>
          <w:sz w:val="24"/>
          <w:szCs w:val="24"/>
        </w:rPr>
        <w:t>内部多模态转换器将输入的任意模态的</w:t>
      </w:r>
      <w:r w:rsidR="00DE1AD4" w:rsidRPr="00264EC7">
        <w:rPr>
          <w:rFonts w:hint="eastAsia"/>
          <w:sz w:val="24"/>
          <w:szCs w:val="24"/>
        </w:rPr>
        <w:t>C</w:t>
      </w:r>
      <w:r w:rsidR="00DE1AD4" w:rsidRPr="00264EC7">
        <w:rPr>
          <w:sz w:val="24"/>
          <w:szCs w:val="24"/>
        </w:rPr>
        <w:t>T</w:t>
      </w:r>
      <w:proofErr w:type="gramStart"/>
      <w:r w:rsidR="00DE1AD4" w:rsidRPr="00264EC7">
        <w:rPr>
          <w:rFonts w:hint="eastAsia"/>
          <w:sz w:val="24"/>
          <w:szCs w:val="24"/>
        </w:rPr>
        <w:t>图通转换</w:t>
      </w:r>
      <w:proofErr w:type="gramEnd"/>
      <w:r w:rsidR="00DE1AD4" w:rsidRPr="00264EC7">
        <w:rPr>
          <w:rFonts w:hint="eastAsia"/>
          <w:sz w:val="24"/>
          <w:szCs w:val="24"/>
        </w:rPr>
        <w:t>生成目标模态的转换生成图的步骤包括：将任意模态的</w:t>
      </w:r>
      <w:r w:rsidR="00DE1AD4" w:rsidRPr="00264EC7">
        <w:rPr>
          <w:rFonts w:hint="eastAsia"/>
          <w:sz w:val="24"/>
          <w:szCs w:val="24"/>
        </w:rPr>
        <w:t>C</w:t>
      </w:r>
      <w:r w:rsidR="00DE1AD4" w:rsidRPr="00264EC7">
        <w:rPr>
          <w:sz w:val="24"/>
          <w:szCs w:val="24"/>
        </w:rPr>
        <w:t>T</w:t>
      </w:r>
      <w:r w:rsidR="00DE1AD4" w:rsidRPr="00264EC7">
        <w:rPr>
          <w:rFonts w:hint="eastAsia"/>
          <w:sz w:val="24"/>
          <w:szCs w:val="24"/>
        </w:rPr>
        <w:t>图通过</w:t>
      </w:r>
      <w:r w:rsidR="00DE1AD4" w:rsidRPr="00264EC7">
        <w:rPr>
          <w:rFonts w:hint="eastAsia"/>
          <w:sz w:val="24"/>
          <w:szCs w:val="24"/>
        </w:rPr>
        <w:t>C</w:t>
      </w:r>
      <w:r w:rsidR="00DE1AD4" w:rsidRPr="00264EC7">
        <w:rPr>
          <w:sz w:val="24"/>
          <w:szCs w:val="24"/>
        </w:rPr>
        <w:t>T</w:t>
      </w:r>
      <w:r w:rsidR="00DE1AD4" w:rsidRPr="00264EC7">
        <w:rPr>
          <w:rFonts w:hint="eastAsia"/>
          <w:sz w:val="24"/>
          <w:szCs w:val="24"/>
        </w:rPr>
        <w:t>内部多模态转换器的</w:t>
      </w:r>
      <w:r w:rsidR="00DE1AD4" w:rsidRPr="00264EC7">
        <w:rPr>
          <w:rFonts w:hint="eastAsia"/>
          <w:sz w:val="24"/>
          <w:szCs w:val="24"/>
        </w:rPr>
        <w:t>C</w:t>
      </w:r>
      <w:r w:rsidR="00DE1AD4" w:rsidRPr="00264EC7">
        <w:rPr>
          <w:sz w:val="24"/>
          <w:szCs w:val="24"/>
        </w:rPr>
        <w:t>T</w:t>
      </w:r>
      <w:r w:rsidR="00DE1AD4" w:rsidRPr="00264EC7">
        <w:rPr>
          <w:rFonts w:hint="eastAsia"/>
          <w:sz w:val="24"/>
          <w:szCs w:val="24"/>
        </w:rPr>
        <w:t>模态编码器编码得到语义特征图，再与用于选定目标模态的独热条件向量通道向堆叠，最后通过</w:t>
      </w:r>
      <w:r w:rsidR="00DE1AD4" w:rsidRPr="00264EC7">
        <w:rPr>
          <w:rFonts w:hint="eastAsia"/>
          <w:sz w:val="24"/>
          <w:szCs w:val="24"/>
        </w:rPr>
        <w:t>C</w:t>
      </w:r>
      <w:r w:rsidR="00DE1AD4" w:rsidRPr="00264EC7">
        <w:rPr>
          <w:sz w:val="24"/>
          <w:szCs w:val="24"/>
        </w:rPr>
        <w:t>T</w:t>
      </w:r>
      <w:r w:rsidR="00DE1AD4" w:rsidRPr="00264EC7">
        <w:rPr>
          <w:rFonts w:hint="eastAsia"/>
          <w:sz w:val="24"/>
          <w:szCs w:val="24"/>
        </w:rPr>
        <w:t>内部多模态转换器的</w:t>
      </w:r>
      <w:r w:rsidR="00DE1AD4" w:rsidRPr="00264EC7">
        <w:rPr>
          <w:rFonts w:hint="eastAsia"/>
          <w:sz w:val="24"/>
          <w:szCs w:val="24"/>
        </w:rPr>
        <w:t>C</w:t>
      </w:r>
      <w:r w:rsidR="00DE1AD4" w:rsidRPr="00264EC7">
        <w:rPr>
          <w:sz w:val="24"/>
          <w:szCs w:val="24"/>
        </w:rPr>
        <w:t>T</w:t>
      </w:r>
      <w:r w:rsidR="00DE1AD4" w:rsidRPr="00264EC7">
        <w:rPr>
          <w:rFonts w:hint="eastAsia"/>
          <w:sz w:val="24"/>
          <w:szCs w:val="24"/>
        </w:rPr>
        <w:t>模态解码器</w:t>
      </w:r>
      <w:r w:rsidR="00317406" w:rsidRPr="00264EC7">
        <w:rPr>
          <w:rFonts w:hint="eastAsia"/>
          <w:sz w:val="24"/>
          <w:szCs w:val="24"/>
        </w:rPr>
        <w:t>转换生成</w:t>
      </w:r>
      <w:r w:rsidR="00DE1AD4" w:rsidRPr="00264EC7">
        <w:rPr>
          <w:rFonts w:hint="eastAsia"/>
          <w:sz w:val="24"/>
          <w:szCs w:val="24"/>
        </w:rPr>
        <w:t>目标模态的转换生成</w:t>
      </w:r>
      <w:r w:rsidR="00DE1AD4" w:rsidRPr="00264EC7">
        <w:rPr>
          <w:rFonts w:hint="eastAsia"/>
          <w:sz w:val="24"/>
          <w:szCs w:val="24"/>
        </w:rPr>
        <w:t>C</w:t>
      </w:r>
      <w:r w:rsidR="00DE1AD4" w:rsidRPr="00264EC7">
        <w:rPr>
          <w:sz w:val="24"/>
          <w:szCs w:val="24"/>
        </w:rPr>
        <w:t>T</w:t>
      </w:r>
      <w:r w:rsidR="00DE1AD4" w:rsidRPr="00264EC7">
        <w:rPr>
          <w:rFonts w:hint="eastAsia"/>
          <w:sz w:val="24"/>
          <w:szCs w:val="24"/>
        </w:rPr>
        <w:t>图，且该转换生成</w:t>
      </w:r>
      <w:r w:rsidR="00DE1AD4" w:rsidRPr="00264EC7">
        <w:rPr>
          <w:rFonts w:hint="eastAsia"/>
          <w:sz w:val="24"/>
          <w:szCs w:val="24"/>
        </w:rPr>
        <w:t>C</w:t>
      </w:r>
      <w:r w:rsidR="00DE1AD4" w:rsidRPr="00264EC7">
        <w:rPr>
          <w:sz w:val="24"/>
          <w:szCs w:val="24"/>
        </w:rPr>
        <w:t>T</w:t>
      </w:r>
      <w:r w:rsidR="00DE1AD4" w:rsidRPr="00264EC7">
        <w:rPr>
          <w:rFonts w:hint="eastAsia"/>
          <w:sz w:val="24"/>
          <w:szCs w:val="24"/>
        </w:rPr>
        <w:t>图的病灶标签为</w:t>
      </w:r>
      <w:r w:rsidR="00DE1AD4" w:rsidRPr="00264EC7">
        <w:rPr>
          <w:rFonts w:hint="eastAsia"/>
          <w:sz w:val="24"/>
          <w:szCs w:val="24"/>
        </w:rPr>
        <w:t>C</w:t>
      </w:r>
      <w:r w:rsidR="00DE1AD4" w:rsidRPr="00264EC7">
        <w:rPr>
          <w:sz w:val="24"/>
          <w:szCs w:val="24"/>
        </w:rPr>
        <w:t>T</w:t>
      </w:r>
      <w:r w:rsidR="00DE1AD4" w:rsidRPr="00264EC7">
        <w:rPr>
          <w:rFonts w:hint="eastAsia"/>
          <w:sz w:val="24"/>
          <w:szCs w:val="24"/>
        </w:rPr>
        <w:t>病灶任务的标签</w:t>
      </w:r>
      <m:oMath>
        <m:sSub>
          <m:sSubPr>
            <m:ctrlPr>
              <w:rPr>
                <w:rFonts w:ascii="Cambria Math" w:hAnsi="Cambria Math"/>
                <w:i/>
                <w:sz w:val="24"/>
                <w:szCs w:val="24"/>
              </w:rPr>
            </m:ctrlPr>
          </m:sSubPr>
          <m:e>
            <m:r>
              <w:rPr>
                <w:rFonts w:ascii="Cambria Math" w:hAnsi="Cambria Math"/>
                <w:sz w:val="24"/>
                <w:szCs w:val="24"/>
              </w:rPr>
              <m:t>label</m:t>
            </m:r>
          </m:e>
          <m:sub>
            <m:r>
              <w:rPr>
                <w:rFonts w:ascii="Cambria Math" w:hAnsi="Cambria Math"/>
                <w:sz w:val="24"/>
                <w:szCs w:val="24"/>
              </w:rPr>
              <m:t>x</m:t>
            </m:r>
          </m:sub>
        </m:sSub>
      </m:oMath>
      <w:r w:rsidR="00DE1AD4" w:rsidRPr="00264EC7">
        <w:rPr>
          <w:rFonts w:hint="eastAsia"/>
          <w:sz w:val="24"/>
          <w:szCs w:val="24"/>
        </w:rPr>
        <w:t>。</w:t>
      </w:r>
    </w:p>
    <w:p w:rsidR="00DE1AD4" w:rsidRPr="00264EC7" w:rsidRDefault="00AA412E" w:rsidP="00DE1AD4">
      <w:pPr>
        <w:adjustRightInd w:val="0"/>
        <w:snapToGrid w:val="0"/>
        <w:spacing w:line="360" w:lineRule="auto"/>
        <w:ind w:firstLineChars="200" w:firstLine="480"/>
        <w:rPr>
          <w:sz w:val="24"/>
          <w:szCs w:val="24"/>
        </w:rPr>
      </w:pPr>
      <w:r w:rsidRPr="00264EC7">
        <w:rPr>
          <w:rFonts w:hint="eastAsia"/>
          <w:sz w:val="24"/>
          <w:szCs w:val="24"/>
        </w:rPr>
        <w:t>可选地，</w:t>
      </w:r>
      <w:r w:rsidR="00DE1AD4" w:rsidRPr="00264EC7">
        <w:rPr>
          <w:rFonts w:hint="eastAsia"/>
          <w:sz w:val="24"/>
          <w:szCs w:val="24"/>
        </w:rPr>
        <w:t>步骤</w:t>
      </w:r>
      <w:r w:rsidR="00DE1AD4" w:rsidRPr="00264EC7">
        <w:rPr>
          <w:rFonts w:hint="eastAsia"/>
          <w:sz w:val="24"/>
          <w:szCs w:val="24"/>
        </w:rPr>
        <w:t>3</w:t>
      </w:r>
      <w:r w:rsidR="00DE1AD4" w:rsidRPr="00264EC7">
        <w:rPr>
          <w:rFonts w:hint="eastAsia"/>
          <w:sz w:val="24"/>
          <w:szCs w:val="24"/>
        </w:rPr>
        <w:t>）中通过</w:t>
      </w:r>
      <w:r w:rsidR="00DE1AD4" w:rsidRPr="00264EC7">
        <w:rPr>
          <w:rFonts w:hint="eastAsia"/>
          <w:sz w:val="24"/>
          <w:szCs w:val="24"/>
        </w:rPr>
        <w:t>CT-MRI</w:t>
      </w:r>
      <w:r w:rsidR="00DE1AD4" w:rsidRPr="00264EC7">
        <w:rPr>
          <w:rFonts w:hint="eastAsia"/>
          <w:sz w:val="24"/>
          <w:szCs w:val="24"/>
        </w:rPr>
        <w:t>多模态转换器将输入的任意模态的</w:t>
      </w:r>
      <w:r w:rsidR="00DE1AD4" w:rsidRPr="00264EC7">
        <w:rPr>
          <w:rFonts w:hint="eastAsia"/>
          <w:sz w:val="24"/>
          <w:szCs w:val="24"/>
        </w:rPr>
        <w:t>C</w:t>
      </w:r>
      <w:r w:rsidR="00DE1AD4" w:rsidRPr="00264EC7">
        <w:rPr>
          <w:sz w:val="24"/>
          <w:szCs w:val="24"/>
        </w:rPr>
        <w:t>T</w:t>
      </w:r>
      <w:proofErr w:type="gramStart"/>
      <w:r w:rsidR="00DE1AD4" w:rsidRPr="00264EC7">
        <w:rPr>
          <w:rFonts w:hint="eastAsia"/>
          <w:sz w:val="24"/>
          <w:szCs w:val="24"/>
        </w:rPr>
        <w:t>图通转换</w:t>
      </w:r>
      <w:proofErr w:type="gramEnd"/>
      <w:r w:rsidR="00DE1AD4" w:rsidRPr="00264EC7">
        <w:rPr>
          <w:rFonts w:hint="eastAsia"/>
          <w:sz w:val="24"/>
          <w:szCs w:val="24"/>
        </w:rPr>
        <w:t>生成目标模态的转换生成</w:t>
      </w:r>
      <w:r w:rsidR="00DE1AD4" w:rsidRPr="00264EC7">
        <w:rPr>
          <w:rFonts w:hint="eastAsia"/>
          <w:sz w:val="24"/>
          <w:szCs w:val="24"/>
        </w:rPr>
        <w:t>MRI</w:t>
      </w:r>
      <w:r w:rsidR="00DE1AD4" w:rsidRPr="00264EC7">
        <w:rPr>
          <w:rFonts w:hint="eastAsia"/>
          <w:sz w:val="24"/>
          <w:szCs w:val="24"/>
        </w:rPr>
        <w:t>图的步骤包括：将任意模态的</w:t>
      </w:r>
      <w:r w:rsidR="00DE1AD4" w:rsidRPr="00264EC7">
        <w:rPr>
          <w:rFonts w:hint="eastAsia"/>
          <w:sz w:val="24"/>
          <w:szCs w:val="24"/>
        </w:rPr>
        <w:t>C</w:t>
      </w:r>
      <w:r w:rsidR="00DE1AD4" w:rsidRPr="00264EC7">
        <w:rPr>
          <w:sz w:val="24"/>
          <w:szCs w:val="24"/>
        </w:rPr>
        <w:t>T</w:t>
      </w:r>
      <w:r w:rsidR="00DE1AD4" w:rsidRPr="00264EC7">
        <w:rPr>
          <w:rFonts w:hint="eastAsia"/>
          <w:sz w:val="24"/>
          <w:szCs w:val="24"/>
        </w:rPr>
        <w:t>图通过</w:t>
      </w:r>
      <w:r w:rsidR="00DE1AD4" w:rsidRPr="00264EC7">
        <w:rPr>
          <w:rFonts w:hint="eastAsia"/>
          <w:sz w:val="24"/>
          <w:szCs w:val="24"/>
        </w:rPr>
        <w:t>CT-MRI</w:t>
      </w:r>
      <w:r w:rsidR="00DE1AD4" w:rsidRPr="00264EC7">
        <w:rPr>
          <w:rFonts w:hint="eastAsia"/>
          <w:sz w:val="24"/>
          <w:szCs w:val="24"/>
        </w:rPr>
        <w:t>多模态转换器的</w:t>
      </w:r>
      <w:r w:rsidR="00DE1AD4" w:rsidRPr="00264EC7">
        <w:rPr>
          <w:rFonts w:hint="eastAsia"/>
          <w:sz w:val="24"/>
          <w:szCs w:val="24"/>
        </w:rPr>
        <w:t>C</w:t>
      </w:r>
      <w:r w:rsidR="00DE1AD4" w:rsidRPr="00264EC7">
        <w:rPr>
          <w:sz w:val="24"/>
          <w:szCs w:val="24"/>
        </w:rPr>
        <w:t>T</w:t>
      </w:r>
      <w:r w:rsidR="00DE1AD4" w:rsidRPr="00264EC7">
        <w:rPr>
          <w:rFonts w:hint="eastAsia"/>
          <w:sz w:val="24"/>
          <w:szCs w:val="24"/>
        </w:rPr>
        <w:t>模态编码器编码得到语义特征图，再与用于选定目标模态的独热条件向量通道向堆叠，最后通过</w:t>
      </w:r>
      <w:r w:rsidR="00DE1AD4" w:rsidRPr="00264EC7">
        <w:rPr>
          <w:rFonts w:hint="eastAsia"/>
          <w:sz w:val="24"/>
          <w:szCs w:val="24"/>
        </w:rPr>
        <w:t>CT-MRI</w:t>
      </w:r>
      <w:r w:rsidR="00DE1AD4" w:rsidRPr="00264EC7">
        <w:rPr>
          <w:rFonts w:hint="eastAsia"/>
          <w:sz w:val="24"/>
          <w:szCs w:val="24"/>
        </w:rPr>
        <w:t>多模态转换器的</w:t>
      </w:r>
      <w:r w:rsidR="00DE1AD4" w:rsidRPr="00264EC7">
        <w:rPr>
          <w:rFonts w:hint="eastAsia"/>
          <w:sz w:val="24"/>
          <w:szCs w:val="24"/>
        </w:rPr>
        <w:t>MRI</w:t>
      </w:r>
      <w:r w:rsidR="00DE1AD4" w:rsidRPr="00264EC7">
        <w:rPr>
          <w:rFonts w:hint="eastAsia"/>
          <w:sz w:val="24"/>
          <w:szCs w:val="24"/>
        </w:rPr>
        <w:t>模态解码器</w:t>
      </w:r>
      <w:r w:rsidR="00317406" w:rsidRPr="00264EC7">
        <w:rPr>
          <w:rFonts w:hint="eastAsia"/>
          <w:sz w:val="24"/>
          <w:szCs w:val="24"/>
        </w:rPr>
        <w:t>转换生成</w:t>
      </w:r>
      <w:r w:rsidR="00DE1AD4" w:rsidRPr="00264EC7">
        <w:rPr>
          <w:rFonts w:hint="eastAsia"/>
          <w:sz w:val="24"/>
          <w:szCs w:val="24"/>
        </w:rPr>
        <w:t>目标模态的转换生成</w:t>
      </w:r>
      <w:r w:rsidR="00DE1AD4" w:rsidRPr="00264EC7">
        <w:rPr>
          <w:rFonts w:hint="eastAsia"/>
          <w:sz w:val="24"/>
          <w:szCs w:val="24"/>
        </w:rPr>
        <w:t>MRI</w:t>
      </w:r>
      <w:r w:rsidR="00DE1AD4" w:rsidRPr="00264EC7">
        <w:rPr>
          <w:rFonts w:hint="eastAsia"/>
          <w:sz w:val="24"/>
          <w:szCs w:val="24"/>
        </w:rPr>
        <w:t>图，且该转换生成</w:t>
      </w:r>
      <w:r w:rsidR="00DE1AD4" w:rsidRPr="00264EC7">
        <w:rPr>
          <w:rFonts w:hint="eastAsia"/>
          <w:sz w:val="24"/>
          <w:szCs w:val="24"/>
        </w:rPr>
        <w:t>MRI</w:t>
      </w:r>
      <w:r w:rsidR="00DE1AD4" w:rsidRPr="00264EC7">
        <w:rPr>
          <w:rFonts w:hint="eastAsia"/>
          <w:sz w:val="24"/>
          <w:szCs w:val="24"/>
        </w:rPr>
        <w:t>图的病灶标签为</w:t>
      </w:r>
      <w:r w:rsidR="00DE1AD4" w:rsidRPr="00264EC7">
        <w:rPr>
          <w:rFonts w:hint="eastAsia"/>
          <w:sz w:val="24"/>
          <w:szCs w:val="24"/>
        </w:rPr>
        <w:t>MRI</w:t>
      </w:r>
      <w:r w:rsidR="00DE1AD4" w:rsidRPr="00264EC7">
        <w:rPr>
          <w:rFonts w:hint="eastAsia"/>
          <w:sz w:val="24"/>
          <w:szCs w:val="24"/>
        </w:rPr>
        <w:t>病灶任务的标签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y</m:t>
            </m:r>
          </m:sub>
        </m:sSub>
      </m:oMath>
      <w:r w:rsidR="00DE1AD4" w:rsidRPr="00264EC7">
        <w:rPr>
          <w:rFonts w:hint="eastAsia"/>
          <w:sz w:val="24"/>
          <w:szCs w:val="24"/>
        </w:rPr>
        <w:t>。</w:t>
      </w:r>
    </w:p>
    <w:p w:rsidR="00DE1AD4" w:rsidRPr="00264EC7" w:rsidRDefault="00AA412E" w:rsidP="00DE1AD4">
      <w:pPr>
        <w:adjustRightInd w:val="0"/>
        <w:snapToGrid w:val="0"/>
        <w:spacing w:line="360" w:lineRule="auto"/>
        <w:ind w:firstLineChars="200" w:firstLine="480"/>
        <w:rPr>
          <w:sz w:val="24"/>
          <w:szCs w:val="24"/>
        </w:rPr>
      </w:pPr>
      <w:r w:rsidRPr="00264EC7">
        <w:rPr>
          <w:rFonts w:hint="eastAsia"/>
          <w:sz w:val="24"/>
          <w:szCs w:val="24"/>
        </w:rPr>
        <w:t>可选地，</w:t>
      </w:r>
      <w:r w:rsidR="00317406" w:rsidRPr="00264EC7">
        <w:rPr>
          <w:rFonts w:hint="eastAsia"/>
          <w:sz w:val="24"/>
          <w:szCs w:val="24"/>
        </w:rPr>
        <w:t>步骤</w:t>
      </w:r>
      <w:r w:rsidR="00317406" w:rsidRPr="00264EC7">
        <w:rPr>
          <w:rFonts w:hint="eastAsia"/>
          <w:sz w:val="24"/>
          <w:szCs w:val="24"/>
        </w:rPr>
        <w:t>4</w:t>
      </w:r>
      <w:r w:rsidR="00317406" w:rsidRPr="00264EC7">
        <w:rPr>
          <w:rFonts w:hint="eastAsia"/>
          <w:sz w:val="24"/>
          <w:szCs w:val="24"/>
        </w:rPr>
        <w:t>）中通过</w:t>
      </w:r>
      <w:r w:rsidR="00317406" w:rsidRPr="00264EC7">
        <w:rPr>
          <w:rFonts w:hint="eastAsia"/>
          <w:sz w:val="24"/>
          <w:szCs w:val="24"/>
        </w:rPr>
        <w:t>MRI</w:t>
      </w:r>
      <w:r w:rsidR="00317406" w:rsidRPr="00264EC7">
        <w:rPr>
          <w:rFonts w:hint="eastAsia"/>
          <w:sz w:val="24"/>
          <w:szCs w:val="24"/>
        </w:rPr>
        <w:t>内部多模态转换器将输入的任意模态的</w:t>
      </w:r>
      <w:r w:rsidR="00317406" w:rsidRPr="00264EC7">
        <w:rPr>
          <w:rFonts w:hint="eastAsia"/>
          <w:sz w:val="24"/>
          <w:szCs w:val="24"/>
        </w:rPr>
        <w:t>MRI</w:t>
      </w:r>
      <w:proofErr w:type="gramStart"/>
      <w:r w:rsidR="00317406" w:rsidRPr="00264EC7">
        <w:rPr>
          <w:rFonts w:hint="eastAsia"/>
          <w:sz w:val="24"/>
          <w:szCs w:val="24"/>
        </w:rPr>
        <w:t>图通转换</w:t>
      </w:r>
      <w:proofErr w:type="gramEnd"/>
      <w:r w:rsidR="00317406" w:rsidRPr="00264EC7">
        <w:rPr>
          <w:rFonts w:hint="eastAsia"/>
          <w:sz w:val="24"/>
          <w:szCs w:val="24"/>
        </w:rPr>
        <w:t>生成</w:t>
      </w:r>
      <w:r w:rsidR="00317406" w:rsidRPr="00264EC7">
        <w:rPr>
          <w:rFonts w:hint="eastAsia"/>
          <w:sz w:val="24"/>
          <w:szCs w:val="24"/>
        </w:rPr>
        <w:lastRenderedPageBreak/>
        <w:t>目标模态的转换生成图的步骤包括：将任意模态的</w:t>
      </w:r>
      <w:r w:rsidR="00317406" w:rsidRPr="00264EC7">
        <w:rPr>
          <w:rFonts w:hint="eastAsia"/>
          <w:sz w:val="24"/>
          <w:szCs w:val="24"/>
        </w:rPr>
        <w:t>MRI</w:t>
      </w:r>
      <w:r w:rsidR="00317406" w:rsidRPr="00264EC7">
        <w:rPr>
          <w:rFonts w:hint="eastAsia"/>
          <w:sz w:val="24"/>
          <w:szCs w:val="24"/>
        </w:rPr>
        <w:t>图通过</w:t>
      </w:r>
      <w:r w:rsidR="00317406" w:rsidRPr="00264EC7">
        <w:rPr>
          <w:rFonts w:hint="eastAsia"/>
          <w:sz w:val="24"/>
          <w:szCs w:val="24"/>
        </w:rPr>
        <w:t>MRI</w:t>
      </w:r>
      <w:r w:rsidR="00317406" w:rsidRPr="00264EC7">
        <w:rPr>
          <w:rFonts w:hint="eastAsia"/>
          <w:sz w:val="24"/>
          <w:szCs w:val="24"/>
        </w:rPr>
        <w:t>内部多模态转换器的</w:t>
      </w:r>
      <w:r w:rsidR="00317406" w:rsidRPr="00264EC7">
        <w:rPr>
          <w:rFonts w:hint="eastAsia"/>
          <w:sz w:val="24"/>
          <w:szCs w:val="24"/>
        </w:rPr>
        <w:t>MRI</w:t>
      </w:r>
      <w:r w:rsidR="00317406" w:rsidRPr="00264EC7">
        <w:rPr>
          <w:rFonts w:hint="eastAsia"/>
          <w:sz w:val="24"/>
          <w:szCs w:val="24"/>
        </w:rPr>
        <w:t>模态编码器编码得到语义特征图，再与用于选定目标模态的独热条件向量通道向堆叠，最后通过</w:t>
      </w:r>
      <w:r w:rsidR="00317406" w:rsidRPr="00264EC7">
        <w:rPr>
          <w:rFonts w:hint="eastAsia"/>
          <w:sz w:val="24"/>
          <w:szCs w:val="24"/>
        </w:rPr>
        <w:t>MRI</w:t>
      </w:r>
      <w:r w:rsidR="00317406" w:rsidRPr="00264EC7">
        <w:rPr>
          <w:rFonts w:hint="eastAsia"/>
          <w:sz w:val="24"/>
          <w:szCs w:val="24"/>
        </w:rPr>
        <w:t>内部多模态转换器的</w:t>
      </w:r>
      <w:r w:rsidR="00317406" w:rsidRPr="00264EC7">
        <w:rPr>
          <w:rFonts w:hint="eastAsia"/>
          <w:sz w:val="24"/>
          <w:szCs w:val="24"/>
        </w:rPr>
        <w:t>MRI</w:t>
      </w:r>
      <w:r w:rsidR="00317406" w:rsidRPr="00264EC7">
        <w:rPr>
          <w:rFonts w:hint="eastAsia"/>
          <w:sz w:val="24"/>
          <w:szCs w:val="24"/>
        </w:rPr>
        <w:t>模态解码器转换生成目标模态的转换生成</w:t>
      </w:r>
      <w:r w:rsidR="00317406" w:rsidRPr="00264EC7">
        <w:rPr>
          <w:rFonts w:hint="eastAsia"/>
          <w:sz w:val="24"/>
          <w:szCs w:val="24"/>
        </w:rPr>
        <w:t>MRI</w:t>
      </w:r>
      <w:r w:rsidR="00317406" w:rsidRPr="00264EC7">
        <w:rPr>
          <w:rFonts w:hint="eastAsia"/>
          <w:sz w:val="24"/>
          <w:szCs w:val="24"/>
        </w:rPr>
        <w:t>图，且该转换生成</w:t>
      </w:r>
      <w:r w:rsidR="00317406" w:rsidRPr="00264EC7">
        <w:rPr>
          <w:rFonts w:hint="eastAsia"/>
          <w:sz w:val="24"/>
          <w:szCs w:val="24"/>
        </w:rPr>
        <w:t>MRI</w:t>
      </w:r>
      <w:r w:rsidR="00317406" w:rsidRPr="00264EC7">
        <w:rPr>
          <w:rFonts w:hint="eastAsia"/>
          <w:sz w:val="24"/>
          <w:szCs w:val="24"/>
        </w:rPr>
        <w:t>图的病灶标签为</w:t>
      </w:r>
      <w:r w:rsidR="00317406" w:rsidRPr="00264EC7">
        <w:rPr>
          <w:rFonts w:hint="eastAsia"/>
          <w:sz w:val="24"/>
          <w:szCs w:val="24"/>
        </w:rPr>
        <w:t>MRI</w:t>
      </w:r>
      <w:r w:rsidR="00317406" w:rsidRPr="00264EC7">
        <w:rPr>
          <w:rFonts w:hint="eastAsia"/>
          <w:sz w:val="24"/>
          <w:szCs w:val="24"/>
        </w:rPr>
        <w:t>病灶任务的标签</w:t>
      </w:r>
      <m:oMath>
        <m:sSub>
          <m:sSubPr>
            <m:ctrlPr>
              <w:rPr>
                <w:rFonts w:ascii="Cambria Math" w:hAnsi="Cambria Math"/>
                <w:i/>
                <w:sz w:val="24"/>
                <w:szCs w:val="24"/>
              </w:rPr>
            </m:ctrlPr>
          </m:sSubPr>
          <m:e>
            <m:r>
              <w:rPr>
                <w:rFonts w:ascii="Cambria Math" w:hAnsi="Cambria Math"/>
                <w:sz w:val="24"/>
                <w:szCs w:val="24"/>
              </w:rPr>
              <m:t>label</m:t>
            </m:r>
          </m:e>
          <m:sub>
            <m:r>
              <w:rPr>
                <w:rFonts w:ascii="Cambria Math" w:hAnsi="Cambria Math"/>
                <w:sz w:val="24"/>
                <w:szCs w:val="24"/>
              </w:rPr>
              <m:t>y</m:t>
            </m:r>
          </m:sub>
        </m:sSub>
      </m:oMath>
      <w:r w:rsidR="00317406" w:rsidRPr="00264EC7">
        <w:rPr>
          <w:rFonts w:hint="eastAsia"/>
          <w:sz w:val="24"/>
          <w:szCs w:val="24"/>
        </w:rPr>
        <w:t>。</w:t>
      </w:r>
    </w:p>
    <w:p w:rsidR="00DE1AD4" w:rsidRPr="00264EC7" w:rsidRDefault="00AA412E" w:rsidP="00DE1AD4">
      <w:pPr>
        <w:adjustRightInd w:val="0"/>
        <w:snapToGrid w:val="0"/>
        <w:spacing w:line="360" w:lineRule="auto"/>
        <w:ind w:firstLineChars="200" w:firstLine="480"/>
        <w:rPr>
          <w:sz w:val="24"/>
          <w:szCs w:val="24"/>
        </w:rPr>
      </w:pPr>
      <w:r w:rsidRPr="00264EC7">
        <w:rPr>
          <w:rFonts w:hint="eastAsia"/>
          <w:sz w:val="24"/>
          <w:szCs w:val="24"/>
        </w:rPr>
        <w:t>可选地，</w:t>
      </w:r>
      <w:r w:rsidR="00DE1AD4" w:rsidRPr="00264EC7">
        <w:rPr>
          <w:rFonts w:hint="eastAsia"/>
          <w:sz w:val="24"/>
          <w:szCs w:val="24"/>
        </w:rPr>
        <w:t>步骤</w:t>
      </w:r>
      <w:r w:rsidR="00DE1AD4" w:rsidRPr="00264EC7">
        <w:rPr>
          <w:rFonts w:hint="eastAsia"/>
          <w:sz w:val="24"/>
          <w:szCs w:val="24"/>
        </w:rPr>
        <w:t>5</w:t>
      </w:r>
      <w:r w:rsidR="00DE1AD4" w:rsidRPr="00264EC7">
        <w:rPr>
          <w:rFonts w:hint="eastAsia"/>
          <w:sz w:val="24"/>
          <w:szCs w:val="24"/>
        </w:rPr>
        <w:t>）中通过</w:t>
      </w:r>
      <w:r w:rsidR="00DE1AD4" w:rsidRPr="00264EC7">
        <w:rPr>
          <w:rFonts w:hint="eastAsia"/>
          <w:sz w:val="24"/>
          <w:szCs w:val="24"/>
        </w:rPr>
        <w:t>MRI-CT</w:t>
      </w:r>
      <w:r w:rsidR="00DE1AD4" w:rsidRPr="00264EC7">
        <w:rPr>
          <w:rFonts w:hint="eastAsia"/>
          <w:sz w:val="24"/>
          <w:szCs w:val="24"/>
        </w:rPr>
        <w:t>多模态转换器将输入的任意模态的</w:t>
      </w:r>
      <w:r w:rsidR="00DE1AD4" w:rsidRPr="00264EC7">
        <w:rPr>
          <w:rFonts w:hint="eastAsia"/>
          <w:sz w:val="24"/>
          <w:szCs w:val="24"/>
        </w:rPr>
        <w:t>MRI</w:t>
      </w:r>
      <w:proofErr w:type="gramStart"/>
      <w:r w:rsidR="00DE1AD4" w:rsidRPr="00264EC7">
        <w:rPr>
          <w:rFonts w:hint="eastAsia"/>
          <w:sz w:val="24"/>
          <w:szCs w:val="24"/>
        </w:rPr>
        <w:t>图通转换</w:t>
      </w:r>
      <w:proofErr w:type="gramEnd"/>
      <w:r w:rsidR="00DE1AD4" w:rsidRPr="00264EC7">
        <w:rPr>
          <w:rFonts w:hint="eastAsia"/>
          <w:sz w:val="24"/>
          <w:szCs w:val="24"/>
        </w:rPr>
        <w:t>生成目标模态的转换生成</w:t>
      </w:r>
      <w:r w:rsidR="00DE1AD4" w:rsidRPr="00264EC7">
        <w:rPr>
          <w:rFonts w:hint="eastAsia"/>
          <w:sz w:val="24"/>
          <w:szCs w:val="24"/>
        </w:rPr>
        <w:t>C</w:t>
      </w:r>
      <w:r w:rsidR="00DE1AD4" w:rsidRPr="00264EC7">
        <w:rPr>
          <w:sz w:val="24"/>
          <w:szCs w:val="24"/>
        </w:rPr>
        <w:t>T</w:t>
      </w:r>
      <w:r w:rsidR="00DE1AD4" w:rsidRPr="00264EC7">
        <w:rPr>
          <w:rFonts w:hint="eastAsia"/>
          <w:sz w:val="24"/>
          <w:szCs w:val="24"/>
        </w:rPr>
        <w:t>图的步骤包括：将任意模态的</w:t>
      </w:r>
      <w:r w:rsidR="00DE1AD4" w:rsidRPr="00264EC7">
        <w:rPr>
          <w:rFonts w:hint="eastAsia"/>
          <w:sz w:val="24"/>
          <w:szCs w:val="24"/>
        </w:rPr>
        <w:t>MRI</w:t>
      </w:r>
      <w:r w:rsidR="00DE1AD4" w:rsidRPr="00264EC7">
        <w:rPr>
          <w:rFonts w:hint="eastAsia"/>
          <w:sz w:val="24"/>
          <w:szCs w:val="24"/>
        </w:rPr>
        <w:t>图通过</w:t>
      </w:r>
      <w:r w:rsidR="00DE1AD4" w:rsidRPr="00264EC7">
        <w:rPr>
          <w:rFonts w:hint="eastAsia"/>
          <w:sz w:val="24"/>
          <w:szCs w:val="24"/>
        </w:rPr>
        <w:t>MRI-CT</w:t>
      </w:r>
      <w:r w:rsidR="00DE1AD4" w:rsidRPr="00264EC7">
        <w:rPr>
          <w:rFonts w:hint="eastAsia"/>
          <w:sz w:val="24"/>
          <w:szCs w:val="24"/>
        </w:rPr>
        <w:t>多模态转换器的</w:t>
      </w:r>
      <w:r w:rsidR="00DE1AD4" w:rsidRPr="00264EC7">
        <w:rPr>
          <w:rFonts w:hint="eastAsia"/>
          <w:sz w:val="24"/>
          <w:szCs w:val="24"/>
        </w:rPr>
        <w:t>MRI</w:t>
      </w:r>
      <w:r w:rsidR="00DE1AD4" w:rsidRPr="00264EC7">
        <w:rPr>
          <w:rFonts w:hint="eastAsia"/>
          <w:sz w:val="24"/>
          <w:szCs w:val="24"/>
        </w:rPr>
        <w:t>模态编码器编码得到语义特征图，再与用于选定目标模态的独热条件向量通道向堆叠，最后通过</w:t>
      </w:r>
      <w:r w:rsidR="00DE1AD4" w:rsidRPr="00264EC7">
        <w:rPr>
          <w:rFonts w:hint="eastAsia"/>
          <w:sz w:val="24"/>
          <w:szCs w:val="24"/>
        </w:rPr>
        <w:t>MRI-CT</w:t>
      </w:r>
      <w:r w:rsidR="00DE1AD4" w:rsidRPr="00264EC7">
        <w:rPr>
          <w:rFonts w:hint="eastAsia"/>
          <w:sz w:val="24"/>
          <w:szCs w:val="24"/>
        </w:rPr>
        <w:t>多模态转换器的</w:t>
      </w:r>
      <w:r w:rsidR="00DE1AD4" w:rsidRPr="00264EC7">
        <w:rPr>
          <w:rFonts w:hint="eastAsia"/>
          <w:sz w:val="24"/>
          <w:szCs w:val="24"/>
        </w:rPr>
        <w:t>C</w:t>
      </w:r>
      <w:r w:rsidR="00DE1AD4" w:rsidRPr="00264EC7">
        <w:rPr>
          <w:sz w:val="24"/>
          <w:szCs w:val="24"/>
        </w:rPr>
        <w:t>T</w:t>
      </w:r>
      <w:r w:rsidR="00DE1AD4" w:rsidRPr="00264EC7">
        <w:rPr>
          <w:rFonts w:hint="eastAsia"/>
          <w:sz w:val="24"/>
          <w:szCs w:val="24"/>
        </w:rPr>
        <w:t>模态解码器</w:t>
      </w:r>
      <w:r w:rsidR="00317406" w:rsidRPr="00264EC7">
        <w:rPr>
          <w:rFonts w:hint="eastAsia"/>
          <w:sz w:val="24"/>
          <w:szCs w:val="24"/>
        </w:rPr>
        <w:t>转换生成</w:t>
      </w:r>
      <w:r w:rsidR="00DE1AD4" w:rsidRPr="00264EC7">
        <w:rPr>
          <w:rFonts w:hint="eastAsia"/>
          <w:sz w:val="24"/>
          <w:szCs w:val="24"/>
        </w:rPr>
        <w:t>目标模态的转换生成</w:t>
      </w:r>
      <w:r w:rsidR="00DE1AD4" w:rsidRPr="00264EC7">
        <w:rPr>
          <w:rFonts w:hint="eastAsia"/>
          <w:sz w:val="24"/>
          <w:szCs w:val="24"/>
        </w:rPr>
        <w:t>C</w:t>
      </w:r>
      <w:r w:rsidR="00DE1AD4" w:rsidRPr="00264EC7">
        <w:rPr>
          <w:sz w:val="24"/>
          <w:szCs w:val="24"/>
        </w:rPr>
        <w:t>T</w:t>
      </w:r>
      <w:r w:rsidR="00DE1AD4" w:rsidRPr="00264EC7">
        <w:rPr>
          <w:rFonts w:hint="eastAsia"/>
          <w:sz w:val="24"/>
          <w:szCs w:val="24"/>
        </w:rPr>
        <w:t>图，且该转换生成</w:t>
      </w:r>
      <w:r w:rsidR="00DE1AD4" w:rsidRPr="00264EC7">
        <w:rPr>
          <w:rFonts w:hint="eastAsia"/>
          <w:sz w:val="24"/>
          <w:szCs w:val="24"/>
        </w:rPr>
        <w:t>C</w:t>
      </w:r>
      <w:r w:rsidR="00DE1AD4" w:rsidRPr="00264EC7">
        <w:rPr>
          <w:sz w:val="24"/>
          <w:szCs w:val="24"/>
        </w:rPr>
        <w:t>T</w:t>
      </w:r>
      <w:r w:rsidR="00DE1AD4" w:rsidRPr="00264EC7">
        <w:rPr>
          <w:rFonts w:hint="eastAsia"/>
          <w:sz w:val="24"/>
          <w:szCs w:val="24"/>
        </w:rPr>
        <w:t>图的病灶标签为</w:t>
      </w:r>
      <w:r w:rsidR="00DE1AD4" w:rsidRPr="00264EC7">
        <w:rPr>
          <w:rFonts w:hint="eastAsia"/>
          <w:sz w:val="24"/>
          <w:szCs w:val="24"/>
        </w:rPr>
        <w:t>MRI</w:t>
      </w:r>
      <w:r w:rsidR="00DE1AD4" w:rsidRPr="00264EC7">
        <w:rPr>
          <w:rFonts w:hint="eastAsia"/>
          <w:sz w:val="24"/>
          <w:szCs w:val="24"/>
        </w:rPr>
        <w:t>病灶任务的标签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y</m:t>
            </m:r>
          </m:sub>
        </m:sSub>
      </m:oMath>
      <w:r w:rsidR="00DE1AD4" w:rsidRPr="00264EC7">
        <w:rPr>
          <w:rFonts w:hint="eastAsia"/>
          <w:sz w:val="24"/>
          <w:szCs w:val="24"/>
        </w:rPr>
        <w:t>。</w:t>
      </w:r>
    </w:p>
    <w:p w:rsidR="00DE1AD4" w:rsidRPr="00264EC7" w:rsidRDefault="00AA412E" w:rsidP="00DE1AD4">
      <w:pPr>
        <w:adjustRightInd w:val="0"/>
        <w:snapToGrid w:val="0"/>
        <w:spacing w:line="360" w:lineRule="auto"/>
        <w:ind w:firstLineChars="200" w:firstLine="480"/>
        <w:rPr>
          <w:sz w:val="24"/>
          <w:szCs w:val="24"/>
        </w:rPr>
      </w:pPr>
      <w:r w:rsidRPr="00264EC7">
        <w:rPr>
          <w:rFonts w:hint="eastAsia"/>
          <w:sz w:val="24"/>
          <w:szCs w:val="24"/>
        </w:rPr>
        <w:t>可选地，</w:t>
      </w:r>
      <w:r w:rsidR="00DE1AD4" w:rsidRPr="00264EC7">
        <w:rPr>
          <w:rFonts w:hint="eastAsia"/>
          <w:sz w:val="24"/>
          <w:szCs w:val="24"/>
        </w:rPr>
        <w:t>步骤</w:t>
      </w:r>
      <w:r w:rsidR="00DE1AD4" w:rsidRPr="00264EC7">
        <w:rPr>
          <w:rFonts w:hint="eastAsia"/>
          <w:sz w:val="24"/>
          <w:szCs w:val="24"/>
        </w:rPr>
        <w:t>6</w:t>
      </w:r>
      <w:r w:rsidR="00DE1AD4" w:rsidRPr="00264EC7">
        <w:rPr>
          <w:rFonts w:hint="eastAsia"/>
          <w:sz w:val="24"/>
          <w:szCs w:val="24"/>
        </w:rPr>
        <w:t>）中通过</w:t>
      </w:r>
      <w:r w:rsidR="00DE1AD4" w:rsidRPr="00264EC7">
        <w:rPr>
          <w:rFonts w:hint="eastAsia"/>
          <w:sz w:val="24"/>
          <w:szCs w:val="24"/>
        </w:rPr>
        <w:t>M</w:t>
      </w:r>
      <w:r w:rsidR="00DE1AD4" w:rsidRPr="00264EC7">
        <w:rPr>
          <w:sz w:val="24"/>
          <w:szCs w:val="24"/>
        </w:rPr>
        <w:t>RI</w:t>
      </w:r>
      <w:r w:rsidR="00DE1AD4" w:rsidRPr="00264EC7">
        <w:rPr>
          <w:rFonts w:hint="eastAsia"/>
          <w:sz w:val="24"/>
          <w:szCs w:val="24"/>
        </w:rPr>
        <w:t>病灶任务处理器将输入的任意模态的</w:t>
      </w:r>
      <w:r w:rsidR="00DE1AD4" w:rsidRPr="00264EC7">
        <w:rPr>
          <w:rFonts w:hint="eastAsia"/>
          <w:sz w:val="24"/>
          <w:szCs w:val="24"/>
        </w:rPr>
        <w:t>C</w:t>
      </w:r>
      <w:r w:rsidR="00DE1AD4" w:rsidRPr="00264EC7">
        <w:rPr>
          <w:sz w:val="24"/>
          <w:szCs w:val="24"/>
        </w:rPr>
        <w:t>T</w:t>
      </w:r>
      <w:proofErr w:type="gramStart"/>
      <w:r w:rsidR="00DE1AD4" w:rsidRPr="00264EC7">
        <w:rPr>
          <w:rFonts w:hint="eastAsia"/>
          <w:sz w:val="24"/>
          <w:szCs w:val="24"/>
        </w:rPr>
        <w:t>图通转换</w:t>
      </w:r>
      <w:proofErr w:type="gramEnd"/>
      <w:r w:rsidR="00DE1AD4" w:rsidRPr="00264EC7">
        <w:rPr>
          <w:rFonts w:hint="eastAsia"/>
          <w:sz w:val="24"/>
          <w:szCs w:val="24"/>
        </w:rPr>
        <w:t>生成</w:t>
      </w:r>
      <w:r w:rsidR="00DE1AD4" w:rsidRPr="00264EC7">
        <w:rPr>
          <w:sz w:val="24"/>
          <w:szCs w:val="24"/>
        </w:rPr>
        <w:t>MRI</w:t>
      </w:r>
      <w:r w:rsidR="00DE1AD4" w:rsidRPr="00264EC7">
        <w:rPr>
          <w:rFonts w:hint="eastAsia"/>
          <w:sz w:val="24"/>
          <w:szCs w:val="24"/>
        </w:rPr>
        <w:t>病灶任务的步骤包括：将任意模态的</w:t>
      </w:r>
      <w:r w:rsidR="00DE1AD4" w:rsidRPr="00264EC7">
        <w:rPr>
          <w:rFonts w:hint="eastAsia"/>
          <w:sz w:val="24"/>
          <w:szCs w:val="24"/>
        </w:rPr>
        <w:t>C</w:t>
      </w:r>
      <w:r w:rsidR="00DE1AD4" w:rsidRPr="00264EC7">
        <w:rPr>
          <w:sz w:val="24"/>
          <w:szCs w:val="24"/>
        </w:rPr>
        <w:t>T</w:t>
      </w:r>
      <w:r w:rsidR="00DE1AD4" w:rsidRPr="00264EC7">
        <w:rPr>
          <w:rFonts w:hint="eastAsia"/>
          <w:sz w:val="24"/>
          <w:szCs w:val="24"/>
        </w:rPr>
        <w:t>图通过</w:t>
      </w:r>
      <w:r w:rsidR="00DE1AD4" w:rsidRPr="00264EC7">
        <w:rPr>
          <w:rFonts w:hint="eastAsia"/>
          <w:sz w:val="24"/>
          <w:szCs w:val="24"/>
        </w:rPr>
        <w:t>M</w:t>
      </w:r>
      <w:r w:rsidR="00DE1AD4" w:rsidRPr="00264EC7">
        <w:rPr>
          <w:sz w:val="24"/>
          <w:szCs w:val="24"/>
        </w:rPr>
        <w:t>RI</w:t>
      </w:r>
      <w:r w:rsidR="00DE1AD4" w:rsidRPr="00264EC7">
        <w:rPr>
          <w:rFonts w:hint="eastAsia"/>
          <w:sz w:val="24"/>
          <w:szCs w:val="24"/>
        </w:rPr>
        <w:t>病灶任务处理器的</w:t>
      </w:r>
      <w:r w:rsidR="00DE1AD4" w:rsidRPr="00264EC7">
        <w:rPr>
          <w:rFonts w:hint="eastAsia"/>
          <w:sz w:val="24"/>
          <w:szCs w:val="24"/>
        </w:rPr>
        <w:t>C</w:t>
      </w:r>
      <w:r w:rsidR="00DE1AD4" w:rsidRPr="00264EC7">
        <w:rPr>
          <w:sz w:val="24"/>
          <w:szCs w:val="24"/>
        </w:rPr>
        <w:t>T</w:t>
      </w:r>
      <w:r w:rsidR="00DE1AD4" w:rsidRPr="00264EC7">
        <w:rPr>
          <w:rFonts w:hint="eastAsia"/>
          <w:sz w:val="24"/>
          <w:szCs w:val="24"/>
        </w:rPr>
        <w:t>模态编码器编码得到语义特征图，再通过</w:t>
      </w:r>
      <w:r w:rsidR="00DE1AD4" w:rsidRPr="00264EC7">
        <w:rPr>
          <w:rFonts w:hint="eastAsia"/>
          <w:sz w:val="24"/>
          <w:szCs w:val="24"/>
        </w:rPr>
        <w:t>M</w:t>
      </w:r>
      <w:r w:rsidR="00DE1AD4" w:rsidRPr="00264EC7">
        <w:rPr>
          <w:sz w:val="24"/>
          <w:szCs w:val="24"/>
        </w:rPr>
        <w:t>RI</w:t>
      </w:r>
      <w:r w:rsidR="00DE1AD4" w:rsidRPr="00264EC7">
        <w:rPr>
          <w:rFonts w:hint="eastAsia"/>
          <w:sz w:val="24"/>
          <w:szCs w:val="24"/>
        </w:rPr>
        <w:t>病灶任务处理器的</w:t>
      </w:r>
      <w:r w:rsidR="00DE1AD4" w:rsidRPr="00264EC7">
        <w:rPr>
          <w:sz w:val="24"/>
          <w:szCs w:val="24"/>
        </w:rPr>
        <w:t>MRI</w:t>
      </w:r>
      <w:r w:rsidR="00DE1AD4" w:rsidRPr="00264EC7">
        <w:rPr>
          <w:rFonts w:hint="eastAsia"/>
          <w:sz w:val="24"/>
          <w:szCs w:val="24"/>
        </w:rPr>
        <w:t>病灶任务解码器</w:t>
      </w:r>
      <w:r w:rsidR="00317406" w:rsidRPr="00264EC7">
        <w:rPr>
          <w:rFonts w:hint="eastAsia"/>
          <w:sz w:val="24"/>
          <w:szCs w:val="24"/>
        </w:rPr>
        <w:t>生成</w:t>
      </w:r>
      <w:r w:rsidR="00317406" w:rsidRPr="00264EC7">
        <w:rPr>
          <w:rFonts w:hint="eastAsia"/>
          <w:sz w:val="24"/>
          <w:szCs w:val="24"/>
        </w:rPr>
        <w:t>MRI</w:t>
      </w:r>
      <w:r w:rsidR="00317406" w:rsidRPr="00264EC7">
        <w:rPr>
          <w:rFonts w:hint="eastAsia"/>
          <w:sz w:val="24"/>
          <w:szCs w:val="24"/>
        </w:rPr>
        <w:t>病灶任务</w:t>
      </w:r>
      <w:r w:rsidR="00DE1AD4" w:rsidRPr="00264EC7">
        <w:rPr>
          <w:rFonts w:hint="eastAsia"/>
          <w:sz w:val="24"/>
          <w:szCs w:val="24"/>
        </w:rPr>
        <w:t>，且该</w:t>
      </w:r>
      <w:r w:rsidR="00DE1AD4" w:rsidRPr="00264EC7">
        <w:rPr>
          <w:rFonts w:hint="eastAsia"/>
          <w:sz w:val="24"/>
          <w:szCs w:val="24"/>
        </w:rPr>
        <w:t>M</w:t>
      </w:r>
      <w:r w:rsidR="00DE1AD4" w:rsidRPr="00264EC7">
        <w:rPr>
          <w:sz w:val="24"/>
          <w:szCs w:val="24"/>
        </w:rPr>
        <w:t>RI</w:t>
      </w:r>
      <w:r w:rsidR="00DE1AD4" w:rsidRPr="00264EC7">
        <w:rPr>
          <w:rFonts w:hint="eastAsia"/>
          <w:sz w:val="24"/>
          <w:szCs w:val="24"/>
        </w:rPr>
        <w:t>病灶任务的病灶标签为</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y</m:t>
            </m:r>
          </m:sub>
        </m:sSub>
      </m:oMath>
      <w:r w:rsidR="00DE1AD4" w:rsidRPr="00264EC7">
        <w:rPr>
          <w:rFonts w:hint="eastAsia"/>
          <w:sz w:val="24"/>
          <w:szCs w:val="24"/>
        </w:rPr>
        <w:t>。</w:t>
      </w:r>
    </w:p>
    <w:p w:rsidR="00DE1AD4" w:rsidRPr="00264EC7" w:rsidRDefault="00AA412E" w:rsidP="00DE1AD4">
      <w:pPr>
        <w:adjustRightInd w:val="0"/>
        <w:snapToGrid w:val="0"/>
        <w:spacing w:line="360" w:lineRule="auto"/>
        <w:ind w:firstLineChars="200" w:firstLine="480"/>
        <w:rPr>
          <w:sz w:val="24"/>
          <w:szCs w:val="24"/>
        </w:rPr>
      </w:pPr>
      <w:r w:rsidRPr="00264EC7">
        <w:rPr>
          <w:rFonts w:hint="eastAsia"/>
          <w:sz w:val="24"/>
          <w:szCs w:val="24"/>
        </w:rPr>
        <w:t>可选地，</w:t>
      </w:r>
      <w:r w:rsidR="00DE1AD4" w:rsidRPr="00264EC7">
        <w:rPr>
          <w:rFonts w:hint="eastAsia"/>
          <w:sz w:val="24"/>
          <w:szCs w:val="24"/>
        </w:rPr>
        <w:t>步骤</w:t>
      </w:r>
      <w:r w:rsidR="00DE1AD4" w:rsidRPr="00264EC7">
        <w:rPr>
          <w:rFonts w:hint="eastAsia"/>
          <w:sz w:val="24"/>
          <w:szCs w:val="24"/>
        </w:rPr>
        <w:t>7</w:t>
      </w:r>
      <w:r w:rsidR="00DE1AD4" w:rsidRPr="00264EC7">
        <w:rPr>
          <w:rFonts w:hint="eastAsia"/>
          <w:sz w:val="24"/>
          <w:szCs w:val="24"/>
        </w:rPr>
        <w:t>）中通过</w:t>
      </w:r>
      <w:r w:rsidR="00DE1AD4" w:rsidRPr="00264EC7">
        <w:rPr>
          <w:rFonts w:hint="eastAsia"/>
          <w:sz w:val="24"/>
          <w:szCs w:val="24"/>
        </w:rPr>
        <w:t>C</w:t>
      </w:r>
      <w:r w:rsidR="00DE1AD4" w:rsidRPr="00264EC7">
        <w:rPr>
          <w:sz w:val="24"/>
          <w:szCs w:val="24"/>
        </w:rPr>
        <w:t>T</w:t>
      </w:r>
      <w:r w:rsidR="00DE1AD4" w:rsidRPr="00264EC7">
        <w:rPr>
          <w:rFonts w:hint="eastAsia"/>
          <w:sz w:val="24"/>
          <w:szCs w:val="24"/>
        </w:rPr>
        <w:t>病灶任务处理器将输入的任意模态的</w:t>
      </w:r>
      <w:r w:rsidR="00DE1AD4" w:rsidRPr="00264EC7">
        <w:rPr>
          <w:rFonts w:hint="eastAsia"/>
          <w:sz w:val="24"/>
          <w:szCs w:val="24"/>
        </w:rPr>
        <w:t>M</w:t>
      </w:r>
      <w:r w:rsidR="00DE1AD4" w:rsidRPr="00264EC7">
        <w:rPr>
          <w:sz w:val="24"/>
          <w:szCs w:val="24"/>
        </w:rPr>
        <w:t>RI</w:t>
      </w:r>
      <w:proofErr w:type="gramStart"/>
      <w:r w:rsidR="00DE1AD4" w:rsidRPr="00264EC7">
        <w:rPr>
          <w:rFonts w:hint="eastAsia"/>
          <w:sz w:val="24"/>
          <w:szCs w:val="24"/>
        </w:rPr>
        <w:t>图通转换</w:t>
      </w:r>
      <w:proofErr w:type="gramEnd"/>
      <w:r w:rsidR="00DE1AD4" w:rsidRPr="00264EC7">
        <w:rPr>
          <w:rFonts w:hint="eastAsia"/>
          <w:sz w:val="24"/>
          <w:szCs w:val="24"/>
        </w:rPr>
        <w:t>生成</w:t>
      </w:r>
      <w:r w:rsidR="00DE1AD4" w:rsidRPr="00264EC7">
        <w:rPr>
          <w:rFonts w:hint="eastAsia"/>
          <w:sz w:val="24"/>
          <w:szCs w:val="24"/>
        </w:rPr>
        <w:t>C</w:t>
      </w:r>
      <w:r w:rsidR="00DE1AD4" w:rsidRPr="00264EC7">
        <w:rPr>
          <w:sz w:val="24"/>
          <w:szCs w:val="24"/>
        </w:rPr>
        <w:t>T</w:t>
      </w:r>
      <w:r w:rsidR="00DE1AD4" w:rsidRPr="00264EC7">
        <w:rPr>
          <w:rFonts w:hint="eastAsia"/>
          <w:sz w:val="24"/>
          <w:szCs w:val="24"/>
        </w:rPr>
        <w:t>病灶任务的步骤包括：将任意模态的</w:t>
      </w:r>
      <w:r w:rsidR="00DE1AD4" w:rsidRPr="00264EC7">
        <w:rPr>
          <w:sz w:val="24"/>
          <w:szCs w:val="24"/>
        </w:rPr>
        <w:t>MRI</w:t>
      </w:r>
      <w:r w:rsidR="00317406" w:rsidRPr="00264EC7">
        <w:rPr>
          <w:rFonts w:hint="eastAsia"/>
          <w:sz w:val="24"/>
          <w:szCs w:val="24"/>
        </w:rPr>
        <w:t>图</w:t>
      </w:r>
      <w:r w:rsidR="00DE1AD4" w:rsidRPr="00264EC7">
        <w:rPr>
          <w:rFonts w:hint="eastAsia"/>
          <w:sz w:val="24"/>
          <w:szCs w:val="24"/>
        </w:rPr>
        <w:t>通过</w:t>
      </w:r>
      <w:r w:rsidR="00DE1AD4" w:rsidRPr="00264EC7">
        <w:rPr>
          <w:rFonts w:hint="eastAsia"/>
          <w:sz w:val="24"/>
          <w:szCs w:val="24"/>
        </w:rPr>
        <w:t>C</w:t>
      </w:r>
      <w:r w:rsidR="00DE1AD4" w:rsidRPr="00264EC7">
        <w:rPr>
          <w:sz w:val="24"/>
          <w:szCs w:val="24"/>
        </w:rPr>
        <w:t>T</w:t>
      </w:r>
      <w:r w:rsidR="00DE1AD4" w:rsidRPr="00264EC7">
        <w:rPr>
          <w:rFonts w:hint="eastAsia"/>
          <w:sz w:val="24"/>
          <w:szCs w:val="24"/>
        </w:rPr>
        <w:t>病灶任务处理器的</w:t>
      </w:r>
      <w:r w:rsidR="00DE1AD4" w:rsidRPr="00264EC7">
        <w:rPr>
          <w:sz w:val="24"/>
          <w:szCs w:val="24"/>
        </w:rPr>
        <w:t>MRI</w:t>
      </w:r>
      <w:r w:rsidR="00DE1AD4" w:rsidRPr="00264EC7">
        <w:rPr>
          <w:rFonts w:hint="eastAsia"/>
          <w:sz w:val="24"/>
          <w:szCs w:val="24"/>
        </w:rPr>
        <w:t>模态编码器编码得到语义特征图，</w:t>
      </w:r>
      <w:r w:rsidR="00317406" w:rsidRPr="00264EC7">
        <w:rPr>
          <w:rFonts w:hint="eastAsia"/>
          <w:sz w:val="24"/>
          <w:szCs w:val="24"/>
        </w:rPr>
        <w:t>再通过</w:t>
      </w:r>
      <w:r w:rsidR="00317406" w:rsidRPr="00264EC7">
        <w:rPr>
          <w:rFonts w:hint="eastAsia"/>
          <w:sz w:val="24"/>
          <w:szCs w:val="24"/>
        </w:rPr>
        <w:t>CT</w:t>
      </w:r>
      <w:r w:rsidR="00317406" w:rsidRPr="00264EC7">
        <w:rPr>
          <w:rFonts w:hint="eastAsia"/>
          <w:sz w:val="24"/>
          <w:szCs w:val="24"/>
        </w:rPr>
        <w:t>病灶任务处理器的</w:t>
      </w:r>
      <w:r w:rsidR="00317406" w:rsidRPr="00264EC7">
        <w:rPr>
          <w:rFonts w:hint="eastAsia"/>
          <w:sz w:val="24"/>
          <w:szCs w:val="24"/>
        </w:rPr>
        <w:t>CT</w:t>
      </w:r>
      <w:r w:rsidR="00317406" w:rsidRPr="00264EC7">
        <w:rPr>
          <w:rFonts w:hint="eastAsia"/>
          <w:sz w:val="24"/>
          <w:szCs w:val="24"/>
        </w:rPr>
        <w:t>病灶任务解码器生成</w:t>
      </w:r>
      <w:r w:rsidR="00317406" w:rsidRPr="00264EC7">
        <w:rPr>
          <w:rFonts w:hint="eastAsia"/>
          <w:sz w:val="24"/>
          <w:szCs w:val="24"/>
        </w:rPr>
        <w:t>CT</w:t>
      </w:r>
      <w:r w:rsidR="00317406" w:rsidRPr="00264EC7">
        <w:rPr>
          <w:rFonts w:hint="eastAsia"/>
          <w:sz w:val="24"/>
          <w:szCs w:val="24"/>
        </w:rPr>
        <w:t>病灶任务</w:t>
      </w:r>
      <w:r w:rsidR="00DE1AD4" w:rsidRPr="00264EC7">
        <w:rPr>
          <w:rFonts w:hint="eastAsia"/>
          <w:sz w:val="24"/>
          <w:szCs w:val="24"/>
        </w:rPr>
        <w:t>，且该</w:t>
      </w:r>
      <w:r w:rsidR="00DE1AD4" w:rsidRPr="00264EC7">
        <w:rPr>
          <w:rFonts w:hint="eastAsia"/>
          <w:sz w:val="24"/>
          <w:szCs w:val="24"/>
        </w:rPr>
        <w:t>M</w:t>
      </w:r>
      <w:r w:rsidR="00DE1AD4" w:rsidRPr="00264EC7">
        <w:rPr>
          <w:sz w:val="24"/>
          <w:szCs w:val="24"/>
        </w:rPr>
        <w:t>RI</w:t>
      </w:r>
      <w:r w:rsidR="00DE1AD4" w:rsidRPr="00264EC7">
        <w:rPr>
          <w:rFonts w:hint="eastAsia"/>
          <w:sz w:val="24"/>
          <w:szCs w:val="24"/>
        </w:rPr>
        <w:t>病灶任务的病灶标签为</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x</m:t>
            </m:r>
          </m:sub>
        </m:sSub>
      </m:oMath>
      <w:r w:rsidR="00DE1AD4" w:rsidRPr="00264EC7">
        <w:rPr>
          <w:rFonts w:hint="eastAsia"/>
          <w:sz w:val="24"/>
          <w:szCs w:val="24"/>
        </w:rPr>
        <w:t>。</w:t>
      </w:r>
    </w:p>
    <w:p w:rsidR="00DE1AD4" w:rsidRPr="00264EC7" w:rsidRDefault="00AA412E" w:rsidP="00DE1AD4">
      <w:pPr>
        <w:adjustRightInd w:val="0"/>
        <w:snapToGrid w:val="0"/>
        <w:spacing w:line="360" w:lineRule="auto"/>
        <w:ind w:firstLineChars="200" w:firstLine="480"/>
        <w:rPr>
          <w:sz w:val="24"/>
          <w:szCs w:val="24"/>
        </w:rPr>
      </w:pPr>
      <w:r w:rsidRPr="00264EC7">
        <w:rPr>
          <w:rFonts w:hint="eastAsia"/>
          <w:sz w:val="24"/>
          <w:szCs w:val="24"/>
        </w:rPr>
        <w:t>可选地，</w:t>
      </w:r>
      <w:r w:rsidR="00DE1AD4" w:rsidRPr="00264EC7">
        <w:rPr>
          <w:rFonts w:hint="eastAsia"/>
          <w:sz w:val="24"/>
          <w:szCs w:val="24"/>
        </w:rPr>
        <w:t>步骤</w:t>
      </w:r>
      <w:r w:rsidR="00DE1AD4" w:rsidRPr="00264EC7">
        <w:rPr>
          <w:rFonts w:hint="eastAsia"/>
          <w:sz w:val="24"/>
          <w:szCs w:val="24"/>
        </w:rPr>
        <w:t>1</w:t>
      </w:r>
      <w:r w:rsidR="00DE1AD4" w:rsidRPr="00264EC7">
        <w:rPr>
          <w:rFonts w:hint="eastAsia"/>
          <w:sz w:val="24"/>
          <w:szCs w:val="24"/>
        </w:rPr>
        <w:t>）之前还包括训练</w:t>
      </w:r>
      <w:r w:rsidR="00DE1AD4" w:rsidRPr="00264EC7">
        <w:rPr>
          <w:rFonts w:hint="eastAsia"/>
          <w:sz w:val="24"/>
          <w:szCs w:val="24"/>
        </w:rPr>
        <w:t>GAN</w:t>
      </w:r>
      <w:r w:rsidR="00DE1AD4" w:rsidRPr="00264EC7">
        <w:rPr>
          <w:rFonts w:hint="eastAsia"/>
          <w:sz w:val="24"/>
          <w:szCs w:val="24"/>
        </w:rPr>
        <w:t>网络的步骤，详细步骤包括：</w:t>
      </w:r>
    </w:p>
    <w:p w:rsidR="00DE1AD4" w:rsidRPr="00264EC7" w:rsidRDefault="00DE1AD4" w:rsidP="00DE1AD4">
      <w:pPr>
        <w:adjustRightInd w:val="0"/>
        <w:snapToGrid w:val="0"/>
        <w:spacing w:line="360" w:lineRule="auto"/>
        <w:ind w:firstLineChars="200" w:firstLine="480"/>
        <w:rPr>
          <w:sz w:val="24"/>
          <w:szCs w:val="24"/>
        </w:rPr>
      </w:pPr>
      <w:r w:rsidRPr="00264EC7">
        <w:rPr>
          <w:rFonts w:hint="eastAsia"/>
          <w:sz w:val="24"/>
          <w:szCs w:val="24"/>
        </w:rPr>
        <w:t>S1</w:t>
      </w:r>
      <w:r w:rsidRPr="00264EC7">
        <w:rPr>
          <w:rFonts w:hint="eastAsia"/>
          <w:sz w:val="24"/>
          <w:szCs w:val="24"/>
        </w:rPr>
        <w:t>）设计</w:t>
      </w:r>
      <w:r w:rsidRPr="00264EC7">
        <w:rPr>
          <w:rFonts w:hint="eastAsia"/>
          <w:sz w:val="24"/>
          <w:szCs w:val="24"/>
        </w:rPr>
        <w:t>GAN</w:t>
      </w:r>
      <w:r w:rsidRPr="00264EC7">
        <w:rPr>
          <w:rFonts w:hint="eastAsia"/>
          <w:sz w:val="24"/>
          <w:szCs w:val="24"/>
        </w:rPr>
        <w:t>网络的各个部件，所述</w:t>
      </w:r>
      <w:r w:rsidRPr="00264EC7">
        <w:rPr>
          <w:rFonts w:hint="eastAsia"/>
          <w:sz w:val="24"/>
          <w:szCs w:val="24"/>
        </w:rPr>
        <w:t>GAN</w:t>
      </w:r>
      <w:r w:rsidRPr="00264EC7">
        <w:rPr>
          <w:rFonts w:hint="eastAsia"/>
          <w:sz w:val="24"/>
          <w:szCs w:val="24"/>
        </w:rPr>
        <w:t>网络的各个部件包括一个</w:t>
      </w:r>
      <w:r w:rsidRPr="00264EC7">
        <w:rPr>
          <w:rFonts w:hint="eastAsia"/>
          <w:sz w:val="24"/>
          <w:szCs w:val="24"/>
        </w:rPr>
        <w:t>MRI</w:t>
      </w:r>
      <w:r w:rsidRPr="00264EC7">
        <w:rPr>
          <w:rFonts w:hint="eastAsia"/>
          <w:sz w:val="24"/>
          <w:szCs w:val="24"/>
        </w:rPr>
        <w:t>模态编码器、一个</w:t>
      </w:r>
      <w:r w:rsidRPr="00264EC7">
        <w:rPr>
          <w:rFonts w:hint="eastAsia"/>
          <w:sz w:val="24"/>
          <w:szCs w:val="24"/>
        </w:rPr>
        <w:t>CT</w:t>
      </w:r>
      <w:r w:rsidRPr="00264EC7">
        <w:rPr>
          <w:rFonts w:hint="eastAsia"/>
          <w:sz w:val="24"/>
          <w:szCs w:val="24"/>
        </w:rPr>
        <w:t>模态编码器、一个</w:t>
      </w:r>
      <w:r w:rsidRPr="00264EC7">
        <w:rPr>
          <w:rFonts w:hint="eastAsia"/>
          <w:sz w:val="24"/>
          <w:szCs w:val="24"/>
        </w:rPr>
        <w:t>MRI</w:t>
      </w:r>
      <w:r w:rsidRPr="00264EC7">
        <w:rPr>
          <w:rFonts w:hint="eastAsia"/>
          <w:sz w:val="24"/>
          <w:szCs w:val="24"/>
        </w:rPr>
        <w:t>模态解码器、一个</w:t>
      </w:r>
      <w:r w:rsidRPr="00264EC7">
        <w:rPr>
          <w:rFonts w:hint="eastAsia"/>
          <w:sz w:val="24"/>
          <w:szCs w:val="24"/>
        </w:rPr>
        <w:t>CT</w:t>
      </w:r>
      <w:r w:rsidRPr="00264EC7">
        <w:rPr>
          <w:rFonts w:hint="eastAsia"/>
          <w:sz w:val="24"/>
          <w:szCs w:val="24"/>
        </w:rPr>
        <w:t>模态解码器、一个</w:t>
      </w:r>
      <w:r w:rsidRPr="00264EC7">
        <w:rPr>
          <w:rFonts w:hint="eastAsia"/>
          <w:sz w:val="24"/>
          <w:szCs w:val="24"/>
        </w:rPr>
        <w:t>MRI</w:t>
      </w:r>
      <w:r w:rsidRPr="00264EC7">
        <w:rPr>
          <w:rFonts w:hint="eastAsia"/>
          <w:sz w:val="24"/>
          <w:szCs w:val="24"/>
        </w:rPr>
        <w:t>病灶任务解码器、一个</w:t>
      </w:r>
      <w:r w:rsidRPr="00264EC7">
        <w:rPr>
          <w:rFonts w:hint="eastAsia"/>
          <w:sz w:val="24"/>
          <w:szCs w:val="24"/>
        </w:rPr>
        <w:t>CT</w:t>
      </w:r>
      <w:r w:rsidRPr="00264EC7">
        <w:rPr>
          <w:rFonts w:hint="eastAsia"/>
          <w:sz w:val="24"/>
          <w:szCs w:val="24"/>
        </w:rPr>
        <w:t>病灶任务解码器、一个模态鉴别器和一个特征鉴别器；</w:t>
      </w:r>
    </w:p>
    <w:p w:rsidR="00DE1AD4" w:rsidRPr="00264EC7" w:rsidRDefault="00DE1AD4" w:rsidP="00DE1AD4">
      <w:pPr>
        <w:adjustRightInd w:val="0"/>
        <w:snapToGrid w:val="0"/>
        <w:spacing w:line="360" w:lineRule="auto"/>
        <w:ind w:firstLineChars="200" w:firstLine="480"/>
        <w:rPr>
          <w:sz w:val="24"/>
          <w:szCs w:val="24"/>
        </w:rPr>
      </w:pPr>
      <w:r w:rsidRPr="00264EC7">
        <w:rPr>
          <w:rFonts w:hint="eastAsia"/>
          <w:sz w:val="24"/>
          <w:szCs w:val="24"/>
        </w:rPr>
        <w:t>S2</w:t>
      </w:r>
      <w:r w:rsidRPr="00264EC7">
        <w:rPr>
          <w:rFonts w:hint="eastAsia"/>
          <w:sz w:val="24"/>
          <w:szCs w:val="24"/>
        </w:rPr>
        <w:t>）获取具有对应病灶处理任务的配准的病灶标签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sz w:val="24"/>
                <w:szCs w:val="24"/>
              </w:rPr>
              <m:t>x</m:t>
            </m:r>
          </m:sub>
        </m:sSub>
      </m:oMath>
      <w:r w:rsidRPr="00264EC7">
        <w:rPr>
          <w:rFonts w:hint="eastAsia"/>
          <w:sz w:val="24"/>
          <w:szCs w:val="24"/>
        </w:rPr>
        <w:t>的</w:t>
      </w:r>
      <w:r w:rsidRPr="00264EC7">
        <w:rPr>
          <w:rFonts w:hint="eastAsia"/>
          <w:sz w:val="24"/>
          <w:szCs w:val="24"/>
        </w:rPr>
        <w:t>CT</w:t>
      </w:r>
      <w:r w:rsidRPr="00264EC7">
        <w:rPr>
          <w:rFonts w:hint="eastAsia"/>
          <w:sz w:val="24"/>
          <w:szCs w:val="24"/>
        </w:rPr>
        <w:t>多模态训练数据、具有对应病灶处理任务的配准的病灶标签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y</m:t>
            </m:r>
          </m:sub>
        </m:sSub>
      </m:oMath>
      <w:r w:rsidRPr="00264EC7">
        <w:rPr>
          <w:rFonts w:hint="eastAsia"/>
          <w:sz w:val="24"/>
          <w:szCs w:val="24"/>
        </w:rPr>
        <w:t>的</w:t>
      </w:r>
      <w:r w:rsidRPr="00264EC7">
        <w:rPr>
          <w:sz w:val="24"/>
          <w:szCs w:val="24"/>
        </w:rPr>
        <w:t>MRI</w:t>
      </w:r>
      <w:r w:rsidRPr="00264EC7">
        <w:rPr>
          <w:rFonts w:hint="eastAsia"/>
          <w:sz w:val="24"/>
          <w:szCs w:val="24"/>
        </w:rPr>
        <w:t>多模态训练数据作为训练数据，所述训练数据各个模态和子</w:t>
      </w:r>
      <w:proofErr w:type="gramStart"/>
      <w:r w:rsidRPr="00264EC7">
        <w:rPr>
          <w:rFonts w:hint="eastAsia"/>
          <w:sz w:val="24"/>
          <w:szCs w:val="24"/>
        </w:rPr>
        <w:t>模态均</w:t>
      </w:r>
      <w:proofErr w:type="gramEnd"/>
      <w:r w:rsidRPr="00264EC7">
        <w:rPr>
          <w:rFonts w:hint="eastAsia"/>
          <w:sz w:val="24"/>
          <w:szCs w:val="24"/>
        </w:rPr>
        <w:t>无需配准；</w:t>
      </w:r>
    </w:p>
    <w:p w:rsidR="00DE1AD4" w:rsidRPr="00264EC7" w:rsidRDefault="00DE1AD4" w:rsidP="00DE1AD4">
      <w:pPr>
        <w:adjustRightInd w:val="0"/>
        <w:snapToGrid w:val="0"/>
        <w:spacing w:line="360" w:lineRule="auto"/>
        <w:ind w:firstLineChars="200" w:firstLine="480"/>
        <w:rPr>
          <w:sz w:val="24"/>
          <w:szCs w:val="24"/>
        </w:rPr>
      </w:pPr>
      <w:r w:rsidRPr="00264EC7">
        <w:rPr>
          <w:rFonts w:hint="eastAsia"/>
          <w:sz w:val="24"/>
          <w:szCs w:val="24"/>
        </w:rPr>
        <w:t>S3</w:t>
      </w:r>
      <w:r w:rsidRPr="00264EC7">
        <w:rPr>
          <w:rFonts w:hint="eastAsia"/>
          <w:sz w:val="24"/>
          <w:szCs w:val="24"/>
        </w:rPr>
        <w:t>）将</w:t>
      </w:r>
      <w:r w:rsidRPr="00264EC7">
        <w:rPr>
          <w:rFonts w:hint="eastAsia"/>
          <w:sz w:val="24"/>
          <w:szCs w:val="24"/>
        </w:rPr>
        <w:t>M</w:t>
      </w:r>
      <w:r w:rsidRPr="00264EC7">
        <w:rPr>
          <w:sz w:val="24"/>
          <w:szCs w:val="24"/>
        </w:rPr>
        <w:t>RI</w:t>
      </w:r>
      <w:r w:rsidRPr="00264EC7">
        <w:rPr>
          <w:rFonts w:hint="eastAsia"/>
          <w:sz w:val="24"/>
          <w:szCs w:val="24"/>
        </w:rPr>
        <w:t>模态编码器与</w:t>
      </w:r>
      <w:r w:rsidRPr="00264EC7">
        <w:rPr>
          <w:rFonts w:hint="eastAsia"/>
          <w:sz w:val="24"/>
          <w:szCs w:val="24"/>
        </w:rPr>
        <w:t>C</w:t>
      </w:r>
      <w:r w:rsidRPr="00264EC7">
        <w:rPr>
          <w:sz w:val="24"/>
          <w:szCs w:val="24"/>
        </w:rPr>
        <w:t>T</w:t>
      </w:r>
      <w:r w:rsidRPr="00264EC7">
        <w:rPr>
          <w:rFonts w:hint="eastAsia"/>
          <w:sz w:val="24"/>
          <w:szCs w:val="24"/>
        </w:rPr>
        <w:t>病灶任务解码器组合即可得到</w:t>
      </w:r>
      <w:r w:rsidRPr="00264EC7">
        <w:rPr>
          <w:rFonts w:hint="eastAsia"/>
          <w:sz w:val="24"/>
          <w:szCs w:val="24"/>
        </w:rPr>
        <w:t>C</w:t>
      </w:r>
      <w:r w:rsidRPr="00264EC7">
        <w:rPr>
          <w:sz w:val="24"/>
          <w:szCs w:val="24"/>
        </w:rPr>
        <w:t>T</w:t>
      </w:r>
      <w:r w:rsidRPr="00264EC7">
        <w:rPr>
          <w:rFonts w:hint="eastAsia"/>
          <w:sz w:val="24"/>
          <w:szCs w:val="24"/>
        </w:rPr>
        <w:t>病灶任务处理器，基于具有对应病灶处理任务的配准的病灶标签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sz w:val="24"/>
                <w:szCs w:val="24"/>
              </w:rPr>
              <m:t>x</m:t>
            </m:r>
          </m:sub>
        </m:sSub>
      </m:oMath>
      <w:r w:rsidRPr="00264EC7">
        <w:rPr>
          <w:rFonts w:hint="eastAsia"/>
          <w:sz w:val="24"/>
          <w:szCs w:val="24"/>
        </w:rPr>
        <w:t>的</w:t>
      </w:r>
      <w:r w:rsidRPr="00264EC7">
        <w:rPr>
          <w:rFonts w:hint="eastAsia"/>
          <w:sz w:val="24"/>
          <w:szCs w:val="24"/>
        </w:rPr>
        <w:t>CT</w:t>
      </w:r>
      <w:r w:rsidRPr="00264EC7">
        <w:rPr>
          <w:rFonts w:hint="eastAsia"/>
          <w:sz w:val="24"/>
          <w:szCs w:val="24"/>
        </w:rPr>
        <w:t>多模态训练数据进行</w:t>
      </w:r>
      <w:r w:rsidRPr="00264EC7">
        <w:rPr>
          <w:rFonts w:hint="eastAsia"/>
          <w:sz w:val="24"/>
          <w:szCs w:val="24"/>
        </w:rPr>
        <w:t>C</w:t>
      </w:r>
      <w:r w:rsidRPr="00264EC7">
        <w:rPr>
          <w:sz w:val="24"/>
          <w:szCs w:val="24"/>
        </w:rPr>
        <w:t>T</w:t>
      </w:r>
      <w:r w:rsidRPr="00264EC7">
        <w:rPr>
          <w:rFonts w:hint="eastAsia"/>
          <w:sz w:val="24"/>
          <w:szCs w:val="24"/>
        </w:rPr>
        <w:t>病灶任务处理器的病灶任务处理训练；将</w:t>
      </w:r>
      <w:r w:rsidRPr="00264EC7">
        <w:rPr>
          <w:rFonts w:hint="eastAsia"/>
          <w:sz w:val="24"/>
          <w:szCs w:val="24"/>
        </w:rPr>
        <w:t>C</w:t>
      </w:r>
      <w:r w:rsidRPr="00264EC7">
        <w:rPr>
          <w:sz w:val="24"/>
          <w:szCs w:val="24"/>
        </w:rPr>
        <w:t>T</w:t>
      </w:r>
      <w:r w:rsidRPr="00264EC7">
        <w:rPr>
          <w:rFonts w:hint="eastAsia"/>
          <w:sz w:val="24"/>
          <w:szCs w:val="24"/>
        </w:rPr>
        <w:t>模态编码器与</w:t>
      </w:r>
      <w:r w:rsidRPr="00264EC7">
        <w:rPr>
          <w:rFonts w:hint="eastAsia"/>
          <w:sz w:val="24"/>
          <w:szCs w:val="24"/>
        </w:rPr>
        <w:t>M</w:t>
      </w:r>
      <w:r w:rsidRPr="00264EC7">
        <w:rPr>
          <w:sz w:val="24"/>
          <w:szCs w:val="24"/>
        </w:rPr>
        <w:t>RI</w:t>
      </w:r>
      <w:r w:rsidRPr="00264EC7">
        <w:rPr>
          <w:rFonts w:hint="eastAsia"/>
          <w:sz w:val="24"/>
          <w:szCs w:val="24"/>
        </w:rPr>
        <w:t>病灶任务解码器组合即可得到</w:t>
      </w:r>
      <w:r w:rsidRPr="00264EC7">
        <w:rPr>
          <w:rFonts w:hint="eastAsia"/>
          <w:sz w:val="24"/>
          <w:szCs w:val="24"/>
        </w:rPr>
        <w:t>M</w:t>
      </w:r>
      <w:r w:rsidRPr="00264EC7">
        <w:rPr>
          <w:sz w:val="24"/>
          <w:szCs w:val="24"/>
        </w:rPr>
        <w:t>RI</w:t>
      </w:r>
      <w:r w:rsidRPr="00264EC7">
        <w:rPr>
          <w:rFonts w:hint="eastAsia"/>
          <w:sz w:val="24"/>
          <w:szCs w:val="24"/>
        </w:rPr>
        <w:t>病灶任务处理器，基于具有对应病灶处理任务的配准的病灶标签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y</m:t>
            </m:r>
          </m:sub>
        </m:sSub>
      </m:oMath>
      <w:r w:rsidRPr="00264EC7">
        <w:rPr>
          <w:rFonts w:hint="eastAsia"/>
          <w:sz w:val="24"/>
          <w:szCs w:val="24"/>
        </w:rPr>
        <w:t>的</w:t>
      </w:r>
      <w:r w:rsidRPr="00264EC7">
        <w:rPr>
          <w:sz w:val="24"/>
          <w:szCs w:val="24"/>
        </w:rPr>
        <w:t>MRI</w:t>
      </w:r>
      <w:r w:rsidRPr="00264EC7">
        <w:rPr>
          <w:rFonts w:hint="eastAsia"/>
          <w:sz w:val="24"/>
          <w:szCs w:val="24"/>
        </w:rPr>
        <w:t>多模态训练数据进行</w:t>
      </w:r>
      <w:r w:rsidRPr="00264EC7">
        <w:rPr>
          <w:sz w:val="24"/>
          <w:szCs w:val="24"/>
        </w:rPr>
        <w:t>MRI</w:t>
      </w:r>
      <w:r w:rsidRPr="00264EC7">
        <w:rPr>
          <w:rFonts w:hint="eastAsia"/>
          <w:sz w:val="24"/>
          <w:szCs w:val="24"/>
        </w:rPr>
        <w:t>病灶任务处理器的病灶任务处理训练；将</w:t>
      </w:r>
      <w:r w:rsidRPr="00264EC7">
        <w:rPr>
          <w:rFonts w:hint="eastAsia"/>
          <w:sz w:val="24"/>
          <w:szCs w:val="24"/>
        </w:rPr>
        <w:t>CT</w:t>
      </w:r>
      <w:r w:rsidRPr="00264EC7">
        <w:rPr>
          <w:rFonts w:hint="eastAsia"/>
          <w:sz w:val="24"/>
          <w:szCs w:val="24"/>
        </w:rPr>
        <w:t>模态编码器、</w:t>
      </w:r>
      <w:r w:rsidRPr="00264EC7">
        <w:rPr>
          <w:rFonts w:hint="eastAsia"/>
          <w:sz w:val="24"/>
          <w:szCs w:val="24"/>
        </w:rPr>
        <w:t>CT</w:t>
      </w:r>
      <w:r w:rsidRPr="00264EC7">
        <w:rPr>
          <w:rFonts w:hint="eastAsia"/>
          <w:sz w:val="24"/>
          <w:szCs w:val="24"/>
        </w:rPr>
        <w:t>模态解码器构成</w:t>
      </w:r>
      <w:r w:rsidRPr="00264EC7">
        <w:rPr>
          <w:rFonts w:hint="eastAsia"/>
          <w:sz w:val="24"/>
          <w:szCs w:val="24"/>
        </w:rPr>
        <w:t>C</w:t>
      </w:r>
      <w:r w:rsidRPr="00264EC7">
        <w:rPr>
          <w:sz w:val="24"/>
          <w:szCs w:val="24"/>
        </w:rPr>
        <w:t>T</w:t>
      </w:r>
      <w:r w:rsidRPr="00264EC7">
        <w:rPr>
          <w:rFonts w:hint="eastAsia"/>
          <w:sz w:val="24"/>
          <w:szCs w:val="24"/>
        </w:rPr>
        <w:t>内部多模态转换器并基于训练数据进行</w:t>
      </w:r>
      <w:r w:rsidRPr="00264EC7">
        <w:rPr>
          <w:rFonts w:hint="eastAsia"/>
          <w:sz w:val="24"/>
          <w:szCs w:val="24"/>
        </w:rPr>
        <w:t>C</w:t>
      </w:r>
      <w:r w:rsidRPr="00264EC7">
        <w:rPr>
          <w:sz w:val="24"/>
          <w:szCs w:val="24"/>
        </w:rPr>
        <w:t>T</w:t>
      </w:r>
      <w:r w:rsidRPr="00264EC7">
        <w:rPr>
          <w:rFonts w:hint="eastAsia"/>
          <w:sz w:val="24"/>
          <w:szCs w:val="24"/>
        </w:rPr>
        <w:t>转</w:t>
      </w:r>
      <w:r w:rsidRPr="00264EC7">
        <w:rPr>
          <w:rFonts w:hint="eastAsia"/>
          <w:sz w:val="24"/>
          <w:szCs w:val="24"/>
        </w:rPr>
        <w:t>C</w:t>
      </w:r>
      <w:r w:rsidRPr="00264EC7">
        <w:rPr>
          <w:sz w:val="24"/>
          <w:szCs w:val="24"/>
        </w:rPr>
        <w:t>T</w:t>
      </w:r>
      <w:r w:rsidRPr="00264EC7">
        <w:rPr>
          <w:rFonts w:hint="eastAsia"/>
          <w:sz w:val="24"/>
          <w:szCs w:val="24"/>
        </w:rPr>
        <w:t>的训练，将</w:t>
      </w:r>
      <w:r w:rsidRPr="00264EC7">
        <w:rPr>
          <w:rFonts w:hint="eastAsia"/>
          <w:sz w:val="24"/>
          <w:szCs w:val="24"/>
        </w:rPr>
        <w:t>CT</w:t>
      </w:r>
      <w:r w:rsidRPr="00264EC7">
        <w:rPr>
          <w:rFonts w:hint="eastAsia"/>
          <w:sz w:val="24"/>
          <w:szCs w:val="24"/>
        </w:rPr>
        <w:t>模态编码器、</w:t>
      </w:r>
      <w:r w:rsidRPr="00264EC7">
        <w:rPr>
          <w:sz w:val="24"/>
          <w:szCs w:val="24"/>
        </w:rPr>
        <w:t>MRI</w:t>
      </w:r>
      <w:r w:rsidRPr="00264EC7">
        <w:rPr>
          <w:rFonts w:hint="eastAsia"/>
          <w:sz w:val="24"/>
          <w:szCs w:val="24"/>
        </w:rPr>
        <w:t>模态解码器构成</w:t>
      </w:r>
      <w:r w:rsidRPr="00264EC7">
        <w:rPr>
          <w:rFonts w:hint="eastAsia"/>
          <w:sz w:val="24"/>
          <w:szCs w:val="24"/>
        </w:rPr>
        <w:t>C</w:t>
      </w:r>
      <w:r w:rsidRPr="00264EC7">
        <w:rPr>
          <w:sz w:val="24"/>
          <w:szCs w:val="24"/>
        </w:rPr>
        <w:t>T</w:t>
      </w:r>
      <w:r w:rsidRPr="00264EC7">
        <w:rPr>
          <w:rFonts w:hint="eastAsia"/>
          <w:sz w:val="24"/>
          <w:szCs w:val="24"/>
        </w:rPr>
        <w:t>-</w:t>
      </w:r>
      <w:r w:rsidRPr="00264EC7">
        <w:rPr>
          <w:sz w:val="24"/>
          <w:szCs w:val="24"/>
        </w:rPr>
        <w:t>MRI</w:t>
      </w:r>
      <w:r w:rsidRPr="00264EC7">
        <w:rPr>
          <w:rFonts w:hint="eastAsia"/>
          <w:sz w:val="24"/>
          <w:szCs w:val="24"/>
        </w:rPr>
        <w:t>多模态转换器并基于训练数据进行</w:t>
      </w:r>
      <w:r w:rsidRPr="00264EC7">
        <w:rPr>
          <w:rFonts w:hint="eastAsia"/>
          <w:sz w:val="24"/>
          <w:szCs w:val="24"/>
        </w:rPr>
        <w:t>C</w:t>
      </w:r>
      <w:r w:rsidRPr="00264EC7">
        <w:rPr>
          <w:sz w:val="24"/>
          <w:szCs w:val="24"/>
        </w:rPr>
        <w:t>T</w:t>
      </w:r>
      <w:r w:rsidRPr="00264EC7">
        <w:rPr>
          <w:rFonts w:hint="eastAsia"/>
          <w:sz w:val="24"/>
          <w:szCs w:val="24"/>
        </w:rPr>
        <w:t>转</w:t>
      </w:r>
      <w:r w:rsidRPr="00264EC7">
        <w:rPr>
          <w:sz w:val="24"/>
          <w:szCs w:val="24"/>
        </w:rPr>
        <w:t>MRI</w:t>
      </w:r>
      <w:r w:rsidRPr="00264EC7">
        <w:rPr>
          <w:rFonts w:hint="eastAsia"/>
          <w:sz w:val="24"/>
          <w:szCs w:val="24"/>
        </w:rPr>
        <w:t>的训练，将</w:t>
      </w:r>
      <w:r w:rsidRPr="00264EC7">
        <w:rPr>
          <w:sz w:val="24"/>
          <w:szCs w:val="24"/>
        </w:rPr>
        <w:t>MRI</w:t>
      </w:r>
      <w:r w:rsidRPr="00264EC7">
        <w:rPr>
          <w:rFonts w:hint="eastAsia"/>
          <w:sz w:val="24"/>
          <w:szCs w:val="24"/>
        </w:rPr>
        <w:t>模态编码器、</w:t>
      </w:r>
      <w:r w:rsidRPr="00264EC7">
        <w:rPr>
          <w:sz w:val="24"/>
          <w:szCs w:val="24"/>
        </w:rPr>
        <w:t>MRI</w:t>
      </w:r>
      <w:r w:rsidRPr="00264EC7">
        <w:rPr>
          <w:rFonts w:hint="eastAsia"/>
          <w:sz w:val="24"/>
          <w:szCs w:val="24"/>
        </w:rPr>
        <w:lastRenderedPageBreak/>
        <w:t>模态解码器构成</w:t>
      </w:r>
      <w:r w:rsidRPr="00264EC7">
        <w:rPr>
          <w:sz w:val="24"/>
          <w:szCs w:val="24"/>
        </w:rPr>
        <w:t>MRI</w:t>
      </w:r>
      <w:r w:rsidRPr="00264EC7">
        <w:rPr>
          <w:rFonts w:hint="eastAsia"/>
          <w:sz w:val="24"/>
          <w:szCs w:val="24"/>
        </w:rPr>
        <w:t>内部多模态转换器并基于训练数据进行</w:t>
      </w:r>
      <w:r w:rsidRPr="00264EC7">
        <w:rPr>
          <w:sz w:val="24"/>
          <w:szCs w:val="24"/>
        </w:rPr>
        <w:t>MRI</w:t>
      </w:r>
      <w:r w:rsidRPr="00264EC7">
        <w:rPr>
          <w:rFonts w:hint="eastAsia"/>
          <w:sz w:val="24"/>
          <w:szCs w:val="24"/>
        </w:rPr>
        <w:t>转</w:t>
      </w:r>
      <w:r w:rsidRPr="00264EC7">
        <w:rPr>
          <w:sz w:val="24"/>
          <w:szCs w:val="24"/>
        </w:rPr>
        <w:t>MRI</w:t>
      </w:r>
      <w:r w:rsidRPr="00264EC7">
        <w:rPr>
          <w:rFonts w:hint="eastAsia"/>
          <w:sz w:val="24"/>
          <w:szCs w:val="24"/>
        </w:rPr>
        <w:t>的训练，将</w:t>
      </w:r>
      <w:r w:rsidRPr="00264EC7">
        <w:rPr>
          <w:sz w:val="24"/>
          <w:szCs w:val="24"/>
        </w:rPr>
        <w:t>MRI</w:t>
      </w:r>
      <w:r w:rsidRPr="00264EC7">
        <w:rPr>
          <w:rFonts w:hint="eastAsia"/>
          <w:sz w:val="24"/>
          <w:szCs w:val="24"/>
        </w:rPr>
        <w:t>模态编码器、</w:t>
      </w:r>
      <w:r w:rsidRPr="00264EC7">
        <w:rPr>
          <w:rFonts w:hint="eastAsia"/>
          <w:sz w:val="24"/>
          <w:szCs w:val="24"/>
        </w:rPr>
        <w:t>CT</w:t>
      </w:r>
      <w:r w:rsidRPr="00264EC7">
        <w:rPr>
          <w:rFonts w:hint="eastAsia"/>
          <w:sz w:val="24"/>
          <w:szCs w:val="24"/>
        </w:rPr>
        <w:t>模态解码器构成</w:t>
      </w:r>
      <w:r w:rsidRPr="00264EC7">
        <w:rPr>
          <w:sz w:val="24"/>
          <w:szCs w:val="24"/>
        </w:rPr>
        <w:t>MRI</w:t>
      </w:r>
      <w:r w:rsidRPr="00264EC7">
        <w:rPr>
          <w:rFonts w:hint="eastAsia"/>
          <w:sz w:val="24"/>
          <w:szCs w:val="24"/>
        </w:rPr>
        <w:t>-CT</w:t>
      </w:r>
      <w:r w:rsidRPr="00264EC7">
        <w:rPr>
          <w:rFonts w:hint="eastAsia"/>
          <w:sz w:val="24"/>
          <w:szCs w:val="24"/>
        </w:rPr>
        <w:t>多模态转换器并基于训练数据进行</w:t>
      </w:r>
      <w:r w:rsidRPr="00264EC7">
        <w:rPr>
          <w:sz w:val="24"/>
          <w:szCs w:val="24"/>
        </w:rPr>
        <w:t>MRI</w:t>
      </w:r>
      <w:r w:rsidRPr="00264EC7">
        <w:rPr>
          <w:rFonts w:hint="eastAsia"/>
          <w:sz w:val="24"/>
          <w:szCs w:val="24"/>
        </w:rPr>
        <w:t>转</w:t>
      </w:r>
      <w:r w:rsidRPr="00264EC7">
        <w:rPr>
          <w:rFonts w:hint="eastAsia"/>
          <w:sz w:val="24"/>
          <w:szCs w:val="24"/>
        </w:rPr>
        <w:t>CT</w:t>
      </w:r>
      <w:r w:rsidRPr="00264EC7">
        <w:rPr>
          <w:rFonts w:hint="eastAsia"/>
          <w:sz w:val="24"/>
          <w:szCs w:val="24"/>
        </w:rPr>
        <w:t>的训练；</w:t>
      </w:r>
    </w:p>
    <w:p w:rsidR="00DE1AD4" w:rsidRPr="00264EC7" w:rsidRDefault="00DE1AD4" w:rsidP="00DE1AD4">
      <w:pPr>
        <w:adjustRightInd w:val="0"/>
        <w:snapToGrid w:val="0"/>
        <w:spacing w:line="360" w:lineRule="auto"/>
        <w:ind w:firstLineChars="200" w:firstLine="480"/>
        <w:rPr>
          <w:sz w:val="24"/>
          <w:szCs w:val="24"/>
        </w:rPr>
      </w:pPr>
      <w:r w:rsidRPr="00264EC7">
        <w:rPr>
          <w:rFonts w:hint="eastAsia"/>
          <w:sz w:val="24"/>
          <w:szCs w:val="24"/>
        </w:rPr>
        <w:t>S4</w:t>
      </w:r>
      <w:r w:rsidRPr="00264EC7">
        <w:rPr>
          <w:rFonts w:hint="eastAsia"/>
          <w:sz w:val="24"/>
          <w:szCs w:val="24"/>
        </w:rPr>
        <w:t>）分别将</w:t>
      </w:r>
      <w:r w:rsidRPr="00264EC7">
        <w:rPr>
          <w:rFonts w:hint="eastAsia"/>
          <w:sz w:val="24"/>
          <w:szCs w:val="24"/>
        </w:rPr>
        <w:t>CT</w:t>
      </w:r>
      <w:r w:rsidRPr="00264EC7">
        <w:rPr>
          <w:rFonts w:hint="eastAsia"/>
          <w:sz w:val="24"/>
          <w:szCs w:val="24"/>
        </w:rPr>
        <w:t>多模态训练数据中病灶标签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sz w:val="24"/>
                <w:szCs w:val="24"/>
              </w:rPr>
              <m:t>x</m:t>
            </m:r>
          </m:sub>
        </m:sSub>
      </m:oMath>
      <w:r w:rsidRPr="00264EC7">
        <w:rPr>
          <w:rFonts w:hint="eastAsia"/>
          <w:sz w:val="24"/>
          <w:szCs w:val="24"/>
        </w:rPr>
        <w:t>和进行</w:t>
      </w:r>
      <w:r w:rsidRPr="00264EC7">
        <w:rPr>
          <w:rFonts w:hint="eastAsia"/>
          <w:sz w:val="24"/>
          <w:szCs w:val="24"/>
        </w:rPr>
        <w:t>C</w:t>
      </w:r>
      <w:r w:rsidRPr="00264EC7">
        <w:rPr>
          <w:sz w:val="24"/>
          <w:szCs w:val="24"/>
        </w:rPr>
        <w:t>T</w:t>
      </w:r>
      <w:r w:rsidRPr="00264EC7">
        <w:rPr>
          <w:rFonts w:hint="eastAsia"/>
          <w:sz w:val="24"/>
          <w:szCs w:val="24"/>
        </w:rPr>
        <w:t>转</w:t>
      </w:r>
      <w:r w:rsidRPr="00264EC7">
        <w:rPr>
          <w:rFonts w:hint="eastAsia"/>
          <w:sz w:val="24"/>
          <w:szCs w:val="24"/>
        </w:rPr>
        <w:t>C</w:t>
      </w:r>
      <w:r w:rsidRPr="00264EC7">
        <w:rPr>
          <w:sz w:val="24"/>
          <w:szCs w:val="24"/>
        </w:rPr>
        <w:t>T</w:t>
      </w:r>
      <w:r w:rsidRPr="00264EC7">
        <w:rPr>
          <w:rFonts w:hint="eastAsia"/>
          <w:sz w:val="24"/>
          <w:szCs w:val="24"/>
        </w:rPr>
        <w:t>的训练得到的病灶标签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sz w:val="24"/>
                <w:szCs w:val="24"/>
              </w:rPr>
              <m:t>x</m:t>
            </m:r>
          </m:sub>
        </m:sSub>
      </m:oMath>
      <w:r w:rsidRPr="00264EC7">
        <w:rPr>
          <w:rFonts w:hint="eastAsia"/>
          <w:sz w:val="24"/>
          <w:szCs w:val="24"/>
        </w:rPr>
        <w:t>、</w:t>
      </w:r>
      <w:r w:rsidRPr="00264EC7">
        <w:rPr>
          <w:rFonts w:hint="eastAsia"/>
          <w:sz w:val="24"/>
          <w:szCs w:val="24"/>
        </w:rPr>
        <w:t>C</w:t>
      </w:r>
      <w:r w:rsidRPr="00264EC7">
        <w:rPr>
          <w:sz w:val="24"/>
          <w:szCs w:val="24"/>
        </w:rPr>
        <w:t>T</w:t>
      </w:r>
      <w:r w:rsidRPr="00264EC7">
        <w:rPr>
          <w:rFonts w:hint="eastAsia"/>
          <w:sz w:val="24"/>
          <w:szCs w:val="24"/>
        </w:rPr>
        <w:t>转</w:t>
      </w:r>
      <w:r w:rsidRPr="00264EC7">
        <w:rPr>
          <w:sz w:val="24"/>
          <w:szCs w:val="24"/>
        </w:rPr>
        <w:t>MRI</w:t>
      </w:r>
      <w:r w:rsidRPr="00264EC7">
        <w:rPr>
          <w:rFonts w:hint="eastAsia"/>
          <w:sz w:val="24"/>
          <w:szCs w:val="24"/>
        </w:rPr>
        <w:t>的训练得到的病灶标签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sz w:val="24"/>
                <w:szCs w:val="24"/>
              </w:rPr>
              <m:t>x</m:t>
            </m:r>
          </m:sub>
        </m:sSub>
      </m:oMath>
      <w:r w:rsidRPr="00264EC7">
        <w:rPr>
          <w:rFonts w:hint="eastAsia"/>
          <w:sz w:val="24"/>
          <w:szCs w:val="24"/>
        </w:rPr>
        <w:t>、</w:t>
      </w:r>
      <w:r w:rsidRPr="00264EC7">
        <w:rPr>
          <w:rFonts w:hint="eastAsia"/>
          <w:sz w:val="24"/>
          <w:szCs w:val="24"/>
        </w:rPr>
        <w:t>C</w:t>
      </w:r>
      <w:r w:rsidRPr="00264EC7">
        <w:rPr>
          <w:sz w:val="24"/>
          <w:szCs w:val="24"/>
        </w:rPr>
        <w:t>T</w:t>
      </w:r>
      <w:r w:rsidRPr="00264EC7">
        <w:rPr>
          <w:rFonts w:hint="eastAsia"/>
          <w:sz w:val="24"/>
          <w:szCs w:val="24"/>
        </w:rPr>
        <w:t>病灶任务处理训练得到的病灶标签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sz w:val="24"/>
                <w:szCs w:val="24"/>
              </w:rPr>
              <m:t>x</m:t>
            </m:r>
          </m:sub>
        </m:sSub>
      </m:oMath>
      <w:r w:rsidRPr="00264EC7">
        <w:rPr>
          <w:rFonts w:hint="eastAsia"/>
          <w:sz w:val="24"/>
          <w:szCs w:val="24"/>
        </w:rPr>
        <w:t>进行对比，分别将</w:t>
      </w:r>
      <w:r w:rsidRPr="00264EC7">
        <w:rPr>
          <w:sz w:val="24"/>
          <w:szCs w:val="24"/>
        </w:rPr>
        <w:t>MRI</w:t>
      </w:r>
      <w:r w:rsidRPr="00264EC7">
        <w:rPr>
          <w:rFonts w:hint="eastAsia"/>
          <w:sz w:val="24"/>
          <w:szCs w:val="24"/>
        </w:rPr>
        <w:t>多模态训练数据中病灶标签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y</m:t>
            </m:r>
          </m:sub>
        </m:sSub>
      </m:oMath>
      <w:r w:rsidRPr="00264EC7">
        <w:rPr>
          <w:rFonts w:hint="eastAsia"/>
          <w:sz w:val="24"/>
          <w:szCs w:val="24"/>
        </w:rPr>
        <w:t>和进行</w:t>
      </w:r>
      <w:r w:rsidRPr="00264EC7">
        <w:rPr>
          <w:sz w:val="24"/>
          <w:szCs w:val="24"/>
        </w:rPr>
        <w:t>MRI</w:t>
      </w:r>
      <w:r w:rsidRPr="00264EC7">
        <w:rPr>
          <w:rFonts w:hint="eastAsia"/>
          <w:sz w:val="24"/>
          <w:szCs w:val="24"/>
        </w:rPr>
        <w:t>转</w:t>
      </w:r>
      <w:r w:rsidRPr="00264EC7">
        <w:rPr>
          <w:sz w:val="24"/>
          <w:szCs w:val="24"/>
        </w:rPr>
        <w:t>MRI</w:t>
      </w:r>
      <w:r w:rsidRPr="00264EC7">
        <w:rPr>
          <w:rFonts w:hint="eastAsia"/>
          <w:sz w:val="24"/>
          <w:szCs w:val="24"/>
        </w:rPr>
        <w:t>的训练得到的病灶标签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y</m:t>
            </m:r>
          </m:sub>
        </m:sSub>
      </m:oMath>
      <w:r w:rsidRPr="00264EC7">
        <w:rPr>
          <w:rFonts w:hint="eastAsia"/>
          <w:sz w:val="24"/>
          <w:szCs w:val="24"/>
        </w:rPr>
        <w:t>、</w:t>
      </w:r>
      <w:r w:rsidRPr="00264EC7">
        <w:rPr>
          <w:sz w:val="24"/>
          <w:szCs w:val="24"/>
        </w:rPr>
        <w:t>MRI</w:t>
      </w:r>
      <w:r w:rsidRPr="00264EC7">
        <w:rPr>
          <w:rFonts w:hint="eastAsia"/>
          <w:sz w:val="24"/>
          <w:szCs w:val="24"/>
        </w:rPr>
        <w:t>转</w:t>
      </w:r>
      <w:r w:rsidRPr="00264EC7">
        <w:rPr>
          <w:rFonts w:hint="eastAsia"/>
          <w:sz w:val="24"/>
          <w:szCs w:val="24"/>
        </w:rPr>
        <w:t>C</w:t>
      </w:r>
      <w:r w:rsidRPr="00264EC7">
        <w:rPr>
          <w:sz w:val="24"/>
          <w:szCs w:val="24"/>
        </w:rPr>
        <w:t>T</w:t>
      </w:r>
      <w:r w:rsidRPr="00264EC7">
        <w:rPr>
          <w:rFonts w:hint="eastAsia"/>
          <w:sz w:val="24"/>
          <w:szCs w:val="24"/>
        </w:rPr>
        <w:t>的训练得到的病灶标签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y</m:t>
            </m:r>
          </m:sub>
        </m:sSub>
      </m:oMath>
      <w:r w:rsidRPr="00264EC7">
        <w:rPr>
          <w:rFonts w:hint="eastAsia"/>
          <w:sz w:val="24"/>
          <w:szCs w:val="24"/>
        </w:rPr>
        <w:t>、</w:t>
      </w:r>
      <w:r w:rsidRPr="00264EC7">
        <w:rPr>
          <w:sz w:val="24"/>
          <w:szCs w:val="24"/>
        </w:rPr>
        <w:t>MRI</w:t>
      </w:r>
      <w:r w:rsidRPr="00264EC7">
        <w:rPr>
          <w:rFonts w:hint="eastAsia"/>
          <w:sz w:val="24"/>
          <w:szCs w:val="24"/>
        </w:rPr>
        <w:t>病灶任务处理训练得到的病灶标签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y</m:t>
            </m:r>
          </m:sub>
        </m:sSub>
      </m:oMath>
      <w:r w:rsidRPr="00264EC7">
        <w:rPr>
          <w:rFonts w:hint="eastAsia"/>
          <w:sz w:val="24"/>
          <w:szCs w:val="24"/>
        </w:rPr>
        <w:t>进行对比；如果任意训练的对比结果不能达到要求则跳转执行步骤</w:t>
      </w:r>
      <w:r w:rsidRPr="00264EC7">
        <w:rPr>
          <w:rFonts w:hint="eastAsia"/>
          <w:sz w:val="24"/>
          <w:szCs w:val="24"/>
        </w:rPr>
        <w:t>S3</w:t>
      </w:r>
      <w:r w:rsidRPr="00264EC7">
        <w:rPr>
          <w:rFonts w:hint="eastAsia"/>
          <w:sz w:val="24"/>
          <w:szCs w:val="24"/>
        </w:rPr>
        <w:t>）继续进行训练，否则结束并退出。</w:t>
      </w:r>
    </w:p>
    <w:p w:rsidR="00DE1AD4" w:rsidRPr="00264EC7" w:rsidRDefault="00AA412E" w:rsidP="00DE1AD4">
      <w:pPr>
        <w:adjustRightInd w:val="0"/>
        <w:snapToGrid w:val="0"/>
        <w:spacing w:line="360" w:lineRule="auto"/>
        <w:ind w:firstLineChars="200" w:firstLine="480"/>
        <w:rPr>
          <w:sz w:val="24"/>
          <w:szCs w:val="24"/>
        </w:rPr>
      </w:pPr>
      <w:r w:rsidRPr="00264EC7">
        <w:rPr>
          <w:rFonts w:hint="eastAsia"/>
          <w:sz w:val="24"/>
          <w:szCs w:val="24"/>
        </w:rPr>
        <w:t>此外，本发明还提供</w:t>
      </w:r>
      <w:r w:rsidR="00DE1AD4" w:rsidRPr="00264EC7">
        <w:rPr>
          <w:rFonts w:hint="eastAsia"/>
          <w:sz w:val="24"/>
          <w:szCs w:val="24"/>
        </w:rPr>
        <w:t>一种基于模块化</w:t>
      </w:r>
      <w:r w:rsidR="00DE1AD4" w:rsidRPr="00264EC7">
        <w:rPr>
          <w:rFonts w:hint="eastAsia"/>
          <w:sz w:val="24"/>
          <w:szCs w:val="24"/>
        </w:rPr>
        <w:t>GAN</w:t>
      </w:r>
      <w:r w:rsidR="00DE1AD4" w:rsidRPr="00264EC7">
        <w:rPr>
          <w:rFonts w:hint="eastAsia"/>
          <w:sz w:val="24"/>
          <w:szCs w:val="24"/>
        </w:rPr>
        <w:t>的多模态</w:t>
      </w:r>
      <w:r w:rsidR="00DE1AD4" w:rsidRPr="00264EC7">
        <w:rPr>
          <w:rFonts w:hint="eastAsia"/>
          <w:sz w:val="24"/>
          <w:szCs w:val="24"/>
        </w:rPr>
        <w:t>MRI</w:t>
      </w:r>
      <w:r w:rsidR="00DE1AD4" w:rsidRPr="00264EC7">
        <w:rPr>
          <w:rFonts w:hint="eastAsia"/>
          <w:sz w:val="24"/>
          <w:szCs w:val="24"/>
        </w:rPr>
        <w:t>与多模态</w:t>
      </w:r>
      <w:r w:rsidR="00DE1AD4" w:rsidRPr="00264EC7">
        <w:rPr>
          <w:rFonts w:hint="eastAsia"/>
          <w:sz w:val="24"/>
          <w:szCs w:val="24"/>
        </w:rPr>
        <w:t>CT</w:t>
      </w:r>
      <w:r w:rsidR="00DE1AD4" w:rsidRPr="00264EC7">
        <w:rPr>
          <w:rFonts w:hint="eastAsia"/>
          <w:sz w:val="24"/>
          <w:szCs w:val="24"/>
        </w:rPr>
        <w:t>的转换系统，包括计算机设备，该计算机设备被编程或配置以执行所述基于模块化</w:t>
      </w:r>
      <w:r w:rsidR="00DE1AD4" w:rsidRPr="00264EC7">
        <w:rPr>
          <w:rFonts w:hint="eastAsia"/>
          <w:sz w:val="24"/>
          <w:szCs w:val="24"/>
        </w:rPr>
        <w:t>GAN</w:t>
      </w:r>
      <w:r w:rsidR="00DE1AD4" w:rsidRPr="00264EC7">
        <w:rPr>
          <w:rFonts w:hint="eastAsia"/>
          <w:sz w:val="24"/>
          <w:szCs w:val="24"/>
        </w:rPr>
        <w:t>的多模态</w:t>
      </w:r>
      <w:r w:rsidR="00DE1AD4" w:rsidRPr="00264EC7">
        <w:rPr>
          <w:rFonts w:hint="eastAsia"/>
          <w:sz w:val="24"/>
          <w:szCs w:val="24"/>
        </w:rPr>
        <w:t>MRI</w:t>
      </w:r>
      <w:r w:rsidR="00DE1AD4" w:rsidRPr="00264EC7">
        <w:rPr>
          <w:rFonts w:hint="eastAsia"/>
          <w:sz w:val="24"/>
          <w:szCs w:val="24"/>
        </w:rPr>
        <w:t>与多模态</w:t>
      </w:r>
      <w:r w:rsidR="00DE1AD4" w:rsidRPr="00264EC7">
        <w:rPr>
          <w:rFonts w:hint="eastAsia"/>
          <w:sz w:val="24"/>
          <w:szCs w:val="24"/>
        </w:rPr>
        <w:t>CT</w:t>
      </w:r>
      <w:r w:rsidR="00DE1AD4" w:rsidRPr="00264EC7">
        <w:rPr>
          <w:rFonts w:hint="eastAsia"/>
          <w:sz w:val="24"/>
          <w:szCs w:val="24"/>
        </w:rPr>
        <w:t>的转换方法的步骤，或该计算机设备的存储介质上存储有被编程或配置以执行所述基于模块化</w:t>
      </w:r>
      <w:r w:rsidR="00DE1AD4" w:rsidRPr="00264EC7">
        <w:rPr>
          <w:rFonts w:hint="eastAsia"/>
          <w:sz w:val="24"/>
          <w:szCs w:val="24"/>
        </w:rPr>
        <w:t>GAN</w:t>
      </w:r>
      <w:r w:rsidR="00DE1AD4" w:rsidRPr="00264EC7">
        <w:rPr>
          <w:rFonts w:hint="eastAsia"/>
          <w:sz w:val="24"/>
          <w:szCs w:val="24"/>
        </w:rPr>
        <w:t>的多模态</w:t>
      </w:r>
      <w:r w:rsidR="00DE1AD4" w:rsidRPr="00264EC7">
        <w:rPr>
          <w:rFonts w:hint="eastAsia"/>
          <w:sz w:val="24"/>
          <w:szCs w:val="24"/>
        </w:rPr>
        <w:t>MRI</w:t>
      </w:r>
      <w:r w:rsidR="00DE1AD4" w:rsidRPr="00264EC7">
        <w:rPr>
          <w:rFonts w:hint="eastAsia"/>
          <w:sz w:val="24"/>
          <w:szCs w:val="24"/>
        </w:rPr>
        <w:t>与多模态</w:t>
      </w:r>
      <w:r w:rsidR="00DE1AD4" w:rsidRPr="00264EC7">
        <w:rPr>
          <w:rFonts w:hint="eastAsia"/>
          <w:sz w:val="24"/>
          <w:szCs w:val="24"/>
        </w:rPr>
        <w:t>CT</w:t>
      </w:r>
      <w:r w:rsidR="00DE1AD4" w:rsidRPr="00264EC7">
        <w:rPr>
          <w:rFonts w:hint="eastAsia"/>
          <w:sz w:val="24"/>
          <w:szCs w:val="24"/>
        </w:rPr>
        <w:t>的转换方法的计算机程序。</w:t>
      </w:r>
    </w:p>
    <w:p w:rsidR="00BC6C66" w:rsidRPr="00264EC7" w:rsidRDefault="00AA412E" w:rsidP="00DE1AD4">
      <w:pPr>
        <w:adjustRightInd w:val="0"/>
        <w:snapToGrid w:val="0"/>
        <w:spacing w:line="360" w:lineRule="auto"/>
        <w:ind w:firstLineChars="200" w:firstLine="480"/>
        <w:rPr>
          <w:sz w:val="24"/>
          <w:szCs w:val="24"/>
        </w:rPr>
      </w:pPr>
      <w:r w:rsidRPr="00264EC7">
        <w:rPr>
          <w:rFonts w:hint="eastAsia"/>
          <w:sz w:val="24"/>
          <w:szCs w:val="24"/>
        </w:rPr>
        <w:t>此外，本发明还提供</w:t>
      </w:r>
      <w:r w:rsidR="00DE1AD4" w:rsidRPr="00264EC7">
        <w:rPr>
          <w:rFonts w:hint="eastAsia"/>
          <w:sz w:val="24"/>
          <w:szCs w:val="24"/>
        </w:rPr>
        <w:t>一种计算机可读存储介质，该计算机可读存储介质上存储有被编程或配置以执行所述基于模块化</w:t>
      </w:r>
      <w:r w:rsidR="00DE1AD4" w:rsidRPr="00264EC7">
        <w:rPr>
          <w:rFonts w:hint="eastAsia"/>
          <w:sz w:val="24"/>
          <w:szCs w:val="24"/>
        </w:rPr>
        <w:t>GAN</w:t>
      </w:r>
      <w:r w:rsidR="00DE1AD4" w:rsidRPr="00264EC7">
        <w:rPr>
          <w:rFonts w:hint="eastAsia"/>
          <w:sz w:val="24"/>
          <w:szCs w:val="24"/>
        </w:rPr>
        <w:t>的多模态</w:t>
      </w:r>
      <w:r w:rsidR="00DE1AD4" w:rsidRPr="00264EC7">
        <w:rPr>
          <w:rFonts w:hint="eastAsia"/>
          <w:sz w:val="24"/>
          <w:szCs w:val="24"/>
        </w:rPr>
        <w:t>MRI</w:t>
      </w:r>
      <w:r w:rsidR="00DE1AD4" w:rsidRPr="00264EC7">
        <w:rPr>
          <w:rFonts w:hint="eastAsia"/>
          <w:sz w:val="24"/>
          <w:szCs w:val="24"/>
        </w:rPr>
        <w:t>与多模态</w:t>
      </w:r>
      <w:r w:rsidR="00DE1AD4" w:rsidRPr="00264EC7">
        <w:rPr>
          <w:rFonts w:hint="eastAsia"/>
          <w:sz w:val="24"/>
          <w:szCs w:val="24"/>
        </w:rPr>
        <w:t>CT</w:t>
      </w:r>
      <w:r w:rsidR="00DE1AD4" w:rsidRPr="00264EC7">
        <w:rPr>
          <w:rFonts w:hint="eastAsia"/>
          <w:sz w:val="24"/>
          <w:szCs w:val="24"/>
        </w:rPr>
        <w:t>的转换方法的计算机程序</w:t>
      </w:r>
      <w:r w:rsidRPr="00264EC7">
        <w:rPr>
          <w:rFonts w:hint="eastAsia"/>
          <w:sz w:val="24"/>
          <w:szCs w:val="24"/>
        </w:rPr>
        <w:t>。</w:t>
      </w:r>
    </w:p>
    <w:p w:rsidR="00AA412E" w:rsidRPr="00264EC7" w:rsidRDefault="00AD4152" w:rsidP="00DE1AD4">
      <w:pPr>
        <w:adjustRightInd w:val="0"/>
        <w:snapToGrid w:val="0"/>
        <w:spacing w:line="360" w:lineRule="auto"/>
        <w:ind w:firstLineChars="200" w:firstLine="480"/>
        <w:rPr>
          <w:sz w:val="24"/>
          <w:szCs w:val="24"/>
        </w:rPr>
      </w:pPr>
      <w:r w:rsidRPr="00264EC7">
        <w:rPr>
          <w:rFonts w:hint="eastAsia"/>
          <w:sz w:val="24"/>
          <w:szCs w:val="24"/>
        </w:rPr>
        <w:t>和现有技术相比，本发明具有下述优点：本发明考虑到</w:t>
      </w:r>
      <w:r w:rsidRPr="00264EC7">
        <w:rPr>
          <w:rFonts w:hint="eastAsia"/>
          <w:sz w:val="24"/>
          <w:szCs w:val="24"/>
        </w:rPr>
        <w:t>M</w:t>
      </w:r>
      <w:r w:rsidRPr="00264EC7">
        <w:rPr>
          <w:sz w:val="24"/>
          <w:szCs w:val="24"/>
        </w:rPr>
        <w:t>RI</w:t>
      </w:r>
      <w:r w:rsidRPr="00264EC7">
        <w:rPr>
          <w:rFonts w:hint="eastAsia"/>
          <w:sz w:val="24"/>
          <w:szCs w:val="24"/>
        </w:rPr>
        <w:t>和</w:t>
      </w:r>
      <w:r w:rsidRPr="00264EC7">
        <w:rPr>
          <w:rFonts w:hint="eastAsia"/>
          <w:sz w:val="24"/>
          <w:szCs w:val="24"/>
        </w:rPr>
        <w:t>C</w:t>
      </w:r>
      <w:r w:rsidRPr="00264EC7">
        <w:rPr>
          <w:sz w:val="24"/>
          <w:szCs w:val="24"/>
        </w:rPr>
        <w:t>T</w:t>
      </w:r>
      <w:proofErr w:type="gramStart"/>
      <w:r w:rsidRPr="00264EC7">
        <w:rPr>
          <w:rFonts w:hint="eastAsia"/>
          <w:sz w:val="24"/>
          <w:szCs w:val="24"/>
        </w:rPr>
        <w:t>内部子模态</w:t>
      </w:r>
      <w:proofErr w:type="gramEnd"/>
      <w:r w:rsidRPr="00264EC7">
        <w:rPr>
          <w:rFonts w:hint="eastAsia"/>
          <w:sz w:val="24"/>
          <w:szCs w:val="24"/>
        </w:rPr>
        <w:t>十分相似但</w:t>
      </w:r>
      <w:r w:rsidRPr="00264EC7">
        <w:rPr>
          <w:rFonts w:hint="eastAsia"/>
          <w:sz w:val="24"/>
          <w:szCs w:val="24"/>
        </w:rPr>
        <w:t>M</w:t>
      </w:r>
      <w:r w:rsidRPr="00264EC7">
        <w:rPr>
          <w:sz w:val="24"/>
          <w:szCs w:val="24"/>
        </w:rPr>
        <w:t>RI</w:t>
      </w:r>
      <w:r w:rsidRPr="00264EC7">
        <w:rPr>
          <w:rFonts w:hint="eastAsia"/>
          <w:sz w:val="24"/>
          <w:szCs w:val="24"/>
        </w:rPr>
        <w:t>与</w:t>
      </w:r>
      <w:r w:rsidRPr="00264EC7">
        <w:rPr>
          <w:rFonts w:hint="eastAsia"/>
          <w:sz w:val="24"/>
          <w:szCs w:val="24"/>
        </w:rPr>
        <w:t>C</w:t>
      </w:r>
      <w:r w:rsidRPr="00264EC7">
        <w:rPr>
          <w:sz w:val="24"/>
          <w:szCs w:val="24"/>
        </w:rPr>
        <w:t>T</w:t>
      </w:r>
      <w:r w:rsidRPr="00264EC7">
        <w:rPr>
          <w:rFonts w:hint="eastAsia"/>
          <w:sz w:val="24"/>
          <w:szCs w:val="24"/>
        </w:rPr>
        <w:t>两个模态又有巨大差异的情况，提出了一种采用模块化的条件</w:t>
      </w:r>
      <w:r w:rsidRPr="00264EC7">
        <w:rPr>
          <w:rFonts w:hint="eastAsia"/>
          <w:sz w:val="24"/>
          <w:szCs w:val="24"/>
        </w:rPr>
        <w:t>GAN</w:t>
      </w:r>
      <w:r w:rsidRPr="00264EC7">
        <w:rPr>
          <w:rFonts w:hint="eastAsia"/>
          <w:sz w:val="24"/>
          <w:szCs w:val="24"/>
        </w:rPr>
        <w:t>的转换方法，本发明可采用无监督学习方法，训练数据无需配准，在无需训练多个</w:t>
      </w:r>
      <w:r w:rsidRPr="00264EC7">
        <w:rPr>
          <w:rFonts w:hint="eastAsia"/>
          <w:sz w:val="24"/>
          <w:szCs w:val="24"/>
        </w:rPr>
        <w:t>G</w:t>
      </w:r>
      <w:r w:rsidRPr="00264EC7">
        <w:rPr>
          <w:sz w:val="24"/>
          <w:szCs w:val="24"/>
        </w:rPr>
        <w:t>AN</w:t>
      </w:r>
      <w:r w:rsidRPr="00264EC7">
        <w:rPr>
          <w:rFonts w:hint="eastAsia"/>
          <w:sz w:val="24"/>
          <w:szCs w:val="24"/>
        </w:rPr>
        <w:t>的情况下能便利高校的实现单模态转换生成配准的多模态</w:t>
      </w:r>
      <w:r w:rsidRPr="00264EC7">
        <w:rPr>
          <w:rFonts w:hint="eastAsia"/>
          <w:sz w:val="24"/>
          <w:szCs w:val="24"/>
        </w:rPr>
        <w:t>M</w:t>
      </w:r>
      <w:r w:rsidRPr="00264EC7">
        <w:rPr>
          <w:sz w:val="24"/>
          <w:szCs w:val="24"/>
        </w:rPr>
        <w:t>RI</w:t>
      </w:r>
      <w:r w:rsidRPr="00264EC7">
        <w:rPr>
          <w:rFonts w:hint="eastAsia"/>
          <w:sz w:val="24"/>
          <w:szCs w:val="24"/>
        </w:rPr>
        <w:t>和</w:t>
      </w:r>
      <w:r w:rsidRPr="00264EC7">
        <w:rPr>
          <w:rFonts w:hint="eastAsia"/>
          <w:sz w:val="24"/>
          <w:szCs w:val="24"/>
        </w:rPr>
        <w:t>C</w:t>
      </w:r>
      <w:r w:rsidRPr="00264EC7">
        <w:rPr>
          <w:sz w:val="24"/>
          <w:szCs w:val="24"/>
        </w:rPr>
        <w:t>T</w:t>
      </w:r>
      <w:r w:rsidRPr="00264EC7">
        <w:rPr>
          <w:rFonts w:hint="eastAsia"/>
          <w:sz w:val="24"/>
          <w:szCs w:val="24"/>
        </w:rPr>
        <w:t>图。</w:t>
      </w:r>
    </w:p>
    <w:p w:rsidR="006D249C" w:rsidRPr="00264EC7" w:rsidRDefault="006D249C" w:rsidP="00FB0D64">
      <w:pPr>
        <w:adjustRightInd w:val="0"/>
        <w:snapToGrid w:val="0"/>
        <w:spacing w:line="360" w:lineRule="auto"/>
        <w:ind w:firstLineChars="200" w:firstLine="482"/>
        <w:rPr>
          <w:b/>
          <w:sz w:val="24"/>
          <w:szCs w:val="24"/>
        </w:rPr>
      </w:pPr>
      <w:r w:rsidRPr="00264EC7">
        <w:rPr>
          <w:rFonts w:hint="eastAsia"/>
          <w:b/>
          <w:sz w:val="24"/>
          <w:szCs w:val="24"/>
        </w:rPr>
        <w:t>附图说明</w:t>
      </w:r>
    </w:p>
    <w:p w:rsidR="00AD4152" w:rsidRPr="00264EC7" w:rsidRDefault="00AD4152" w:rsidP="00AD4152">
      <w:pPr>
        <w:adjustRightInd w:val="0"/>
        <w:snapToGrid w:val="0"/>
        <w:spacing w:line="360" w:lineRule="auto"/>
        <w:ind w:firstLineChars="200" w:firstLine="480"/>
        <w:rPr>
          <w:sz w:val="24"/>
          <w:szCs w:val="24"/>
        </w:rPr>
      </w:pPr>
      <w:r w:rsidRPr="00264EC7">
        <w:rPr>
          <w:rFonts w:hint="eastAsia"/>
          <w:sz w:val="24"/>
          <w:szCs w:val="24"/>
        </w:rPr>
        <w:t>图</w:t>
      </w:r>
      <w:r w:rsidRPr="00264EC7">
        <w:rPr>
          <w:rFonts w:hint="eastAsia"/>
          <w:sz w:val="24"/>
          <w:szCs w:val="24"/>
        </w:rPr>
        <w:t>1</w:t>
      </w:r>
      <w:r w:rsidRPr="00264EC7">
        <w:rPr>
          <w:rFonts w:hint="eastAsia"/>
          <w:sz w:val="24"/>
          <w:szCs w:val="24"/>
        </w:rPr>
        <w:t>为本发明实施</w:t>
      </w:r>
      <w:proofErr w:type="gramStart"/>
      <w:r w:rsidRPr="00264EC7">
        <w:rPr>
          <w:rFonts w:hint="eastAsia"/>
          <w:sz w:val="24"/>
          <w:szCs w:val="24"/>
        </w:rPr>
        <w:t>例方法</w:t>
      </w:r>
      <w:proofErr w:type="gramEnd"/>
      <w:r w:rsidRPr="00264EC7">
        <w:rPr>
          <w:rFonts w:hint="eastAsia"/>
          <w:sz w:val="24"/>
          <w:szCs w:val="24"/>
        </w:rPr>
        <w:t>的基本流程示意图。</w:t>
      </w:r>
    </w:p>
    <w:p w:rsidR="006D249C" w:rsidRPr="00264EC7" w:rsidRDefault="00BC6C66" w:rsidP="005C4430">
      <w:pPr>
        <w:adjustRightInd w:val="0"/>
        <w:snapToGrid w:val="0"/>
        <w:spacing w:line="360" w:lineRule="auto"/>
        <w:ind w:firstLineChars="200" w:firstLine="480"/>
        <w:rPr>
          <w:sz w:val="24"/>
          <w:szCs w:val="24"/>
        </w:rPr>
      </w:pPr>
      <w:r w:rsidRPr="00264EC7">
        <w:rPr>
          <w:rFonts w:hint="eastAsia"/>
          <w:sz w:val="24"/>
          <w:szCs w:val="24"/>
        </w:rPr>
        <w:t>图</w:t>
      </w:r>
      <w:r w:rsidR="00AD4152" w:rsidRPr="00264EC7">
        <w:rPr>
          <w:rFonts w:hint="eastAsia"/>
          <w:sz w:val="24"/>
          <w:szCs w:val="24"/>
        </w:rPr>
        <w:t>2</w:t>
      </w:r>
      <w:r w:rsidRPr="00264EC7">
        <w:rPr>
          <w:rFonts w:hint="eastAsia"/>
          <w:sz w:val="24"/>
          <w:szCs w:val="24"/>
        </w:rPr>
        <w:t>为</w:t>
      </w:r>
      <w:r w:rsidR="009F2A88" w:rsidRPr="00264EC7">
        <w:rPr>
          <w:rFonts w:hint="eastAsia"/>
          <w:sz w:val="24"/>
          <w:szCs w:val="24"/>
        </w:rPr>
        <w:t>本发明实施</w:t>
      </w:r>
      <w:proofErr w:type="gramStart"/>
      <w:r w:rsidR="009F2A88" w:rsidRPr="00264EC7">
        <w:rPr>
          <w:rFonts w:hint="eastAsia"/>
          <w:sz w:val="24"/>
          <w:szCs w:val="24"/>
        </w:rPr>
        <w:t>例方法</w:t>
      </w:r>
      <w:proofErr w:type="gramEnd"/>
      <w:r w:rsidR="009F2A88" w:rsidRPr="00264EC7">
        <w:rPr>
          <w:rFonts w:hint="eastAsia"/>
          <w:sz w:val="24"/>
          <w:szCs w:val="24"/>
        </w:rPr>
        <w:t>的</w:t>
      </w:r>
      <w:r w:rsidR="00656158" w:rsidRPr="00264EC7">
        <w:rPr>
          <w:rFonts w:hint="eastAsia"/>
          <w:sz w:val="24"/>
          <w:szCs w:val="24"/>
        </w:rPr>
        <w:t>组合</w:t>
      </w:r>
      <w:r w:rsidR="009F2A88" w:rsidRPr="00264EC7">
        <w:rPr>
          <w:rFonts w:hint="eastAsia"/>
          <w:sz w:val="24"/>
          <w:szCs w:val="24"/>
        </w:rPr>
        <w:t>使用</w:t>
      </w:r>
      <w:r w:rsidR="00656158" w:rsidRPr="00264EC7">
        <w:rPr>
          <w:rFonts w:hint="eastAsia"/>
          <w:sz w:val="24"/>
          <w:szCs w:val="24"/>
        </w:rPr>
        <w:t>原理</w:t>
      </w:r>
      <w:r w:rsidR="009F2A88" w:rsidRPr="00264EC7">
        <w:rPr>
          <w:rFonts w:hint="eastAsia"/>
          <w:sz w:val="24"/>
          <w:szCs w:val="24"/>
        </w:rPr>
        <w:t>示意图。</w:t>
      </w:r>
    </w:p>
    <w:p w:rsidR="009F2A88" w:rsidRPr="00264EC7" w:rsidRDefault="00656158" w:rsidP="005C4430">
      <w:pPr>
        <w:adjustRightInd w:val="0"/>
        <w:snapToGrid w:val="0"/>
        <w:spacing w:line="360" w:lineRule="auto"/>
        <w:ind w:firstLineChars="200" w:firstLine="480"/>
        <w:rPr>
          <w:sz w:val="24"/>
          <w:szCs w:val="24"/>
        </w:rPr>
      </w:pPr>
      <w:r w:rsidRPr="00264EC7">
        <w:rPr>
          <w:rFonts w:hint="eastAsia"/>
          <w:sz w:val="24"/>
          <w:szCs w:val="24"/>
        </w:rPr>
        <w:t>图</w:t>
      </w:r>
      <w:r w:rsidR="00AD4152" w:rsidRPr="00264EC7">
        <w:rPr>
          <w:rFonts w:hint="eastAsia"/>
          <w:sz w:val="24"/>
          <w:szCs w:val="24"/>
        </w:rPr>
        <w:t>3</w:t>
      </w:r>
      <w:r w:rsidRPr="00264EC7">
        <w:rPr>
          <w:rFonts w:hint="eastAsia"/>
          <w:sz w:val="24"/>
          <w:szCs w:val="24"/>
        </w:rPr>
        <w:t>为本发明实施例的</w:t>
      </w:r>
      <w:r w:rsidRPr="00264EC7">
        <w:rPr>
          <w:rFonts w:hint="eastAsia"/>
          <w:sz w:val="24"/>
          <w:szCs w:val="24"/>
        </w:rPr>
        <w:t>GAN</w:t>
      </w:r>
      <w:r w:rsidRPr="00264EC7">
        <w:rPr>
          <w:rFonts w:hint="eastAsia"/>
          <w:sz w:val="24"/>
          <w:szCs w:val="24"/>
        </w:rPr>
        <w:t>网络训练主流程示意图。</w:t>
      </w:r>
    </w:p>
    <w:p w:rsidR="00656158" w:rsidRPr="00264EC7" w:rsidRDefault="00656158" w:rsidP="00656158">
      <w:pPr>
        <w:adjustRightInd w:val="0"/>
        <w:snapToGrid w:val="0"/>
        <w:spacing w:line="360" w:lineRule="auto"/>
        <w:ind w:firstLineChars="200" w:firstLine="480"/>
        <w:rPr>
          <w:sz w:val="24"/>
          <w:szCs w:val="24"/>
        </w:rPr>
      </w:pPr>
      <w:r w:rsidRPr="00264EC7">
        <w:rPr>
          <w:rFonts w:hint="eastAsia"/>
          <w:sz w:val="24"/>
          <w:szCs w:val="24"/>
        </w:rPr>
        <w:t>图</w:t>
      </w:r>
      <w:r w:rsidR="00AD4152" w:rsidRPr="00264EC7">
        <w:rPr>
          <w:rFonts w:hint="eastAsia"/>
          <w:sz w:val="24"/>
          <w:szCs w:val="24"/>
        </w:rPr>
        <w:t>4</w:t>
      </w:r>
      <w:r w:rsidRPr="00264EC7">
        <w:rPr>
          <w:rFonts w:hint="eastAsia"/>
          <w:sz w:val="24"/>
          <w:szCs w:val="24"/>
        </w:rPr>
        <w:t>为本发明实施例的模块组合训练核心过程示意图</w:t>
      </w:r>
    </w:p>
    <w:p w:rsidR="00656158" w:rsidRPr="00264EC7" w:rsidRDefault="00656158" w:rsidP="00656158">
      <w:pPr>
        <w:adjustRightInd w:val="0"/>
        <w:snapToGrid w:val="0"/>
        <w:spacing w:line="360" w:lineRule="auto"/>
        <w:ind w:firstLineChars="200" w:firstLine="480"/>
        <w:rPr>
          <w:sz w:val="24"/>
          <w:szCs w:val="24"/>
        </w:rPr>
      </w:pPr>
      <w:r w:rsidRPr="00264EC7">
        <w:rPr>
          <w:rFonts w:hint="eastAsia"/>
          <w:sz w:val="24"/>
          <w:szCs w:val="24"/>
        </w:rPr>
        <w:t>图</w:t>
      </w:r>
      <w:r w:rsidR="00AD4152" w:rsidRPr="00264EC7">
        <w:rPr>
          <w:rFonts w:hint="eastAsia"/>
          <w:sz w:val="24"/>
          <w:szCs w:val="24"/>
        </w:rPr>
        <w:t>5</w:t>
      </w:r>
      <w:r w:rsidRPr="00264EC7">
        <w:rPr>
          <w:rFonts w:hint="eastAsia"/>
          <w:sz w:val="24"/>
          <w:szCs w:val="24"/>
        </w:rPr>
        <w:t>为本发明实施例的模态内子模态的互</w:t>
      </w:r>
      <w:proofErr w:type="gramStart"/>
      <w:r w:rsidRPr="00264EC7">
        <w:rPr>
          <w:rFonts w:hint="eastAsia"/>
          <w:sz w:val="24"/>
          <w:szCs w:val="24"/>
        </w:rPr>
        <w:t>转训练</w:t>
      </w:r>
      <w:proofErr w:type="gramEnd"/>
      <w:r w:rsidRPr="00264EC7">
        <w:rPr>
          <w:rFonts w:hint="eastAsia"/>
          <w:sz w:val="24"/>
          <w:szCs w:val="24"/>
        </w:rPr>
        <w:t>原理示意图。</w:t>
      </w:r>
    </w:p>
    <w:p w:rsidR="00656158" w:rsidRPr="00264EC7" w:rsidRDefault="00656158" w:rsidP="00656158">
      <w:pPr>
        <w:adjustRightInd w:val="0"/>
        <w:snapToGrid w:val="0"/>
        <w:spacing w:line="360" w:lineRule="auto"/>
        <w:ind w:firstLineChars="200" w:firstLine="480"/>
        <w:rPr>
          <w:sz w:val="24"/>
          <w:szCs w:val="24"/>
        </w:rPr>
      </w:pPr>
      <w:r w:rsidRPr="00264EC7">
        <w:rPr>
          <w:rFonts w:hint="eastAsia"/>
          <w:sz w:val="24"/>
          <w:szCs w:val="24"/>
        </w:rPr>
        <w:t>图</w:t>
      </w:r>
      <w:r w:rsidR="00AD4152" w:rsidRPr="00264EC7">
        <w:rPr>
          <w:rFonts w:hint="eastAsia"/>
          <w:sz w:val="24"/>
          <w:szCs w:val="24"/>
        </w:rPr>
        <w:t>6</w:t>
      </w:r>
      <w:r w:rsidRPr="00264EC7">
        <w:rPr>
          <w:rFonts w:hint="eastAsia"/>
          <w:sz w:val="24"/>
          <w:szCs w:val="24"/>
        </w:rPr>
        <w:t>为本发明实施例的</w:t>
      </w:r>
      <w:r w:rsidRPr="00264EC7">
        <w:rPr>
          <w:rFonts w:hint="eastAsia"/>
          <w:sz w:val="24"/>
          <w:szCs w:val="24"/>
        </w:rPr>
        <w:t>CT</w:t>
      </w:r>
      <w:r w:rsidRPr="00264EC7">
        <w:rPr>
          <w:rFonts w:hint="eastAsia"/>
          <w:sz w:val="24"/>
          <w:szCs w:val="24"/>
        </w:rPr>
        <w:t>图与</w:t>
      </w:r>
      <w:r w:rsidRPr="00264EC7">
        <w:rPr>
          <w:rFonts w:hint="eastAsia"/>
          <w:sz w:val="24"/>
          <w:szCs w:val="24"/>
        </w:rPr>
        <w:t xml:space="preserve">MRI </w:t>
      </w:r>
      <w:r w:rsidRPr="00264EC7">
        <w:rPr>
          <w:rFonts w:hint="eastAsia"/>
          <w:sz w:val="24"/>
          <w:szCs w:val="24"/>
        </w:rPr>
        <w:t>模态互</w:t>
      </w:r>
      <w:proofErr w:type="gramStart"/>
      <w:r w:rsidRPr="00264EC7">
        <w:rPr>
          <w:rFonts w:hint="eastAsia"/>
          <w:sz w:val="24"/>
          <w:szCs w:val="24"/>
        </w:rPr>
        <w:t>转训练</w:t>
      </w:r>
      <w:proofErr w:type="gramEnd"/>
      <w:r w:rsidRPr="00264EC7">
        <w:rPr>
          <w:rFonts w:hint="eastAsia"/>
          <w:sz w:val="24"/>
          <w:szCs w:val="24"/>
        </w:rPr>
        <w:t>原理示意图。</w:t>
      </w:r>
    </w:p>
    <w:p w:rsidR="00656158" w:rsidRPr="00264EC7" w:rsidRDefault="00656158" w:rsidP="00656158">
      <w:pPr>
        <w:adjustRightInd w:val="0"/>
        <w:snapToGrid w:val="0"/>
        <w:spacing w:line="360" w:lineRule="auto"/>
        <w:ind w:firstLineChars="200" w:firstLine="480"/>
        <w:rPr>
          <w:sz w:val="24"/>
          <w:szCs w:val="24"/>
        </w:rPr>
      </w:pPr>
      <w:r w:rsidRPr="00264EC7">
        <w:rPr>
          <w:rFonts w:hint="eastAsia"/>
          <w:sz w:val="24"/>
          <w:szCs w:val="24"/>
        </w:rPr>
        <w:t>图</w:t>
      </w:r>
      <w:r w:rsidR="00AD4152" w:rsidRPr="00264EC7">
        <w:rPr>
          <w:rFonts w:hint="eastAsia"/>
          <w:sz w:val="24"/>
          <w:szCs w:val="24"/>
        </w:rPr>
        <w:t>7</w:t>
      </w:r>
      <w:r w:rsidRPr="00264EC7">
        <w:rPr>
          <w:rFonts w:hint="eastAsia"/>
          <w:sz w:val="24"/>
          <w:szCs w:val="24"/>
        </w:rPr>
        <w:t>为本发明实施例的分割检测网络的训练原理示意图。</w:t>
      </w:r>
    </w:p>
    <w:p w:rsidR="00317406" w:rsidRPr="00264EC7" w:rsidRDefault="00317406" w:rsidP="00317406">
      <w:pPr>
        <w:adjustRightInd w:val="0"/>
        <w:snapToGrid w:val="0"/>
        <w:spacing w:line="360" w:lineRule="auto"/>
        <w:ind w:firstLineChars="200" w:firstLine="480"/>
        <w:rPr>
          <w:sz w:val="24"/>
          <w:szCs w:val="24"/>
        </w:rPr>
      </w:pPr>
      <w:r w:rsidRPr="00264EC7">
        <w:rPr>
          <w:rFonts w:hint="eastAsia"/>
          <w:sz w:val="24"/>
          <w:szCs w:val="24"/>
        </w:rPr>
        <w:t>图</w:t>
      </w:r>
      <w:r w:rsidRPr="00264EC7">
        <w:rPr>
          <w:rFonts w:hint="eastAsia"/>
          <w:sz w:val="24"/>
          <w:szCs w:val="24"/>
        </w:rPr>
        <w:t>7</w:t>
      </w:r>
      <w:r w:rsidRPr="00264EC7">
        <w:rPr>
          <w:rFonts w:hint="eastAsia"/>
          <w:sz w:val="24"/>
          <w:szCs w:val="24"/>
        </w:rPr>
        <w:t>为本发明实施例的</w:t>
      </w:r>
      <w:r w:rsidRPr="00264EC7">
        <w:rPr>
          <w:rFonts w:hint="eastAsia"/>
          <w:sz w:val="24"/>
          <w:szCs w:val="24"/>
        </w:rPr>
        <w:t>GAN</w:t>
      </w:r>
      <w:r w:rsidRPr="00264EC7">
        <w:rPr>
          <w:rFonts w:hint="eastAsia"/>
          <w:sz w:val="24"/>
          <w:szCs w:val="24"/>
        </w:rPr>
        <w:t>网络验证流程示意图。</w:t>
      </w:r>
    </w:p>
    <w:p w:rsidR="00317406" w:rsidRPr="00264EC7" w:rsidRDefault="00317406" w:rsidP="00656158">
      <w:pPr>
        <w:adjustRightInd w:val="0"/>
        <w:snapToGrid w:val="0"/>
        <w:spacing w:line="360" w:lineRule="auto"/>
        <w:ind w:firstLineChars="200" w:firstLine="480"/>
        <w:rPr>
          <w:sz w:val="24"/>
          <w:szCs w:val="24"/>
        </w:rPr>
      </w:pPr>
      <w:r w:rsidRPr="00264EC7">
        <w:rPr>
          <w:rFonts w:hint="eastAsia"/>
          <w:sz w:val="24"/>
          <w:szCs w:val="24"/>
        </w:rPr>
        <w:t>图</w:t>
      </w:r>
      <w:r w:rsidRPr="00264EC7">
        <w:rPr>
          <w:rFonts w:hint="eastAsia"/>
          <w:sz w:val="24"/>
          <w:szCs w:val="24"/>
        </w:rPr>
        <w:t>8</w:t>
      </w:r>
      <w:r w:rsidRPr="00264EC7">
        <w:rPr>
          <w:rFonts w:hint="eastAsia"/>
          <w:sz w:val="24"/>
          <w:szCs w:val="24"/>
        </w:rPr>
        <w:t>为本发明实施例的</w:t>
      </w:r>
      <w:r w:rsidRPr="00264EC7">
        <w:rPr>
          <w:rFonts w:hint="eastAsia"/>
          <w:sz w:val="24"/>
          <w:szCs w:val="24"/>
        </w:rPr>
        <w:t>GAN</w:t>
      </w:r>
      <w:r w:rsidRPr="00264EC7">
        <w:rPr>
          <w:rFonts w:hint="eastAsia"/>
          <w:sz w:val="24"/>
          <w:szCs w:val="24"/>
        </w:rPr>
        <w:t>网络使用原理示意图。</w:t>
      </w:r>
    </w:p>
    <w:p w:rsidR="006D249C" w:rsidRPr="00264EC7" w:rsidRDefault="006D249C" w:rsidP="00FB0D64">
      <w:pPr>
        <w:adjustRightInd w:val="0"/>
        <w:snapToGrid w:val="0"/>
        <w:spacing w:line="360" w:lineRule="auto"/>
        <w:ind w:firstLineChars="200" w:firstLine="482"/>
        <w:rPr>
          <w:b/>
          <w:sz w:val="24"/>
          <w:szCs w:val="24"/>
        </w:rPr>
      </w:pPr>
      <w:r w:rsidRPr="00264EC7">
        <w:rPr>
          <w:rFonts w:hint="eastAsia"/>
          <w:b/>
          <w:sz w:val="24"/>
          <w:szCs w:val="24"/>
        </w:rPr>
        <w:t>具体实施方式</w:t>
      </w:r>
    </w:p>
    <w:p w:rsidR="00317406" w:rsidRPr="00264EC7" w:rsidRDefault="00317406" w:rsidP="00317406">
      <w:pPr>
        <w:adjustRightInd w:val="0"/>
        <w:snapToGrid w:val="0"/>
        <w:spacing w:line="360" w:lineRule="auto"/>
        <w:ind w:firstLineChars="200" w:firstLine="480"/>
        <w:rPr>
          <w:sz w:val="24"/>
          <w:szCs w:val="24"/>
        </w:rPr>
      </w:pPr>
      <w:r w:rsidRPr="00264EC7">
        <w:rPr>
          <w:rFonts w:hint="eastAsia"/>
          <w:sz w:val="24"/>
          <w:szCs w:val="24"/>
        </w:rPr>
        <w:t>下面将以肺部</w:t>
      </w:r>
      <w:r w:rsidRPr="00264EC7">
        <w:rPr>
          <w:rFonts w:hint="eastAsia"/>
          <w:sz w:val="24"/>
          <w:szCs w:val="24"/>
        </w:rPr>
        <w:t>MRI</w:t>
      </w:r>
      <w:r w:rsidRPr="00264EC7">
        <w:rPr>
          <w:rFonts w:hint="eastAsia"/>
          <w:sz w:val="24"/>
          <w:szCs w:val="24"/>
        </w:rPr>
        <w:t>的</w:t>
      </w:r>
      <w:r w:rsidRPr="00264EC7">
        <w:rPr>
          <w:rFonts w:hint="eastAsia"/>
          <w:sz w:val="24"/>
          <w:szCs w:val="24"/>
        </w:rPr>
        <w:t>T1</w:t>
      </w:r>
      <w:r w:rsidRPr="00264EC7">
        <w:rPr>
          <w:rFonts w:hint="eastAsia"/>
          <w:sz w:val="24"/>
          <w:szCs w:val="24"/>
        </w:rPr>
        <w:t>、</w:t>
      </w:r>
      <w:r w:rsidRPr="00264EC7">
        <w:rPr>
          <w:rFonts w:hint="eastAsia"/>
          <w:sz w:val="24"/>
          <w:szCs w:val="24"/>
        </w:rPr>
        <w:t>T2</w:t>
      </w:r>
      <w:r w:rsidRPr="00264EC7">
        <w:rPr>
          <w:rFonts w:hint="eastAsia"/>
          <w:sz w:val="24"/>
          <w:szCs w:val="24"/>
        </w:rPr>
        <w:t>、</w:t>
      </w:r>
      <w:r w:rsidRPr="00264EC7">
        <w:rPr>
          <w:rFonts w:hint="eastAsia"/>
          <w:sz w:val="24"/>
          <w:szCs w:val="24"/>
        </w:rPr>
        <w:t>T1c</w:t>
      </w:r>
      <w:r w:rsidRPr="00264EC7">
        <w:rPr>
          <w:rFonts w:hint="eastAsia"/>
          <w:sz w:val="24"/>
          <w:szCs w:val="24"/>
        </w:rPr>
        <w:t>、</w:t>
      </w:r>
      <w:r w:rsidRPr="00264EC7">
        <w:rPr>
          <w:rFonts w:hint="eastAsia"/>
          <w:sz w:val="24"/>
          <w:szCs w:val="24"/>
        </w:rPr>
        <w:t>Flair</w:t>
      </w:r>
      <w:r w:rsidRPr="00264EC7">
        <w:rPr>
          <w:rFonts w:hint="eastAsia"/>
          <w:sz w:val="24"/>
          <w:szCs w:val="24"/>
        </w:rPr>
        <w:t>四个</w:t>
      </w:r>
      <w:r w:rsidRPr="00264EC7">
        <w:rPr>
          <w:rFonts w:hint="eastAsia"/>
          <w:sz w:val="24"/>
          <w:szCs w:val="24"/>
        </w:rPr>
        <w:t>MRI</w:t>
      </w:r>
      <w:r w:rsidRPr="00264EC7">
        <w:rPr>
          <w:rFonts w:hint="eastAsia"/>
          <w:sz w:val="24"/>
          <w:szCs w:val="24"/>
        </w:rPr>
        <w:t>模态和脑部的高剂量</w:t>
      </w:r>
      <w:r w:rsidRPr="00264EC7">
        <w:rPr>
          <w:rFonts w:hint="eastAsia"/>
          <w:sz w:val="24"/>
          <w:szCs w:val="24"/>
        </w:rPr>
        <w:t>CT</w:t>
      </w:r>
      <w:r w:rsidRPr="00264EC7">
        <w:rPr>
          <w:rFonts w:hint="eastAsia"/>
          <w:sz w:val="24"/>
          <w:szCs w:val="24"/>
        </w:rPr>
        <w:t>图、</w:t>
      </w:r>
      <w:r w:rsidRPr="00264EC7">
        <w:rPr>
          <w:rFonts w:hint="eastAsia"/>
          <w:sz w:val="24"/>
          <w:szCs w:val="24"/>
        </w:rPr>
        <w:t>PET-CT</w:t>
      </w:r>
      <w:r w:rsidRPr="00264EC7">
        <w:rPr>
          <w:rFonts w:hint="eastAsia"/>
          <w:sz w:val="24"/>
          <w:szCs w:val="24"/>
        </w:rPr>
        <w:lastRenderedPageBreak/>
        <w:t>图两个</w:t>
      </w:r>
      <w:r w:rsidRPr="00264EC7">
        <w:rPr>
          <w:rFonts w:hint="eastAsia"/>
          <w:sz w:val="24"/>
          <w:szCs w:val="24"/>
        </w:rPr>
        <w:t>CT</w:t>
      </w:r>
      <w:r w:rsidRPr="00264EC7">
        <w:rPr>
          <w:rFonts w:hint="eastAsia"/>
          <w:sz w:val="24"/>
          <w:szCs w:val="24"/>
        </w:rPr>
        <w:t>模态的互转为例，对本发明基于模块化</w:t>
      </w:r>
      <w:r w:rsidRPr="00264EC7">
        <w:rPr>
          <w:rFonts w:hint="eastAsia"/>
          <w:sz w:val="24"/>
          <w:szCs w:val="24"/>
        </w:rPr>
        <w:t>GAN</w:t>
      </w:r>
      <w:r w:rsidRPr="00264EC7">
        <w:rPr>
          <w:rFonts w:hint="eastAsia"/>
          <w:sz w:val="24"/>
          <w:szCs w:val="24"/>
        </w:rPr>
        <w:t>的多模态</w:t>
      </w:r>
      <w:r w:rsidRPr="00264EC7">
        <w:rPr>
          <w:rFonts w:hint="eastAsia"/>
          <w:sz w:val="24"/>
          <w:szCs w:val="24"/>
        </w:rPr>
        <w:t>MRI</w:t>
      </w:r>
      <w:r w:rsidRPr="00264EC7">
        <w:rPr>
          <w:rFonts w:hint="eastAsia"/>
          <w:sz w:val="24"/>
          <w:szCs w:val="24"/>
        </w:rPr>
        <w:t>与多模态</w:t>
      </w:r>
      <w:r w:rsidRPr="00264EC7">
        <w:rPr>
          <w:rFonts w:hint="eastAsia"/>
          <w:sz w:val="24"/>
          <w:szCs w:val="24"/>
        </w:rPr>
        <w:t>CT</w:t>
      </w:r>
      <w:r w:rsidRPr="00264EC7">
        <w:rPr>
          <w:rFonts w:hint="eastAsia"/>
          <w:sz w:val="24"/>
          <w:szCs w:val="24"/>
        </w:rPr>
        <w:t>的转换方法、系统及介质进行进一步的详细说明。毫无以为，在获得该实例的基础上，本领域技术人员可以很容易将本发明基于模块化</w:t>
      </w:r>
      <w:r w:rsidRPr="00264EC7">
        <w:rPr>
          <w:rFonts w:hint="eastAsia"/>
          <w:sz w:val="24"/>
          <w:szCs w:val="24"/>
        </w:rPr>
        <w:t>GAN</w:t>
      </w:r>
      <w:r w:rsidRPr="00264EC7">
        <w:rPr>
          <w:rFonts w:hint="eastAsia"/>
          <w:sz w:val="24"/>
          <w:szCs w:val="24"/>
        </w:rPr>
        <w:t>的多模态</w:t>
      </w:r>
      <w:r w:rsidRPr="00264EC7">
        <w:rPr>
          <w:rFonts w:hint="eastAsia"/>
          <w:sz w:val="24"/>
          <w:szCs w:val="24"/>
        </w:rPr>
        <w:t>MRI</w:t>
      </w:r>
      <w:r w:rsidRPr="00264EC7">
        <w:rPr>
          <w:rFonts w:hint="eastAsia"/>
          <w:sz w:val="24"/>
          <w:szCs w:val="24"/>
        </w:rPr>
        <w:t>与多模态</w:t>
      </w:r>
      <w:r w:rsidRPr="00264EC7">
        <w:rPr>
          <w:rFonts w:hint="eastAsia"/>
          <w:sz w:val="24"/>
          <w:szCs w:val="24"/>
        </w:rPr>
        <w:t>CT</w:t>
      </w:r>
      <w:r w:rsidRPr="00264EC7">
        <w:rPr>
          <w:rFonts w:hint="eastAsia"/>
          <w:sz w:val="24"/>
          <w:szCs w:val="24"/>
        </w:rPr>
        <w:t>的转换方法、系统及介质应用到更多的不同部位，以及不同病灶处理任务的</w:t>
      </w:r>
      <w:r w:rsidRPr="00264EC7">
        <w:rPr>
          <w:rFonts w:hint="eastAsia"/>
          <w:sz w:val="24"/>
          <w:szCs w:val="24"/>
        </w:rPr>
        <w:t>MRI</w:t>
      </w:r>
      <w:r w:rsidRPr="00264EC7">
        <w:rPr>
          <w:rFonts w:hint="eastAsia"/>
          <w:sz w:val="24"/>
          <w:szCs w:val="24"/>
        </w:rPr>
        <w:t>和</w:t>
      </w:r>
      <w:r w:rsidRPr="00264EC7">
        <w:rPr>
          <w:rFonts w:hint="eastAsia"/>
          <w:sz w:val="24"/>
          <w:szCs w:val="24"/>
        </w:rPr>
        <w:t>CT</w:t>
      </w:r>
      <w:r w:rsidRPr="00264EC7">
        <w:rPr>
          <w:rFonts w:hint="eastAsia"/>
          <w:sz w:val="24"/>
          <w:szCs w:val="24"/>
        </w:rPr>
        <w:t>模态中。</w:t>
      </w:r>
    </w:p>
    <w:p w:rsidR="00DE1AD4" w:rsidRPr="00264EC7" w:rsidRDefault="00AD4152" w:rsidP="00DE1AD4">
      <w:pPr>
        <w:adjustRightInd w:val="0"/>
        <w:snapToGrid w:val="0"/>
        <w:spacing w:line="360" w:lineRule="auto"/>
        <w:ind w:firstLineChars="200" w:firstLine="480"/>
        <w:rPr>
          <w:sz w:val="24"/>
          <w:szCs w:val="24"/>
        </w:rPr>
      </w:pPr>
      <w:r w:rsidRPr="00264EC7">
        <w:rPr>
          <w:rFonts w:hint="eastAsia"/>
          <w:sz w:val="24"/>
          <w:szCs w:val="24"/>
        </w:rPr>
        <w:t>如图</w:t>
      </w:r>
      <w:r w:rsidRPr="00264EC7">
        <w:rPr>
          <w:rFonts w:hint="eastAsia"/>
          <w:sz w:val="24"/>
          <w:szCs w:val="24"/>
        </w:rPr>
        <w:t>1</w:t>
      </w:r>
      <w:r w:rsidRPr="00264EC7">
        <w:rPr>
          <w:rFonts w:hint="eastAsia"/>
          <w:sz w:val="24"/>
          <w:szCs w:val="24"/>
        </w:rPr>
        <w:t>所示，本实施例</w:t>
      </w:r>
      <w:r w:rsidR="00DE1AD4" w:rsidRPr="00264EC7">
        <w:rPr>
          <w:rFonts w:hint="eastAsia"/>
          <w:sz w:val="24"/>
          <w:szCs w:val="24"/>
        </w:rPr>
        <w:t>基于模块化</w:t>
      </w:r>
      <w:r w:rsidR="00DE1AD4" w:rsidRPr="00264EC7">
        <w:rPr>
          <w:rFonts w:hint="eastAsia"/>
          <w:sz w:val="24"/>
          <w:szCs w:val="24"/>
        </w:rPr>
        <w:t>GAN</w:t>
      </w:r>
      <w:r w:rsidR="00DE1AD4" w:rsidRPr="00264EC7">
        <w:rPr>
          <w:rFonts w:hint="eastAsia"/>
          <w:sz w:val="24"/>
          <w:szCs w:val="24"/>
        </w:rPr>
        <w:t>的多模态</w:t>
      </w:r>
      <w:r w:rsidR="00DE1AD4" w:rsidRPr="00264EC7">
        <w:rPr>
          <w:rFonts w:hint="eastAsia"/>
          <w:sz w:val="24"/>
          <w:szCs w:val="24"/>
        </w:rPr>
        <w:t>MRI</w:t>
      </w:r>
      <w:r w:rsidR="00DE1AD4" w:rsidRPr="00264EC7">
        <w:rPr>
          <w:rFonts w:hint="eastAsia"/>
          <w:sz w:val="24"/>
          <w:szCs w:val="24"/>
        </w:rPr>
        <w:t>与多模态</w:t>
      </w:r>
      <w:r w:rsidR="00DE1AD4" w:rsidRPr="00264EC7">
        <w:rPr>
          <w:rFonts w:hint="eastAsia"/>
          <w:sz w:val="24"/>
          <w:szCs w:val="24"/>
        </w:rPr>
        <w:t>CT</w:t>
      </w:r>
      <w:r w:rsidR="00DE1AD4" w:rsidRPr="00264EC7">
        <w:rPr>
          <w:rFonts w:hint="eastAsia"/>
          <w:sz w:val="24"/>
          <w:szCs w:val="24"/>
        </w:rPr>
        <w:t>的转换方法</w:t>
      </w:r>
      <w:r w:rsidRPr="00264EC7">
        <w:rPr>
          <w:rFonts w:hint="eastAsia"/>
          <w:sz w:val="24"/>
          <w:szCs w:val="24"/>
        </w:rPr>
        <w:t>的</w:t>
      </w:r>
      <w:r w:rsidR="00DE1AD4" w:rsidRPr="00264EC7">
        <w:rPr>
          <w:rFonts w:hint="eastAsia"/>
          <w:sz w:val="24"/>
          <w:szCs w:val="24"/>
        </w:rPr>
        <w:t>实施步骤包括：</w:t>
      </w:r>
    </w:p>
    <w:p w:rsidR="00DE1AD4" w:rsidRPr="00264EC7" w:rsidRDefault="00DE1AD4" w:rsidP="00DE1AD4">
      <w:pPr>
        <w:adjustRightInd w:val="0"/>
        <w:snapToGrid w:val="0"/>
        <w:spacing w:line="360" w:lineRule="auto"/>
        <w:ind w:firstLineChars="200" w:firstLine="480"/>
        <w:rPr>
          <w:sz w:val="24"/>
          <w:szCs w:val="24"/>
        </w:rPr>
      </w:pPr>
      <w:r w:rsidRPr="00264EC7">
        <w:rPr>
          <w:rFonts w:hint="eastAsia"/>
          <w:sz w:val="24"/>
          <w:szCs w:val="24"/>
        </w:rPr>
        <w:t>1</w:t>
      </w:r>
      <w:r w:rsidRPr="00264EC7">
        <w:rPr>
          <w:rFonts w:hint="eastAsia"/>
          <w:sz w:val="24"/>
          <w:szCs w:val="24"/>
        </w:rPr>
        <w:t>）判断需要执行的任务类型，若该任务为</w:t>
      </w:r>
      <w:r w:rsidRPr="00264EC7">
        <w:rPr>
          <w:rFonts w:hint="eastAsia"/>
          <w:sz w:val="24"/>
          <w:szCs w:val="24"/>
        </w:rPr>
        <w:t>CT</w:t>
      </w:r>
      <w:r w:rsidRPr="00264EC7">
        <w:rPr>
          <w:rFonts w:hint="eastAsia"/>
          <w:sz w:val="24"/>
          <w:szCs w:val="24"/>
        </w:rPr>
        <w:t>图</w:t>
      </w:r>
      <w:r w:rsidRPr="00264EC7">
        <w:rPr>
          <w:rFonts w:hint="eastAsia"/>
          <w:sz w:val="24"/>
          <w:szCs w:val="24"/>
        </w:rPr>
        <w:t>-CT</w:t>
      </w:r>
      <w:r w:rsidRPr="00264EC7">
        <w:rPr>
          <w:rFonts w:hint="eastAsia"/>
          <w:sz w:val="24"/>
          <w:szCs w:val="24"/>
        </w:rPr>
        <w:t>图模态转换则跳转执行步骤</w:t>
      </w:r>
      <w:r w:rsidRPr="00264EC7">
        <w:rPr>
          <w:rFonts w:hint="eastAsia"/>
          <w:sz w:val="24"/>
          <w:szCs w:val="24"/>
        </w:rPr>
        <w:t>2</w:t>
      </w:r>
      <w:r w:rsidRPr="00264EC7">
        <w:rPr>
          <w:rFonts w:hint="eastAsia"/>
          <w:sz w:val="24"/>
          <w:szCs w:val="24"/>
        </w:rPr>
        <w:t>），为</w:t>
      </w:r>
      <w:r w:rsidRPr="00264EC7">
        <w:rPr>
          <w:rFonts w:hint="eastAsia"/>
          <w:sz w:val="24"/>
          <w:szCs w:val="24"/>
        </w:rPr>
        <w:t>CT</w:t>
      </w:r>
      <w:r w:rsidRPr="00264EC7">
        <w:rPr>
          <w:rFonts w:hint="eastAsia"/>
          <w:sz w:val="24"/>
          <w:szCs w:val="24"/>
        </w:rPr>
        <w:t>图</w:t>
      </w:r>
      <w:r w:rsidRPr="00264EC7">
        <w:rPr>
          <w:rFonts w:hint="eastAsia"/>
          <w:sz w:val="24"/>
          <w:szCs w:val="24"/>
        </w:rPr>
        <w:t>-MRI</w:t>
      </w:r>
      <w:r w:rsidRPr="00264EC7">
        <w:rPr>
          <w:rFonts w:hint="eastAsia"/>
          <w:sz w:val="24"/>
          <w:szCs w:val="24"/>
        </w:rPr>
        <w:t>图模态转换则跳转执行步骤</w:t>
      </w:r>
      <w:r w:rsidRPr="00264EC7">
        <w:rPr>
          <w:rFonts w:hint="eastAsia"/>
          <w:sz w:val="24"/>
          <w:szCs w:val="24"/>
        </w:rPr>
        <w:t>3</w:t>
      </w:r>
      <w:r w:rsidRPr="00264EC7">
        <w:rPr>
          <w:rFonts w:hint="eastAsia"/>
          <w:sz w:val="24"/>
          <w:szCs w:val="24"/>
        </w:rPr>
        <w:t>），为</w:t>
      </w:r>
      <w:r w:rsidRPr="00264EC7">
        <w:rPr>
          <w:rFonts w:hint="eastAsia"/>
          <w:sz w:val="24"/>
          <w:szCs w:val="24"/>
        </w:rPr>
        <w:t>MRI</w:t>
      </w:r>
      <w:r w:rsidRPr="00264EC7">
        <w:rPr>
          <w:rFonts w:hint="eastAsia"/>
          <w:sz w:val="24"/>
          <w:szCs w:val="24"/>
        </w:rPr>
        <w:t>图</w:t>
      </w:r>
      <w:r w:rsidRPr="00264EC7">
        <w:rPr>
          <w:rFonts w:hint="eastAsia"/>
          <w:sz w:val="24"/>
          <w:szCs w:val="24"/>
        </w:rPr>
        <w:t>-MRI</w:t>
      </w:r>
      <w:r w:rsidRPr="00264EC7">
        <w:rPr>
          <w:rFonts w:hint="eastAsia"/>
          <w:sz w:val="24"/>
          <w:szCs w:val="24"/>
        </w:rPr>
        <w:t>图模态转换则跳转执行步骤</w:t>
      </w:r>
      <w:r w:rsidRPr="00264EC7">
        <w:rPr>
          <w:rFonts w:hint="eastAsia"/>
          <w:sz w:val="24"/>
          <w:szCs w:val="24"/>
        </w:rPr>
        <w:t>4</w:t>
      </w:r>
      <w:r w:rsidRPr="00264EC7">
        <w:rPr>
          <w:rFonts w:hint="eastAsia"/>
          <w:sz w:val="24"/>
          <w:szCs w:val="24"/>
        </w:rPr>
        <w:t>），为</w:t>
      </w:r>
      <w:r w:rsidRPr="00264EC7">
        <w:rPr>
          <w:rFonts w:hint="eastAsia"/>
          <w:sz w:val="24"/>
          <w:szCs w:val="24"/>
        </w:rPr>
        <w:t>MRI</w:t>
      </w:r>
      <w:r w:rsidRPr="00264EC7">
        <w:rPr>
          <w:rFonts w:hint="eastAsia"/>
          <w:sz w:val="24"/>
          <w:szCs w:val="24"/>
        </w:rPr>
        <w:t>图</w:t>
      </w:r>
      <w:r w:rsidRPr="00264EC7">
        <w:rPr>
          <w:rFonts w:hint="eastAsia"/>
          <w:sz w:val="24"/>
          <w:szCs w:val="24"/>
        </w:rPr>
        <w:t>-CT</w:t>
      </w:r>
      <w:r w:rsidRPr="00264EC7">
        <w:rPr>
          <w:rFonts w:hint="eastAsia"/>
          <w:sz w:val="24"/>
          <w:szCs w:val="24"/>
        </w:rPr>
        <w:t>图模态转换则跳转执行步骤</w:t>
      </w:r>
      <w:r w:rsidRPr="00264EC7">
        <w:rPr>
          <w:rFonts w:hint="eastAsia"/>
          <w:sz w:val="24"/>
          <w:szCs w:val="24"/>
        </w:rPr>
        <w:t>5</w:t>
      </w:r>
      <w:r w:rsidRPr="00264EC7">
        <w:rPr>
          <w:rFonts w:hint="eastAsia"/>
          <w:sz w:val="24"/>
          <w:szCs w:val="24"/>
        </w:rPr>
        <w:t>），为</w:t>
      </w:r>
      <w:r w:rsidRPr="00264EC7">
        <w:rPr>
          <w:rFonts w:hint="eastAsia"/>
          <w:sz w:val="24"/>
          <w:szCs w:val="24"/>
        </w:rPr>
        <w:t>CT</w:t>
      </w:r>
      <w:r w:rsidRPr="00264EC7">
        <w:rPr>
          <w:rFonts w:hint="eastAsia"/>
          <w:sz w:val="24"/>
          <w:szCs w:val="24"/>
        </w:rPr>
        <w:t>图</w:t>
      </w:r>
      <w:r w:rsidRPr="00264EC7">
        <w:rPr>
          <w:rFonts w:hint="eastAsia"/>
          <w:sz w:val="24"/>
          <w:szCs w:val="24"/>
        </w:rPr>
        <w:t>-MRI</w:t>
      </w:r>
      <w:r w:rsidRPr="00264EC7">
        <w:rPr>
          <w:rFonts w:hint="eastAsia"/>
          <w:sz w:val="24"/>
          <w:szCs w:val="24"/>
        </w:rPr>
        <w:t>病灶任务转换则跳转执行步骤</w:t>
      </w:r>
      <w:r w:rsidRPr="00264EC7">
        <w:rPr>
          <w:rFonts w:hint="eastAsia"/>
          <w:sz w:val="24"/>
          <w:szCs w:val="24"/>
        </w:rPr>
        <w:t>6</w:t>
      </w:r>
      <w:r w:rsidRPr="00264EC7">
        <w:rPr>
          <w:rFonts w:hint="eastAsia"/>
          <w:sz w:val="24"/>
          <w:szCs w:val="24"/>
        </w:rPr>
        <w:t>），为</w:t>
      </w:r>
      <w:r w:rsidRPr="00264EC7">
        <w:rPr>
          <w:rFonts w:hint="eastAsia"/>
          <w:sz w:val="24"/>
          <w:szCs w:val="24"/>
        </w:rPr>
        <w:t>MRI</w:t>
      </w:r>
      <w:r w:rsidRPr="00264EC7">
        <w:rPr>
          <w:rFonts w:hint="eastAsia"/>
          <w:sz w:val="24"/>
          <w:szCs w:val="24"/>
        </w:rPr>
        <w:t>图</w:t>
      </w:r>
      <w:r w:rsidRPr="00264EC7">
        <w:rPr>
          <w:rFonts w:hint="eastAsia"/>
          <w:sz w:val="24"/>
          <w:szCs w:val="24"/>
        </w:rPr>
        <w:t>-CT</w:t>
      </w:r>
      <w:r w:rsidRPr="00264EC7">
        <w:rPr>
          <w:rFonts w:hint="eastAsia"/>
          <w:sz w:val="24"/>
          <w:szCs w:val="24"/>
        </w:rPr>
        <w:t>病灶任务转换则跳转执行步骤</w:t>
      </w:r>
      <w:r w:rsidRPr="00264EC7">
        <w:rPr>
          <w:rFonts w:hint="eastAsia"/>
          <w:sz w:val="24"/>
          <w:szCs w:val="24"/>
        </w:rPr>
        <w:t>7</w:t>
      </w:r>
      <w:r w:rsidRPr="00264EC7">
        <w:rPr>
          <w:rFonts w:hint="eastAsia"/>
          <w:sz w:val="24"/>
          <w:szCs w:val="24"/>
        </w:rPr>
        <w:t>）；</w:t>
      </w:r>
    </w:p>
    <w:p w:rsidR="00DE1AD4" w:rsidRPr="00264EC7" w:rsidRDefault="00DE1AD4" w:rsidP="00DE1AD4">
      <w:pPr>
        <w:adjustRightInd w:val="0"/>
        <w:snapToGrid w:val="0"/>
        <w:spacing w:line="360" w:lineRule="auto"/>
        <w:ind w:firstLineChars="200" w:firstLine="480"/>
        <w:rPr>
          <w:sz w:val="24"/>
          <w:szCs w:val="24"/>
        </w:rPr>
      </w:pPr>
      <w:r w:rsidRPr="00264EC7">
        <w:rPr>
          <w:rFonts w:hint="eastAsia"/>
          <w:sz w:val="24"/>
          <w:szCs w:val="24"/>
        </w:rPr>
        <w:t>2</w:t>
      </w:r>
      <w:r w:rsidRPr="00264EC7">
        <w:rPr>
          <w:rFonts w:hint="eastAsia"/>
          <w:sz w:val="24"/>
          <w:szCs w:val="24"/>
        </w:rPr>
        <w:t>）将完成训练后的</w:t>
      </w:r>
      <w:r w:rsidRPr="00264EC7">
        <w:rPr>
          <w:rFonts w:hint="eastAsia"/>
          <w:sz w:val="24"/>
          <w:szCs w:val="24"/>
        </w:rPr>
        <w:t>GAN</w:t>
      </w:r>
      <w:r w:rsidRPr="00264EC7">
        <w:rPr>
          <w:rFonts w:hint="eastAsia"/>
          <w:sz w:val="24"/>
          <w:szCs w:val="24"/>
        </w:rPr>
        <w:t>网络中的</w:t>
      </w:r>
      <w:r w:rsidRPr="00264EC7">
        <w:rPr>
          <w:rFonts w:hint="eastAsia"/>
          <w:sz w:val="24"/>
          <w:szCs w:val="24"/>
        </w:rPr>
        <w:t>C</w:t>
      </w:r>
      <w:r w:rsidRPr="00264EC7">
        <w:rPr>
          <w:sz w:val="24"/>
          <w:szCs w:val="24"/>
        </w:rPr>
        <w:t>T</w:t>
      </w:r>
      <w:r w:rsidRPr="00264EC7">
        <w:rPr>
          <w:rFonts w:hint="eastAsia"/>
          <w:sz w:val="24"/>
          <w:szCs w:val="24"/>
        </w:rPr>
        <w:t>模态编码器与</w:t>
      </w:r>
      <w:r w:rsidRPr="00264EC7">
        <w:rPr>
          <w:rFonts w:hint="eastAsia"/>
          <w:sz w:val="24"/>
          <w:szCs w:val="24"/>
        </w:rPr>
        <w:t>C</w:t>
      </w:r>
      <w:r w:rsidRPr="00264EC7">
        <w:rPr>
          <w:sz w:val="24"/>
          <w:szCs w:val="24"/>
        </w:rPr>
        <w:t>T</w:t>
      </w:r>
      <w:r w:rsidRPr="00264EC7">
        <w:rPr>
          <w:rFonts w:hint="eastAsia"/>
          <w:sz w:val="24"/>
          <w:szCs w:val="24"/>
        </w:rPr>
        <w:t>模态解码器组合可以得到一个</w:t>
      </w:r>
      <w:r w:rsidRPr="00264EC7">
        <w:rPr>
          <w:rFonts w:hint="eastAsia"/>
          <w:sz w:val="24"/>
          <w:szCs w:val="24"/>
        </w:rPr>
        <w:t>C</w:t>
      </w:r>
      <w:r w:rsidRPr="00264EC7">
        <w:rPr>
          <w:sz w:val="24"/>
          <w:szCs w:val="24"/>
        </w:rPr>
        <w:t>T</w:t>
      </w:r>
      <w:r w:rsidRPr="00264EC7">
        <w:rPr>
          <w:rFonts w:hint="eastAsia"/>
          <w:sz w:val="24"/>
          <w:szCs w:val="24"/>
        </w:rPr>
        <w:t>内部多模态转换器，通过</w:t>
      </w:r>
      <w:r w:rsidRPr="00264EC7">
        <w:rPr>
          <w:rFonts w:hint="eastAsia"/>
          <w:sz w:val="24"/>
          <w:szCs w:val="24"/>
        </w:rPr>
        <w:t>C</w:t>
      </w:r>
      <w:r w:rsidRPr="00264EC7">
        <w:rPr>
          <w:sz w:val="24"/>
          <w:szCs w:val="24"/>
        </w:rPr>
        <w:t>T</w:t>
      </w:r>
      <w:r w:rsidRPr="00264EC7">
        <w:rPr>
          <w:rFonts w:hint="eastAsia"/>
          <w:sz w:val="24"/>
          <w:szCs w:val="24"/>
        </w:rPr>
        <w:t>内部多模态转换器将输入的任意模态的</w:t>
      </w:r>
      <w:r w:rsidRPr="00264EC7">
        <w:rPr>
          <w:rFonts w:hint="eastAsia"/>
          <w:sz w:val="24"/>
          <w:szCs w:val="24"/>
        </w:rPr>
        <w:t>C</w:t>
      </w:r>
      <w:r w:rsidRPr="00264EC7">
        <w:rPr>
          <w:sz w:val="24"/>
          <w:szCs w:val="24"/>
        </w:rPr>
        <w:t>T</w:t>
      </w:r>
      <w:proofErr w:type="gramStart"/>
      <w:r w:rsidRPr="00264EC7">
        <w:rPr>
          <w:rFonts w:hint="eastAsia"/>
          <w:sz w:val="24"/>
          <w:szCs w:val="24"/>
        </w:rPr>
        <w:t>图通转换</w:t>
      </w:r>
      <w:proofErr w:type="gramEnd"/>
      <w:r w:rsidRPr="00264EC7">
        <w:rPr>
          <w:rFonts w:hint="eastAsia"/>
          <w:sz w:val="24"/>
          <w:szCs w:val="24"/>
        </w:rPr>
        <w:t>生成目标模态的转换生成</w:t>
      </w:r>
      <w:r w:rsidRPr="00264EC7">
        <w:rPr>
          <w:rFonts w:hint="eastAsia"/>
          <w:sz w:val="24"/>
          <w:szCs w:val="24"/>
        </w:rPr>
        <w:t>C</w:t>
      </w:r>
      <w:r w:rsidRPr="00264EC7">
        <w:rPr>
          <w:sz w:val="24"/>
          <w:szCs w:val="24"/>
        </w:rPr>
        <w:t>T</w:t>
      </w:r>
      <w:r w:rsidRPr="00264EC7">
        <w:rPr>
          <w:rFonts w:hint="eastAsia"/>
          <w:sz w:val="24"/>
          <w:szCs w:val="24"/>
        </w:rPr>
        <w:t>图；退出；</w:t>
      </w:r>
    </w:p>
    <w:p w:rsidR="00DE1AD4" w:rsidRPr="00264EC7" w:rsidRDefault="00DE1AD4" w:rsidP="00DE1AD4">
      <w:pPr>
        <w:adjustRightInd w:val="0"/>
        <w:snapToGrid w:val="0"/>
        <w:spacing w:line="360" w:lineRule="auto"/>
        <w:ind w:firstLineChars="200" w:firstLine="480"/>
        <w:rPr>
          <w:sz w:val="24"/>
          <w:szCs w:val="24"/>
        </w:rPr>
      </w:pPr>
      <w:r w:rsidRPr="00264EC7">
        <w:rPr>
          <w:rFonts w:hint="eastAsia"/>
          <w:sz w:val="24"/>
          <w:szCs w:val="24"/>
        </w:rPr>
        <w:t>3</w:t>
      </w:r>
      <w:r w:rsidRPr="00264EC7">
        <w:rPr>
          <w:rFonts w:hint="eastAsia"/>
          <w:sz w:val="24"/>
          <w:szCs w:val="24"/>
        </w:rPr>
        <w:t>）将完成训练后的</w:t>
      </w:r>
      <w:r w:rsidRPr="00264EC7">
        <w:rPr>
          <w:rFonts w:hint="eastAsia"/>
          <w:sz w:val="24"/>
          <w:szCs w:val="24"/>
        </w:rPr>
        <w:t>GAN</w:t>
      </w:r>
      <w:r w:rsidRPr="00264EC7">
        <w:rPr>
          <w:rFonts w:hint="eastAsia"/>
          <w:sz w:val="24"/>
          <w:szCs w:val="24"/>
        </w:rPr>
        <w:t>网络中的</w:t>
      </w:r>
      <w:r w:rsidRPr="00264EC7">
        <w:rPr>
          <w:rFonts w:hint="eastAsia"/>
          <w:sz w:val="24"/>
          <w:szCs w:val="24"/>
        </w:rPr>
        <w:t>C</w:t>
      </w:r>
      <w:r w:rsidRPr="00264EC7">
        <w:rPr>
          <w:sz w:val="24"/>
          <w:szCs w:val="24"/>
        </w:rPr>
        <w:t>T</w:t>
      </w:r>
      <w:r w:rsidRPr="00264EC7">
        <w:rPr>
          <w:rFonts w:hint="eastAsia"/>
          <w:sz w:val="24"/>
          <w:szCs w:val="24"/>
        </w:rPr>
        <w:t>模态编码器与</w:t>
      </w:r>
      <w:r w:rsidRPr="00264EC7">
        <w:rPr>
          <w:rFonts w:hint="eastAsia"/>
          <w:sz w:val="24"/>
          <w:szCs w:val="24"/>
        </w:rPr>
        <w:t>MRI</w:t>
      </w:r>
      <w:r w:rsidRPr="00264EC7">
        <w:rPr>
          <w:rFonts w:hint="eastAsia"/>
          <w:sz w:val="24"/>
          <w:szCs w:val="24"/>
        </w:rPr>
        <w:t>模态解码器组合可以得到一个</w:t>
      </w:r>
      <w:r w:rsidRPr="00264EC7">
        <w:rPr>
          <w:rFonts w:hint="eastAsia"/>
          <w:sz w:val="24"/>
          <w:szCs w:val="24"/>
        </w:rPr>
        <w:t>CT-MRI</w:t>
      </w:r>
      <w:r w:rsidRPr="00264EC7">
        <w:rPr>
          <w:rFonts w:hint="eastAsia"/>
          <w:sz w:val="24"/>
          <w:szCs w:val="24"/>
        </w:rPr>
        <w:t>多模态转换器，通过</w:t>
      </w:r>
      <w:r w:rsidRPr="00264EC7">
        <w:rPr>
          <w:rFonts w:hint="eastAsia"/>
          <w:sz w:val="24"/>
          <w:szCs w:val="24"/>
        </w:rPr>
        <w:t>CT-MRI</w:t>
      </w:r>
      <w:r w:rsidRPr="00264EC7">
        <w:rPr>
          <w:rFonts w:hint="eastAsia"/>
          <w:sz w:val="24"/>
          <w:szCs w:val="24"/>
        </w:rPr>
        <w:t>多模态转换器将输入的任意模态的</w:t>
      </w:r>
      <w:r w:rsidRPr="00264EC7">
        <w:rPr>
          <w:rFonts w:hint="eastAsia"/>
          <w:sz w:val="24"/>
          <w:szCs w:val="24"/>
        </w:rPr>
        <w:t>C</w:t>
      </w:r>
      <w:r w:rsidRPr="00264EC7">
        <w:rPr>
          <w:sz w:val="24"/>
          <w:szCs w:val="24"/>
        </w:rPr>
        <w:t>T</w:t>
      </w:r>
      <w:proofErr w:type="gramStart"/>
      <w:r w:rsidRPr="00264EC7">
        <w:rPr>
          <w:rFonts w:hint="eastAsia"/>
          <w:sz w:val="24"/>
          <w:szCs w:val="24"/>
        </w:rPr>
        <w:t>图通转换</w:t>
      </w:r>
      <w:proofErr w:type="gramEnd"/>
      <w:r w:rsidRPr="00264EC7">
        <w:rPr>
          <w:rFonts w:hint="eastAsia"/>
          <w:sz w:val="24"/>
          <w:szCs w:val="24"/>
        </w:rPr>
        <w:t>生成目标模态的转换生成</w:t>
      </w:r>
      <w:r w:rsidRPr="00264EC7">
        <w:rPr>
          <w:rFonts w:hint="eastAsia"/>
          <w:sz w:val="24"/>
          <w:szCs w:val="24"/>
        </w:rPr>
        <w:t>MRI</w:t>
      </w:r>
      <w:r w:rsidRPr="00264EC7">
        <w:rPr>
          <w:rFonts w:hint="eastAsia"/>
          <w:sz w:val="24"/>
          <w:szCs w:val="24"/>
        </w:rPr>
        <w:t>图；退出；</w:t>
      </w:r>
    </w:p>
    <w:p w:rsidR="00DE1AD4" w:rsidRPr="00264EC7" w:rsidRDefault="00DE1AD4" w:rsidP="00DE1AD4">
      <w:pPr>
        <w:adjustRightInd w:val="0"/>
        <w:snapToGrid w:val="0"/>
        <w:spacing w:line="360" w:lineRule="auto"/>
        <w:ind w:firstLineChars="200" w:firstLine="480"/>
        <w:rPr>
          <w:sz w:val="24"/>
          <w:szCs w:val="24"/>
        </w:rPr>
      </w:pPr>
      <w:r w:rsidRPr="00264EC7">
        <w:rPr>
          <w:rFonts w:hint="eastAsia"/>
          <w:sz w:val="24"/>
          <w:szCs w:val="24"/>
        </w:rPr>
        <w:t>4</w:t>
      </w:r>
      <w:r w:rsidRPr="00264EC7">
        <w:rPr>
          <w:rFonts w:hint="eastAsia"/>
          <w:sz w:val="24"/>
          <w:szCs w:val="24"/>
        </w:rPr>
        <w:t>）将完成训练后的</w:t>
      </w:r>
      <w:r w:rsidRPr="00264EC7">
        <w:rPr>
          <w:rFonts w:hint="eastAsia"/>
          <w:sz w:val="24"/>
          <w:szCs w:val="24"/>
        </w:rPr>
        <w:t>GAN</w:t>
      </w:r>
      <w:r w:rsidRPr="00264EC7">
        <w:rPr>
          <w:rFonts w:hint="eastAsia"/>
          <w:sz w:val="24"/>
          <w:szCs w:val="24"/>
        </w:rPr>
        <w:t>网络中的</w:t>
      </w:r>
      <w:r w:rsidRPr="00264EC7">
        <w:rPr>
          <w:rFonts w:hint="eastAsia"/>
          <w:sz w:val="24"/>
          <w:szCs w:val="24"/>
        </w:rPr>
        <w:t>MRI</w:t>
      </w:r>
      <w:r w:rsidRPr="00264EC7">
        <w:rPr>
          <w:rFonts w:hint="eastAsia"/>
          <w:sz w:val="24"/>
          <w:szCs w:val="24"/>
        </w:rPr>
        <w:t>模态编码器与</w:t>
      </w:r>
      <w:r w:rsidRPr="00264EC7">
        <w:rPr>
          <w:rFonts w:hint="eastAsia"/>
          <w:sz w:val="24"/>
          <w:szCs w:val="24"/>
        </w:rPr>
        <w:t>MRI</w:t>
      </w:r>
      <w:r w:rsidRPr="00264EC7">
        <w:rPr>
          <w:rFonts w:hint="eastAsia"/>
          <w:sz w:val="24"/>
          <w:szCs w:val="24"/>
        </w:rPr>
        <w:t>模态解码器组合可以得到一个</w:t>
      </w:r>
      <w:r w:rsidRPr="00264EC7">
        <w:rPr>
          <w:rFonts w:hint="eastAsia"/>
          <w:sz w:val="24"/>
          <w:szCs w:val="24"/>
        </w:rPr>
        <w:t>MRI</w:t>
      </w:r>
      <w:r w:rsidRPr="00264EC7">
        <w:rPr>
          <w:rFonts w:hint="eastAsia"/>
          <w:sz w:val="24"/>
          <w:szCs w:val="24"/>
        </w:rPr>
        <w:t>内部多模态转换器，通过</w:t>
      </w:r>
      <w:r w:rsidRPr="00264EC7">
        <w:rPr>
          <w:rFonts w:hint="eastAsia"/>
          <w:sz w:val="24"/>
          <w:szCs w:val="24"/>
        </w:rPr>
        <w:t>MRI</w:t>
      </w:r>
      <w:r w:rsidRPr="00264EC7">
        <w:rPr>
          <w:rFonts w:hint="eastAsia"/>
          <w:sz w:val="24"/>
          <w:szCs w:val="24"/>
        </w:rPr>
        <w:t>内部多模态转换器将输入的任意模态的</w:t>
      </w:r>
      <w:r w:rsidRPr="00264EC7">
        <w:rPr>
          <w:rFonts w:hint="eastAsia"/>
          <w:sz w:val="24"/>
          <w:szCs w:val="24"/>
        </w:rPr>
        <w:t>MRI</w:t>
      </w:r>
      <w:proofErr w:type="gramStart"/>
      <w:r w:rsidRPr="00264EC7">
        <w:rPr>
          <w:rFonts w:hint="eastAsia"/>
          <w:sz w:val="24"/>
          <w:szCs w:val="24"/>
        </w:rPr>
        <w:t>图通转换</w:t>
      </w:r>
      <w:proofErr w:type="gramEnd"/>
      <w:r w:rsidRPr="00264EC7">
        <w:rPr>
          <w:rFonts w:hint="eastAsia"/>
          <w:sz w:val="24"/>
          <w:szCs w:val="24"/>
        </w:rPr>
        <w:t>生成目标模态的转换生成</w:t>
      </w:r>
      <w:r w:rsidRPr="00264EC7">
        <w:rPr>
          <w:rFonts w:hint="eastAsia"/>
          <w:sz w:val="24"/>
          <w:szCs w:val="24"/>
        </w:rPr>
        <w:t>MRI</w:t>
      </w:r>
      <w:r w:rsidRPr="00264EC7">
        <w:rPr>
          <w:rFonts w:hint="eastAsia"/>
          <w:sz w:val="24"/>
          <w:szCs w:val="24"/>
        </w:rPr>
        <w:t>图；退出；</w:t>
      </w:r>
    </w:p>
    <w:p w:rsidR="00DE1AD4" w:rsidRPr="00264EC7" w:rsidRDefault="00DE1AD4" w:rsidP="00DE1AD4">
      <w:pPr>
        <w:adjustRightInd w:val="0"/>
        <w:snapToGrid w:val="0"/>
        <w:spacing w:line="360" w:lineRule="auto"/>
        <w:ind w:firstLineChars="200" w:firstLine="480"/>
        <w:rPr>
          <w:sz w:val="24"/>
          <w:szCs w:val="24"/>
        </w:rPr>
      </w:pPr>
      <w:r w:rsidRPr="00264EC7">
        <w:rPr>
          <w:rFonts w:hint="eastAsia"/>
          <w:sz w:val="24"/>
          <w:szCs w:val="24"/>
        </w:rPr>
        <w:t>5</w:t>
      </w:r>
      <w:r w:rsidRPr="00264EC7">
        <w:rPr>
          <w:rFonts w:hint="eastAsia"/>
          <w:sz w:val="24"/>
          <w:szCs w:val="24"/>
        </w:rPr>
        <w:t>）将完成训练后的</w:t>
      </w:r>
      <w:r w:rsidRPr="00264EC7">
        <w:rPr>
          <w:rFonts w:hint="eastAsia"/>
          <w:sz w:val="24"/>
          <w:szCs w:val="24"/>
        </w:rPr>
        <w:t>GAN</w:t>
      </w:r>
      <w:r w:rsidRPr="00264EC7">
        <w:rPr>
          <w:rFonts w:hint="eastAsia"/>
          <w:sz w:val="24"/>
          <w:szCs w:val="24"/>
        </w:rPr>
        <w:t>网络中的</w:t>
      </w:r>
      <w:r w:rsidRPr="00264EC7">
        <w:rPr>
          <w:rFonts w:hint="eastAsia"/>
          <w:sz w:val="24"/>
          <w:szCs w:val="24"/>
        </w:rPr>
        <w:t>MRI</w:t>
      </w:r>
      <w:r w:rsidRPr="00264EC7">
        <w:rPr>
          <w:rFonts w:hint="eastAsia"/>
          <w:sz w:val="24"/>
          <w:szCs w:val="24"/>
        </w:rPr>
        <w:t>模态编码器与</w:t>
      </w:r>
      <w:r w:rsidRPr="00264EC7">
        <w:rPr>
          <w:rFonts w:hint="eastAsia"/>
          <w:sz w:val="24"/>
          <w:szCs w:val="24"/>
        </w:rPr>
        <w:t>C</w:t>
      </w:r>
      <w:r w:rsidRPr="00264EC7">
        <w:rPr>
          <w:sz w:val="24"/>
          <w:szCs w:val="24"/>
        </w:rPr>
        <w:t>T</w:t>
      </w:r>
      <w:r w:rsidRPr="00264EC7">
        <w:rPr>
          <w:rFonts w:hint="eastAsia"/>
          <w:sz w:val="24"/>
          <w:szCs w:val="24"/>
        </w:rPr>
        <w:t>模态解码器组合可以得到一个</w:t>
      </w:r>
      <w:r w:rsidRPr="00264EC7">
        <w:rPr>
          <w:rFonts w:hint="eastAsia"/>
          <w:sz w:val="24"/>
          <w:szCs w:val="24"/>
        </w:rPr>
        <w:t>MRI-CT</w:t>
      </w:r>
      <w:r w:rsidRPr="00264EC7">
        <w:rPr>
          <w:rFonts w:hint="eastAsia"/>
          <w:sz w:val="24"/>
          <w:szCs w:val="24"/>
        </w:rPr>
        <w:t>多模态转换器，通过</w:t>
      </w:r>
      <w:r w:rsidRPr="00264EC7">
        <w:rPr>
          <w:rFonts w:hint="eastAsia"/>
          <w:sz w:val="24"/>
          <w:szCs w:val="24"/>
        </w:rPr>
        <w:t>MRI-CT</w:t>
      </w:r>
      <w:r w:rsidRPr="00264EC7">
        <w:rPr>
          <w:rFonts w:hint="eastAsia"/>
          <w:sz w:val="24"/>
          <w:szCs w:val="24"/>
        </w:rPr>
        <w:t>多模态转换器将输入的任意模态的</w:t>
      </w:r>
      <w:r w:rsidRPr="00264EC7">
        <w:rPr>
          <w:rFonts w:hint="eastAsia"/>
          <w:sz w:val="24"/>
          <w:szCs w:val="24"/>
        </w:rPr>
        <w:t>MRI</w:t>
      </w:r>
      <w:proofErr w:type="gramStart"/>
      <w:r w:rsidRPr="00264EC7">
        <w:rPr>
          <w:rFonts w:hint="eastAsia"/>
          <w:sz w:val="24"/>
          <w:szCs w:val="24"/>
        </w:rPr>
        <w:t>图通转换</w:t>
      </w:r>
      <w:proofErr w:type="gramEnd"/>
      <w:r w:rsidRPr="00264EC7">
        <w:rPr>
          <w:rFonts w:hint="eastAsia"/>
          <w:sz w:val="24"/>
          <w:szCs w:val="24"/>
        </w:rPr>
        <w:t>生成目标模态的转换生成</w:t>
      </w:r>
      <w:r w:rsidRPr="00264EC7">
        <w:rPr>
          <w:rFonts w:hint="eastAsia"/>
          <w:sz w:val="24"/>
          <w:szCs w:val="24"/>
        </w:rPr>
        <w:t>C</w:t>
      </w:r>
      <w:r w:rsidRPr="00264EC7">
        <w:rPr>
          <w:sz w:val="24"/>
          <w:szCs w:val="24"/>
        </w:rPr>
        <w:t>T</w:t>
      </w:r>
      <w:r w:rsidRPr="00264EC7">
        <w:rPr>
          <w:rFonts w:hint="eastAsia"/>
          <w:sz w:val="24"/>
          <w:szCs w:val="24"/>
        </w:rPr>
        <w:t>图；退出；</w:t>
      </w:r>
    </w:p>
    <w:p w:rsidR="00DE1AD4" w:rsidRPr="00264EC7" w:rsidRDefault="00DE1AD4" w:rsidP="00DE1AD4">
      <w:pPr>
        <w:adjustRightInd w:val="0"/>
        <w:snapToGrid w:val="0"/>
        <w:spacing w:line="360" w:lineRule="auto"/>
        <w:ind w:firstLineChars="200" w:firstLine="480"/>
        <w:rPr>
          <w:sz w:val="24"/>
          <w:szCs w:val="24"/>
        </w:rPr>
      </w:pPr>
      <w:r w:rsidRPr="00264EC7">
        <w:rPr>
          <w:rFonts w:hint="eastAsia"/>
          <w:sz w:val="24"/>
          <w:szCs w:val="24"/>
        </w:rPr>
        <w:t>6</w:t>
      </w:r>
      <w:r w:rsidRPr="00264EC7">
        <w:rPr>
          <w:rFonts w:hint="eastAsia"/>
          <w:sz w:val="24"/>
          <w:szCs w:val="24"/>
        </w:rPr>
        <w:t>）将完成训练后的</w:t>
      </w:r>
      <w:r w:rsidRPr="00264EC7">
        <w:rPr>
          <w:rFonts w:hint="eastAsia"/>
          <w:sz w:val="24"/>
          <w:szCs w:val="24"/>
        </w:rPr>
        <w:t>GAN</w:t>
      </w:r>
      <w:r w:rsidRPr="00264EC7">
        <w:rPr>
          <w:rFonts w:hint="eastAsia"/>
          <w:sz w:val="24"/>
          <w:szCs w:val="24"/>
        </w:rPr>
        <w:t>网络中的</w:t>
      </w:r>
      <w:r w:rsidRPr="00264EC7">
        <w:rPr>
          <w:rFonts w:hint="eastAsia"/>
          <w:sz w:val="24"/>
          <w:szCs w:val="24"/>
        </w:rPr>
        <w:t>C</w:t>
      </w:r>
      <w:r w:rsidRPr="00264EC7">
        <w:rPr>
          <w:sz w:val="24"/>
          <w:szCs w:val="24"/>
        </w:rPr>
        <w:t>T</w:t>
      </w:r>
      <w:r w:rsidRPr="00264EC7">
        <w:rPr>
          <w:rFonts w:hint="eastAsia"/>
          <w:sz w:val="24"/>
          <w:szCs w:val="24"/>
        </w:rPr>
        <w:t>模态编码器与</w:t>
      </w:r>
      <w:r w:rsidRPr="00264EC7">
        <w:rPr>
          <w:rFonts w:hint="eastAsia"/>
          <w:sz w:val="24"/>
          <w:szCs w:val="24"/>
        </w:rPr>
        <w:t>M</w:t>
      </w:r>
      <w:r w:rsidRPr="00264EC7">
        <w:rPr>
          <w:sz w:val="24"/>
          <w:szCs w:val="24"/>
        </w:rPr>
        <w:t>RI</w:t>
      </w:r>
      <w:r w:rsidRPr="00264EC7">
        <w:rPr>
          <w:rFonts w:hint="eastAsia"/>
          <w:sz w:val="24"/>
          <w:szCs w:val="24"/>
        </w:rPr>
        <w:t>病灶任务解码器组合即可得到一个</w:t>
      </w:r>
      <w:r w:rsidRPr="00264EC7">
        <w:rPr>
          <w:rFonts w:hint="eastAsia"/>
          <w:sz w:val="24"/>
          <w:szCs w:val="24"/>
        </w:rPr>
        <w:t>M</w:t>
      </w:r>
      <w:r w:rsidRPr="00264EC7">
        <w:rPr>
          <w:sz w:val="24"/>
          <w:szCs w:val="24"/>
        </w:rPr>
        <w:t>RI</w:t>
      </w:r>
      <w:r w:rsidRPr="00264EC7">
        <w:rPr>
          <w:rFonts w:hint="eastAsia"/>
          <w:sz w:val="24"/>
          <w:szCs w:val="24"/>
        </w:rPr>
        <w:t>病灶任务处理器，通过</w:t>
      </w:r>
      <w:r w:rsidRPr="00264EC7">
        <w:rPr>
          <w:rFonts w:hint="eastAsia"/>
          <w:sz w:val="24"/>
          <w:szCs w:val="24"/>
        </w:rPr>
        <w:t>M</w:t>
      </w:r>
      <w:r w:rsidRPr="00264EC7">
        <w:rPr>
          <w:sz w:val="24"/>
          <w:szCs w:val="24"/>
        </w:rPr>
        <w:t>RI</w:t>
      </w:r>
      <w:r w:rsidRPr="00264EC7">
        <w:rPr>
          <w:rFonts w:hint="eastAsia"/>
          <w:sz w:val="24"/>
          <w:szCs w:val="24"/>
        </w:rPr>
        <w:t>病灶任务处理器将输入的任意模态的</w:t>
      </w:r>
      <w:r w:rsidRPr="00264EC7">
        <w:rPr>
          <w:rFonts w:hint="eastAsia"/>
          <w:sz w:val="24"/>
          <w:szCs w:val="24"/>
        </w:rPr>
        <w:t>C</w:t>
      </w:r>
      <w:r w:rsidRPr="00264EC7">
        <w:rPr>
          <w:sz w:val="24"/>
          <w:szCs w:val="24"/>
        </w:rPr>
        <w:t>T</w:t>
      </w:r>
      <w:proofErr w:type="gramStart"/>
      <w:r w:rsidRPr="00264EC7">
        <w:rPr>
          <w:rFonts w:hint="eastAsia"/>
          <w:sz w:val="24"/>
          <w:szCs w:val="24"/>
        </w:rPr>
        <w:t>图通转换</w:t>
      </w:r>
      <w:proofErr w:type="gramEnd"/>
      <w:r w:rsidRPr="00264EC7">
        <w:rPr>
          <w:rFonts w:hint="eastAsia"/>
          <w:sz w:val="24"/>
          <w:szCs w:val="24"/>
        </w:rPr>
        <w:t>生成</w:t>
      </w:r>
      <w:r w:rsidRPr="00264EC7">
        <w:rPr>
          <w:sz w:val="24"/>
          <w:szCs w:val="24"/>
        </w:rPr>
        <w:t>MRI</w:t>
      </w:r>
      <w:r w:rsidRPr="00264EC7">
        <w:rPr>
          <w:rFonts w:hint="eastAsia"/>
          <w:sz w:val="24"/>
          <w:szCs w:val="24"/>
        </w:rPr>
        <w:t>病灶任务；退出；</w:t>
      </w:r>
    </w:p>
    <w:p w:rsidR="00DE1AD4" w:rsidRPr="00264EC7" w:rsidRDefault="00DE1AD4" w:rsidP="00DE1AD4">
      <w:pPr>
        <w:adjustRightInd w:val="0"/>
        <w:snapToGrid w:val="0"/>
        <w:spacing w:line="360" w:lineRule="auto"/>
        <w:ind w:firstLineChars="200" w:firstLine="480"/>
        <w:rPr>
          <w:sz w:val="24"/>
          <w:szCs w:val="24"/>
        </w:rPr>
      </w:pPr>
      <w:r w:rsidRPr="00264EC7">
        <w:rPr>
          <w:rFonts w:hint="eastAsia"/>
          <w:sz w:val="24"/>
          <w:szCs w:val="24"/>
        </w:rPr>
        <w:t>7</w:t>
      </w:r>
      <w:r w:rsidRPr="00264EC7">
        <w:rPr>
          <w:rFonts w:hint="eastAsia"/>
          <w:sz w:val="24"/>
          <w:szCs w:val="24"/>
        </w:rPr>
        <w:t>）将完成训练后的</w:t>
      </w:r>
      <w:r w:rsidRPr="00264EC7">
        <w:rPr>
          <w:rFonts w:hint="eastAsia"/>
          <w:sz w:val="24"/>
          <w:szCs w:val="24"/>
        </w:rPr>
        <w:t>GAN</w:t>
      </w:r>
      <w:r w:rsidRPr="00264EC7">
        <w:rPr>
          <w:rFonts w:hint="eastAsia"/>
          <w:sz w:val="24"/>
          <w:szCs w:val="24"/>
        </w:rPr>
        <w:t>网络中的</w:t>
      </w:r>
      <w:r w:rsidRPr="00264EC7">
        <w:rPr>
          <w:rFonts w:hint="eastAsia"/>
          <w:sz w:val="24"/>
          <w:szCs w:val="24"/>
        </w:rPr>
        <w:t>M</w:t>
      </w:r>
      <w:r w:rsidRPr="00264EC7">
        <w:rPr>
          <w:sz w:val="24"/>
          <w:szCs w:val="24"/>
        </w:rPr>
        <w:t>RI</w:t>
      </w:r>
      <w:r w:rsidRPr="00264EC7">
        <w:rPr>
          <w:rFonts w:hint="eastAsia"/>
          <w:sz w:val="24"/>
          <w:szCs w:val="24"/>
        </w:rPr>
        <w:t>模态编码器与</w:t>
      </w:r>
      <w:r w:rsidRPr="00264EC7">
        <w:rPr>
          <w:rFonts w:hint="eastAsia"/>
          <w:sz w:val="24"/>
          <w:szCs w:val="24"/>
        </w:rPr>
        <w:t>C</w:t>
      </w:r>
      <w:r w:rsidRPr="00264EC7">
        <w:rPr>
          <w:sz w:val="24"/>
          <w:szCs w:val="24"/>
        </w:rPr>
        <w:t>T</w:t>
      </w:r>
      <w:r w:rsidRPr="00264EC7">
        <w:rPr>
          <w:rFonts w:hint="eastAsia"/>
          <w:sz w:val="24"/>
          <w:szCs w:val="24"/>
        </w:rPr>
        <w:t>病灶任务解码器组合即可得到一个</w:t>
      </w:r>
      <w:r w:rsidRPr="00264EC7">
        <w:rPr>
          <w:rFonts w:hint="eastAsia"/>
          <w:sz w:val="24"/>
          <w:szCs w:val="24"/>
        </w:rPr>
        <w:t>C</w:t>
      </w:r>
      <w:r w:rsidRPr="00264EC7">
        <w:rPr>
          <w:sz w:val="24"/>
          <w:szCs w:val="24"/>
        </w:rPr>
        <w:t>T</w:t>
      </w:r>
      <w:r w:rsidRPr="00264EC7">
        <w:rPr>
          <w:rFonts w:hint="eastAsia"/>
          <w:sz w:val="24"/>
          <w:szCs w:val="24"/>
        </w:rPr>
        <w:t>病灶任务处理器，通过</w:t>
      </w:r>
      <w:r w:rsidRPr="00264EC7">
        <w:rPr>
          <w:rFonts w:hint="eastAsia"/>
          <w:sz w:val="24"/>
          <w:szCs w:val="24"/>
        </w:rPr>
        <w:t>C</w:t>
      </w:r>
      <w:r w:rsidRPr="00264EC7">
        <w:rPr>
          <w:sz w:val="24"/>
          <w:szCs w:val="24"/>
        </w:rPr>
        <w:t>T</w:t>
      </w:r>
      <w:r w:rsidRPr="00264EC7">
        <w:rPr>
          <w:rFonts w:hint="eastAsia"/>
          <w:sz w:val="24"/>
          <w:szCs w:val="24"/>
        </w:rPr>
        <w:t>病灶任务处理器将输入的任意模态的</w:t>
      </w:r>
      <w:r w:rsidRPr="00264EC7">
        <w:rPr>
          <w:rFonts w:hint="eastAsia"/>
          <w:sz w:val="24"/>
          <w:szCs w:val="24"/>
        </w:rPr>
        <w:t>M</w:t>
      </w:r>
      <w:r w:rsidRPr="00264EC7">
        <w:rPr>
          <w:sz w:val="24"/>
          <w:szCs w:val="24"/>
        </w:rPr>
        <w:t>RI</w:t>
      </w:r>
      <w:proofErr w:type="gramStart"/>
      <w:r w:rsidRPr="00264EC7">
        <w:rPr>
          <w:rFonts w:hint="eastAsia"/>
          <w:sz w:val="24"/>
          <w:szCs w:val="24"/>
        </w:rPr>
        <w:t>图通转换</w:t>
      </w:r>
      <w:proofErr w:type="gramEnd"/>
      <w:r w:rsidRPr="00264EC7">
        <w:rPr>
          <w:rFonts w:hint="eastAsia"/>
          <w:sz w:val="24"/>
          <w:szCs w:val="24"/>
        </w:rPr>
        <w:t>生成</w:t>
      </w:r>
      <w:r w:rsidRPr="00264EC7">
        <w:rPr>
          <w:rFonts w:hint="eastAsia"/>
          <w:sz w:val="24"/>
          <w:szCs w:val="24"/>
        </w:rPr>
        <w:t>C</w:t>
      </w:r>
      <w:r w:rsidRPr="00264EC7">
        <w:rPr>
          <w:sz w:val="24"/>
          <w:szCs w:val="24"/>
        </w:rPr>
        <w:t>T</w:t>
      </w:r>
      <w:r w:rsidRPr="00264EC7">
        <w:rPr>
          <w:rFonts w:hint="eastAsia"/>
          <w:sz w:val="24"/>
          <w:szCs w:val="24"/>
        </w:rPr>
        <w:t>病灶任务。</w:t>
      </w:r>
    </w:p>
    <w:p w:rsidR="00DE1AD4" w:rsidRPr="00264EC7" w:rsidRDefault="00AD4152" w:rsidP="00DE1AD4">
      <w:pPr>
        <w:adjustRightInd w:val="0"/>
        <w:snapToGrid w:val="0"/>
        <w:spacing w:line="360" w:lineRule="auto"/>
        <w:ind w:firstLineChars="200" w:firstLine="480"/>
        <w:rPr>
          <w:sz w:val="24"/>
          <w:szCs w:val="24"/>
        </w:rPr>
      </w:pPr>
      <w:r w:rsidRPr="00264EC7">
        <w:rPr>
          <w:rFonts w:hint="eastAsia"/>
          <w:sz w:val="24"/>
          <w:szCs w:val="24"/>
        </w:rPr>
        <w:t>如图</w:t>
      </w:r>
      <w:r w:rsidRPr="00264EC7">
        <w:rPr>
          <w:rFonts w:hint="eastAsia"/>
          <w:sz w:val="24"/>
          <w:szCs w:val="24"/>
        </w:rPr>
        <w:t>2</w:t>
      </w:r>
      <w:r w:rsidRPr="00264EC7">
        <w:rPr>
          <w:rFonts w:hint="eastAsia"/>
          <w:sz w:val="24"/>
          <w:szCs w:val="24"/>
        </w:rPr>
        <w:t>（</w:t>
      </w:r>
      <w:r w:rsidRPr="00264EC7">
        <w:rPr>
          <w:rFonts w:hint="eastAsia"/>
          <w:sz w:val="24"/>
          <w:szCs w:val="24"/>
        </w:rPr>
        <w:t>a</w:t>
      </w:r>
      <w:r w:rsidRPr="00264EC7">
        <w:rPr>
          <w:rFonts w:hint="eastAsia"/>
          <w:sz w:val="24"/>
          <w:szCs w:val="24"/>
        </w:rPr>
        <w:t>）所示</w:t>
      </w:r>
      <w:r w:rsidR="00DE1AD4" w:rsidRPr="00264EC7">
        <w:rPr>
          <w:rFonts w:hint="eastAsia"/>
          <w:sz w:val="24"/>
          <w:szCs w:val="24"/>
        </w:rPr>
        <w:t>，步骤</w:t>
      </w:r>
      <w:r w:rsidR="00DE1AD4" w:rsidRPr="00264EC7">
        <w:rPr>
          <w:rFonts w:hint="eastAsia"/>
          <w:sz w:val="24"/>
          <w:szCs w:val="24"/>
        </w:rPr>
        <w:t>2</w:t>
      </w:r>
      <w:r w:rsidR="00DE1AD4" w:rsidRPr="00264EC7">
        <w:rPr>
          <w:rFonts w:hint="eastAsia"/>
          <w:sz w:val="24"/>
          <w:szCs w:val="24"/>
        </w:rPr>
        <w:t>）中通过</w:t>
      </w:r>
      <w:r w:rsidR="00DE1AD4" w:rsidRPr="00264EC7">
        <w:rPr>
          <w:rFonts w:hint="eastAsia"/>
          <w:sz w:val="24"/>
          <w:szCs w:val="24"/>
        </w:rPr>
        <w:t>C</w:t>
      </w:r>
      <w:r w:rsidR="00DE1AD4" w:rsidRPr="00264EC7">
        <w:rPr>
          <w:sz w:val="24"/>
          <w:szCs w:val="24"/>
        </w:rPr>
        <w:t>T</w:t>
      </w:r>
      <w:r w:rsidR="00DE1AD4" w:rsidRPr="00264EC7">
        <w:rPr>
          <w:rFonts w:hint="eastAsia"/>
          <w:sz w:val="24"/>
          <w:szCs w:val="24"/>
        </w:rPr>
        <w:t>内部多模态转换器将输入的任意模态的</w:t>
      </w:r>
      <w:r w:rsidR="00DE1AD4" w:rsidRPr="00264EC7">
        <w:rPr>
          <w:rFonts w:hint="eastAsia"/>
          <w:sz w:val="24"/>
          <w:szCs w:val="24"/>
        </w:rPr>
        <w:t>C</w:t>
      </w:r>
      <w:r w:rsidR="00DE1AD4" w:rsidRPr="00264EC7">
        <w:rPr>
          <w:sz w:val="24"/>
          <w:szCs w:val="24"/>
        </w:rPr>
        <w:t>T</w:t>
      </w:r>
      <w:proofErr w:type="gramStart"/>
      <w:r w:rsidR="00DE1AD4" w:rsidRPr="00264EC7">
        <w:rPr>
          <w:rFonts w:hint="eastAsia"/>
          <w:sz w:val="24"/>
          <w:szCs w:val="24"/>
        </w:rPr>
        <w:t>图通转换</w:t>
      </w:r>
      <w:proofErr w:type="gramEnd"/>
      <w:r w:rsidR="00DE1AD4" w:rsidRPr="00264EC7">
        <w:rPr>
          <w:rFonts w:hint="eastAsia"/>
          <w:sz w:val="24"/>
          <w:szCs w:val="24"/>
        </w:rPr>
        <w:t>生成目标模态的转换生成图的步骤包括：将任意模态的</w:t>
      </w:r>
      <w:r w:rsidR="00DE1AD4" w:rsidRPr="00264EC7">
        <w:rPr>
          <w:rFonts w:hint="eastAsia"/>
          <w:sz w:val="24"/>
          <w:szCs w:val="24"/>
        </w:rPr>
        <w:t>C</w:t>
      </w:r>
      <w:r w:rsidR="00DE1AD4" w:rsidRPr="00264EC7">
        <w:rPr>
          <w:sz w:val="24"/>
          <w:szCs w:val="24"/>
        </w:rPr>
        <w:t>T</w:t>
      </w:r>
      <w:r w:rsidR="00DE1AD4" w:rsidRPr="00264EC7">
        <w:rPr>
          <w:rFonts w:hint="eastAsia"/>
          <w:sz w:val="24"/>
          <w:szCs w:val="24"/>
        </w:rPr>
        <w:t>图</w:t>
      </w:r>
      <w:r w:rsidRPr="00264EC7">
        <w:rPr>
          <w:rFonts w:hint="eastAsia"/>
          <w:i/>
          <w:sz w:val="24"/>
          <w:szCs w:val="24"/>
        </w:rPr>
        <w:t>x</w:t>
      </w:r>
      <w:r w:rsidRPr="00264EC7">
        <w:rPr>
          <w:rFonts w:hint="eastAsia"/>
          <w:i/>
          <w:sz w:val="24"/>
          <w:szCs w:val="24"/>
          <w:vertAlign w:val="subscript"/>
        </w:rPr>
        <w:t>i</w:t>
      </w:r>
      <w:r w:rsidR="00DE1AD4" w:rsidRPr="00264EC7">
        <w:rPr>
          <w:rFonts w:hint="eastAsia"/>
          <w:sz w:val="24"/>
          <w:szCs w:val="24"/>
        </w:rPr>
        <w:t>通过</w:t>
      </w:r>
      <w:r w:rsidR="00DE1AD4" w:rsidRPr="00264EC7">
        <w:rPr>
          <w:rFonts w:hint="eastAsia"/>
          <w:sz w:val="24"/>
          <w:szCs w:val="24"/>
        </w:rPr>
        <w:t>C</w:t>
      </w:r>
      <w:r w:rsidR="00DE1AD4" w:rsidRPr="00264EC7">
        <w:rPr>
          <w:sz w:val="24"/>
          <w:szCs w:val="24"/>
        </w:rPr>
        <w:t>T</w:t>
      </w:r>
      <w:r w:rsidR="00DE1AD4" w:rsidRPr="00264EC7">
        <w:rPr>
          <w:rFonts w:hint="eastAsia"/>
          <w:sz w:val="24"/>
          <w:szCs w:val="24"/>
        </w:rPr>
        <w:t>内部多模态转换器的</w:t>
      </w:r>
      <w:r w:rsidR="00DE1AD4" w:rsidRPr="00264EC7">
        <w:rPr>
          <w:rFonts w:hint="eastAsia"/>
          <w:sz w:val="24"/>
          <w:szCs w:val="24"/>
        </w:rPr>
        <w:t>C</w:t>
      </w:r>
      <w:r w:rsidR="00DE1AD4" w:rsidRPr="00264EC7">
        <w:rPr>
          <w:sz w:val="24"/>
          <w:szCs w:val="24"/>
        </w:rPr>
        <w:t>T</w:t>
      </w:r>
      <w:r w:rsidR="00DE1AD4" w:rsidRPr="00264EC7">
        <w:rPr>
          <w:rFonts w:hint="eastAsia"/>
          <w:sz w:val="24"/>
          <w:szCs w:val="24"/>
        </w:rPr>
        <w:t>模态编码器编码</w:t>
      </w:r>
      <w:proofErr w:type="spellStart"/>
      <w:r w:rsidRPr="00264EC7">
        <w:rPr>
          <w:rFonts w:hint="eastAsia"/>
          <w:i/>
          <w:sz w:val="24"/>
          <w:szCs w:val="24"/>
        </w:rPr>
        <w:t>EC</w:t>
      </w:r>
      <w:r w:rsidRPr="00264EC7">
        <w:rPr>
          <w:rFonts w:hint="eastAsia"/>
          <w:i/>
          <w:sz w:val="24"/>
          <w:szCs w:val="24"/>
          <w:vertAlign w:val="subscript"/>
        </w:rPr>
        <w:t>x</w:t>
      </w:r>
      <w:proofErr w:type="spellEnd"/>
      <w:r w:rsidR="00DE1AD4" w:rsidRPr="00264EC7">
        <w:rPr>
          <w:rFonts w:hint="eastAsia"/>
          <w:sz w:val="24"/>
          <w:szCs w:val="24"/>
        </w:rPr>
        <w:t>得到语义特征图</w:t>
      </w:r>
      <w:r w:rsidR="00317406" w:rsidRPr="00264EC7">
        <w:rPr>
          <w:rFonts w:hint="eastAsia"/>
          <w:i/>
          <w:sz w:val="24"/>
          <w:szCs w:val="24"/>
        </w:rPr>
        <w:t>code</w:t>
      </w:r>
      <w:r w:rsidR="00DE1AD4" w:rsidRPr="00264EC7">
        <w:rPr>
          <w:rFonts w:hint="eastAsia"/>
          <w:sz w:val="24"/>
          <w:szCs w:val="24"/>
        </w:rPr>
        <w:t>，再与用于选定目标模态</w:t>
      </w:r>
      <w:r w:rsidR="00317406" w:rsidRPr="00264EC7">
        <w:rPr>
          <w:rFonts w:hint="eastAsia"/>
          <w:i/>
          <w:sz w:val="24"/>
          <w:szCs w:val="24"/>
        </w:rPr>
        <w:t>j</w:t>
      </w:r>
      <w:r w:rsidR="00DE1AD4" w:rsidRPr="00264EC7">
        <w:rPr>
          <w:rFonts w:hint="eastAsia"/>
          <w:sz w:val="24"/>
          <w:szCs w:val="24"/>
        </w:rPr>
        <w:t>的独热条件向量</w:t>
      </w:r>
      <w:proofErr w:type="spellStart"/>
      <w:r w:rsidR="00317406" w:rsidRPr="00264EC7">
        <w:rPr>
          <w:rFonts w:hint="eastAsia"/>
          <w:i/>
          <w:sz w:val="24"/>
          <w:szCs w:val="24"/>
        </w:rPr>
        <w:lastRenderedPageBreak/>
        <w:t>one_hot</w:t>
      </w:r>
      <w:proofErr w:type="spellEnd"/>
      <w:r w:rsidR="00317406" w:rsidRPr="00264EC7">
        <w:rPr>
          <w:rFonts w:hint="eastAsia"/>
          <w:i/>
          <w:sz w:val="24"/>
          <w:szCs w:val="24"/>
        </w:rPr>
        <w:t>(j)</w:t>
      </w:r>
      <w:r w:rsidR="00DE1AD4" w:rsidRPr="00264EC7">
        <w:rPr>
          <w:rFonts w:hint="eastAsia"/>
          <w:sz w:val="24"/>
          <w:szCs w:val="24"/>
        </w:rPr>
        <w:t>通道向堆叠，最后通过</w:t>
      </w:r>
      <w:r w:rsidR="00DE1AD4" w:rsidRPr="00264EC7">
        <w:rPr>
          <w:rFonts w:hint="eastAsia"/>
          <w:sz w:val="24"/>
          <w:szCs w:val="24"/>
        </w:rPr>
        <w:t>C</w:t>
      </w:r>
      <w:r w:rsidR="00DE1AD4" w:rsidRPr="00264EC7">
        <w:rPr>
          <w:sz w:val="24"/>
          <w:szCs w:val="24"/>
        </w:rPr>
        <w:t>T</w:t>
      </w:r>
      <w:r w:rsidR="00DE1AD4" w:rsidRPr="00264EC7">
        <w:rPr>
          <w:rFonts w:hint="eastAsia"/>
          <w:sz w:val="24"/>
          <w:szCs w:val="24"/>
        </w:rPr>
        <w:t>内部多模态转换器的</w:t>
      </w:r>
      <w:r w:rsidR="00DE1AD4" w:rsidRPr="00264EC7">
        <w:rPr>
          <w:rFonts w:hint="eastAsia"/>
          <w:sz w:val="24"/>
          <w:szCs w:val="24"/>
        </w:rPr>
        <w:t>C</w:t>
      </w:r>
      <w:r w:rsidR="00DE1AD4" w:rsidRPr="00264EC7">
        <w:rPr>
          <w:sz w:val="24"/>
          <w:szCs w:val="24"/>
        </w:rPr>
        <w:t>T</w:t>
      </w:r>
      <w:r w:rsidR="00DE1AD4" w:rsidRPr="00264EC7">
        <w:rPr>
          <w:rFonts w:hint="eastAsia"/>
          <w:sz w:val="24"/>
          <w:szCs w:val="24"/>
        </w:rPr>
        <w:t>模态解码器</w:t>
      </w:r>
      <w:proofErr w:type="spellStart"/>
      <w:r w:rsidR="00317406" w:rsidRPr="00264EC7">
        <w:rPr>
          <w:rFonts w:hint="eastAsia"/>
          <w:i/>
          <w:sz w:val="24"/>
          <w:szCs w:val="24"/>
        </w:rPr>
        <w:t>DC</w:t>
      </w:r>
      <w:r w:rsidR="00317406" w:rsidRPr="00264EC7">
        <w:rPr>
          <w:rFonts w:hint="eastAsia"/>
          <w:i/>
          <w:sz w:val="24"/>
          <w:szCs w:val="24"/>
          <w:vertAlign w:val="subscript"/>
        </w:rPr>
        <w:t>x</w:t>
      </w:r>
      <w:proofErr w:type="spellEnd"/>
      <w:r w:rsidR="00317406" w:rsidRPr="00264EC7">
        <w:rPr>
          <w:rFonts w:hint="eastAsia"/>
          <w:sz w:val="24"/>
          <w:szCs w:val="24"/>
        </w:rPr>
        <w:t>转换生成</w:t>
      </w:r>
      <w:r w:rsidR="00DE1AD4" w:rsidRPr="00264EC7">
        <w:rPr>
          <w:rFonts w:hint="eastAsia"/>
          <w:sz w:val="24"/>
          <w:szCs w:val="24"/>
        </w:rPr>
        <w:t>目标模态的转换生成</w:t>
      </w:r>
      <w:r w:rsidR="00DE1AD4" w:rsidRPr="00264EC7">
        <w:rPr>
          <w:rFonts w:hint="eastAsia"/>
          <w:sz w:val="24"/>
          <w:szCs w:val="24"/>
        </w:rPr>
        <w:t>C</w:t>
      </w:r>
      <w:r w:rsidR="00DE1AD4" w:rsidRPr="00264EC7">
        <w:rPr>
          <w:sz w:val="24"/>
          <w:szCs w:val="24"/>
        </w:rPr>
        <w:t>T</w:t>
      </w:r>
      <w:r w:rsidR="00DE1AD4" w:rsidRPr="00264EC7">
        <w:rPr>
          <w:rFonts w:hint="eastAsia"/>
          <w:sz w:val="24"/>
          <w:szCs w:val="24"/>
        </w:rPr>
        <w:t>图</w:t>
      </w:r>
      <w:proofErr w:type="spellStart"/>
      <w:r w:rsidR="00317406" w:rsidRPr="00264EC7">
        <w:rPr>
          <w:rFonts w:hint="eastAsia"/>
          <w:i/>
          <w:sz w:val="24"/>
          <w:szCs w:val="24"/>
        </w:rPr>
        <w:t>x</w:t>
      </w:r>
      <w:r w:rsidR="00317406" w:rsidRPr="00264EC7">
        <w:rPr>
          <w:i/>
          <w:sz w:val="24"/>
          <w:szCs w:val="24"/>
          <w:vertAlign w:val="subscript"/>
        </w:rPr>
        <w:t>t</w:t>
      </w:r>
      <w:r w:rsidR="00317406" w:rsidRPr="00264EC7">
        <w:rPr>
          <w:rFonts w:hint="eastAsia"/>
          <w:i/>
          <w:sz w:val="24"/>
          <w:szCs w:val="24"/>
          <w:vertAlign w:val="subscript"/>
        </w:rPr>
        <w:t>,i,j</w:t>
      </w:r>
      <w:proofErr w:type="spellEnd"/>
      <w:r w:rsidR="00DE1AD4" w:rsidRPr="00264EC7">
        <w:rPr>
          <w:rFonts w:hint="eastAsia"/>
          <w:sz w:val="24"/>
          <w:szCs w:val="24"/>
        </w:rPr>
        <w:t>，且该转换生成</w:t>
      </w:r>
      <w:r w:rsidR="00DE1AD4" w:rsidRPr="00264EC7">
        <w:rPr>
          <w:rFonts w:hint="eastAsia"/>
          <w:sz w:val="24"/>
          <w:szCs w:val="24"/>
        </w:rPr>
        <w:t>C</w:t>
      </w:r>
      <w:r w:rsidR="00DE1AD4" w:rsidRPr="00264EC7">
        <w:rPr>
          <w:sz w:val="24"/>
          <w:szCs w:val="24"/>
        </w:rPr>
        <w:t>T</w:t>
      </w:r>
      <w:r w:rsidR="00DE1AD4" w:rsidRPr="00264EC7">
        <w:rPr>
          <w:rFonts w:hint="eastAsia"/>
          <w:sz w:val="24"/>
          <w:szCs w:val="24"/>
        </w:rPr>
        <w:t>图</w:t>
      </w:r>
      <w:proofErr w:type="spellStart"/>
      <w:r w:rsidR="00317406" w:rsidRPr="00264EC7">
        <w:rPr>
          <w:rFonts w:hint="eastAsia"/>
          <w:i/>
          <w:sz w:val="24"/>
          <w:szCs w:val="24"/>
        </w:rPr>
        <w:t>x</w:t>
      </w:r>
      <w:r w:rsidR="00317406" w:rsidRPr="00264EC7">
        <w:rPr>
          <w:i/>
          <w:sz w:val="24"/>
          <w:szCs w:val="24"/>
          <w:vertAlign w:val="subscript"/>
        </w:rPr>
        <w:t>t</w:t>
      </w:r>
      <w:r w:rsidR="00317406" w:rsidRPr="00264EC7">
        <w:rPr>
          <w:rFonts w:hint="eastAsia"/>
          <w:i/>
          <w:sz w:val="24"/>
          <w:szCs w:val="24"/>
          <w:vertAlign w:val="subscript"/>
        </w:rPr>
        <w:t>,i,j</w:t>
      </w:r>
      <w:proofErr w:type="spellEnd"/>
      <w:r w:rsidR="00DE1AD4" w:rsidRPr="00264EC7">
        <w:rPr>
          <w:rFonts w:hint="eastAsia"/>
          <w:sz w:val="24"/>
          <w:szCs w:val="24"/>
        </w:rPr>
        <w:t>的病灶标签为</w:t>
      </w:r>
      <w:r w:rsidR="00DE1AD4" w:rsidRPr="00264EC7">
        <w:rPr>
          <w:rFonts w:hint="eastAsia"/>
          <w:sz w:val="24"/>
          <w:szCs w:val="24"/>
        </w:rPr>
        <w:t>C</w:t>
      </w:r>
      <w:r w:rsidR="00DE1AD4" w:rsidRPr="00264EC7">
        <w:rPr>
          <w:sz w:val="24"/>
          <w:szCs w:val="24"/>
        </w:rPr>
        <w:t>T</w:t>
      </w:r>
      <w:r w:rsidR="00DE1AD4" w:rsidRPr="00264EC7">
        <w:rPr>
          <w:rFonts w:hint="eastAsia"/>
          <w:sz w:val="24"/>
          <w:szCs w:val="24"/>
        </w:rPr>
        <w:t>病灶任务的标签</w:t>
      </w:r>
      <m:oMath>
        <m:sSub>
          <m:sSubPr>
            <m:ctrlPr>
              <w:rPr>
                <w:rFonts w:ascii="Cambria Math" w:hAnsi="Cambria Math"/>
                <w:i/>
                <w:sz w:val="24"/>
                <w:szCs w:val="24"/>
              </w:rPr>
            </m:ctrlPr>
          </m:sSubPr>
          <m:e>
            <m:r>
              <w:rPr>
                <w:rFonts w:ascii="Cambria Math" w:hAnsi="Cambria Math"/>
                <w:sz w:val="24"/>
                <w:szCs w:val="24"/>
              </w:rPr>
              <m:t>label</m:t>
            </m:r>
          </m:e>
          <m:sub>
            <m:r>
              <w:rPr>
                <w:rFonts w:ascii="Cambria Math" w:hAnsi="Cambria Math"/>
                <w:sz w:val="24"/>
                <w:szCs w:val="24"/>
              </w:rPr>
              <m:t>x</m:t>
            </m:r>
          </m:sub>
        </m:sSub>
      </m:oMath>
      <w:r w:rsidR="00DE1AD4" w:rsidRPr="00264EC7">
        <w:rPr>
          <w:rFonts w:hint="eastAsia"/>
          <w:sz w:val="24"/>
          <w:szCs w:val="24"/>
        </w:rPr>
        <w:t>。</w:t>
      </w:r>
    </w:p>
    <w:p w:rsidR="00DE1AD4" w:rsidRPr="00264EC7" w:rsidRDefault="00AD4152" w:rsidP="00DE1AD4">
      <w:pPr>
        <w:adjustRightInd w:val="0"/>
        <w:snapToGrid w:val="0"/>
        <w:spacing w:line="360" w:lineRule="auto"/>
        <w:ind w:firstLineChars="200" w:firstLine="480"/>
        <w:rPr>
          <w:sz w:val="24"/>
          <w:szCs w:val="24"/>
        </w:rPr>
      </w:pPr>
      <w:r w:rsidRPr="00264EC7">
        <w:rPr>
          <w:rFonts w:hint="eastAsia"/>
          <w:sz w:val="24"/>
          <w:szCs w:val="24"/>
        </w:rPr>
        <w:t>如图</w:t>
      </w:r>
      <w:r w:rsidRPr="00264EC7">
        <w:rPr>
          <w:rFonts w:hint="eastAsia"/>
          <w:sz w:val="24"/>
          <w:szCs w:val="24"/>
        </w:rPr>
        <w:t>2</w:t>
      </w:r>
      <w:r w:rsidRPr="00264EC7">
        <w:rPr>
          <w:rFonts w:hint="eastAsia"/>
          <w:sz w:val="24"/>
          <w:szCs w:val="24"/>
        </w:rPr>
        <w:t>（</w:t>
      </w:r>
      <w:r w:rsidR="00317406" w:rsidRPr="00264EC7">
        <w:rPr>
          <w:rFonts w:hint="eastAsia"/>
          <w:sz w:val="24"/>
          <w:szCs w:val="24"/>
        </w:rPr>
        <w:t>c</w:t>
      </w:r>
      <w:r w:rsidRPr="00264EC7">
        <w:rPr>
          <w:rFonts w:hint="eastAsia"/>
          <w:sz w:val="24"/>
          <w:szCs w:val="24"/>
        </w:rPr>
        <w:t>）所示，</w:t>
      </w:r>
      <w:r w:rsidR="00DE1AD4" w:rsidRPr="00264EC7">
        <w:rPr>
          <w:rFonts w:hint="eastAsia"/>
          <w:sz w:val="24"/>
          <w:szCs w:val="24"/>
        </w:rPr>
        <w:t>步骤</w:t>
      </w:r>
      <w:r w:rsidR="00DE1AD4" w:rsidRPr="00264EC7">
        <w:rPr>
          <w:rFonts w:hint="eastAsia"/>
          <w:sz w:val="24"/>
          <w:szCs w:val="24"/>
        </w:rPr>
        <w:t>3</w:t>
      </w:r>
      <w:r w:rsidR="00DE1AD4" w:rsidRPr="00264EC7">
        <w:rPr>
          <w:rFonts w:hint="eastAsia"/>
          <w:sz w:val="24"/>
          <w:szCs w:val="24"/>
        </w:rPr>
        <w:t>）中通过</w:t>
      </w:r>
      <w:r w:rsidR="00DE1AD4" w:rsidRPr="00264EC7">
        <w:rPr>
          <w:rFonts w:hint="eastAsia"/>
          <w:sz w:val="24"/>
          <w:szCs w:val="24"/>
        </w:rPr>
        <w:t>CT-MRI</w:t>
      </w:r>
      <w:r w:rsidR="00DE1AD4" w:rsidRPr="00264EC7">
        <w:rPr>
          <w:rFonts w:hint="eastAsia"/>
          <w:sz w:val="24"/>
          <w:szCs w:val="24"/>
        </w:rPr>
        <w:t>多模态转换器将输入的任意模态的</w:t>
      </w:r>
      <w:r w:rsidR="00DE1AD4" w:rsidRPr="00264EC7">
        <w:rPr>
          <w:rFonts w:hint="eastAsia"/>
          <w:sz w:val="24"/>
          <w:szCs w:val="24"/>
        </w:rPr>
        <w:t>C</w:t>
      </w:r>
      <w:r w:rsidR="00DE1AD4" w:rsidRPr="00264EC7">
        <w:rPr>
          <w:sz w:val="24"/>
          <w:szCs w:val="24"/>
        </w:rPr>
        <w:t>T</w:t>
      </w:r>
      <w:proofErr w:type="gramStart"/>
      <w:r w:rsidR="00DE1AD4" w:rsidRPr="00264EC7">
        <w:rPr>
          <w:rFonts w:hint="eastAsia"/>
          <w:sz w:val="24"/>
          <w:szCs w:val="24"/>
        </w:rPr>
        <w:t>图通转换</w:t>
      </w:r>
      <w:proofErr w:type="gramEnd"/>
      <w:r w:rsidR="00DE1AD4" w:rsidRPr="00264EC7">
        <w:rPr>
          <w:rFonts w:hint="eastAsia"/>
          <w:sz w:val="24"/>
          <w:szCs w:val="24"/>
        </w:rPr>
        <w:t>生成目标模态的转换生成</w:t>
      </w:r>
      <w:r w:rsidR="00DE1AD4" w:rsidRPr="00264EC7">
        <w:rPr>
          <w:rFonts w:hint="eastAsia"/>
          <w:sz w:val="24"/>
          <w:szCs w:val="24"/>
        </w:rPr>
        <w:t>MRI</w:t>
      </w:r>
      <w:r w:rsidR="00DE1AD4" w:rsidRPr="00264EC7">
        <w:rPr>
          <w:rFonts w:hint="eastAsia"/>
          <w:sz w:val="24"/>
          <w:szCs w:val="24"/>
        </w:rPr>
        <w:t>图的步骤包括：将任意模态的</w:t>
      </w:r>
      <w:r w:rsidR="00DE1AD4" w:rsidRPr="00264EC7">
        <w:rPr>
          <w:rFonts w:hint="eastAsia"/>
          <w:sz w:val="24"/>
          <w:szCs w:val="24"/>
        </w:rPr>
        <w:t>C</w:t>
      </w:r>
      <w:r w:rsidR="00DE1AD4" w:rsidRPr="00264EC7">
        <w:rPr>
          <w:sz w:val="24"/>
          <w:szCs w:val="24"/>
        </w:rPr>
        <w:t>T</w:t>
      </w:r>
      <w:r w:rsidR="00DE1AD4" w:rsidRPr="00264EC7">
        <w:rPr>
          <w:rFonts w:hint="eastAsia"/>
          <w:sz w:val="24"/>
          <w:szCs w:val="24"/>
        </w:rPr>
        <w:t>图</w:t>
      </w:r>
      <w:r w:rsidR="00317406" w:rsidRPr="00264EC7">
        <w:rPr>
          <w:rFonts w:hint="eastAsia"/>
          <w:i/>
          <w:sz w:val="24"/>
          <w:szCs w:val="24"/>
        </w:rPr>
        <w:t>x</w:t>
      </w:r>
      <w:r w:rsidR="00317406" w:rsidRPr="00264EC7">
        <w:rPr>
          <w:rFonts w:hint="eastAsia"/>
          <w:i/>
          <w:sz w:val="24"/>
          <w:szCs w:val="24"/>
          <w:vertAlign w:val="subscript"/>
        </w:rPr>
        <w:t>i</w:t>
      </w:r>
      <w:r w:rsidR="00DE1AD4" w:rsidRPr="00264EC7">
        <w:rPr>
          <w:rFonts w:hint="eastAsia"/>
          <w:sz w:val="24"/>
          <w:szCs w:val="24"/>
        </w:rPr>
        <w:t>通过</w:t>
      </w:r>
      <w:r w:rsidR="00DE1AD4" w:rsidRPr="00264EC7">
        <w:rPr>
          <w:rFonts w:hint="eastAsia"/>
          <w:sz w:val="24"/>
          <w:szCs w:val="24"/>
        </w:rPr>
        <w:t>CT-MRI</w:t>
      </w:r>
      <w:r w:rsidR="00DE1AD4" w:rsidRPr="00264EC7">
        <w:rPr>
          <w:rFonts w:hint="eastAsia"/>
          <w:sz w:val="24"/>
          <w:szCs w:val="24"/>
        </w:rPr>
        <w:t>多模态转换器的</w:t>
      </w:r>
      <w:r w:rsidR="00DE1AD4" w:rsidRPr="00264EC7">
        <w:rPr>
          <w:rFonts w:hint="eastAsia"/>
          <w:sz w:val="24"/>
          <w:szCs w:val="24"/>
        </w:rPr>
        <w:t>C</w:t>
      </w:r>
      <w:r w:rsidR="00DE1AD4" w:rsidRPr="00264EC7">
        <w:rPr>
          <w:sz w:val="24"/>
          <w:szCs w:val="24"/>
        </w:rPr>
        <w:t>T</w:t>
      </w:r>
      <w:r w:rsidR="00DE1AD4" w:rsidRPr="00264EC7">
        <w:rPr>
          <w:rFonts w:hint="eastAsia"/>
          <w:sz w:val="24"/>
          <w:szCs w:val="24"/>
        </w:rPr>
        <w:t>模态编码器</w:t>
      </w:r>
      <w:proofErr w:type="spellStart"/>
      <w:r w:rsidR="00317406" w:rsidRPr="00264EC7">
        <w:rPr>
          <w:rFonts w:hint="eastAsia"/>
          <w:i/>
          <w:sz w:val="24"/>
          <w:szCs w:val="24"/>
        </w:rPr>
        <w:t>EC</w:t>
      </w:r>
      <w:r w:rsidR="00317406" w:rsidRPr="00264EC7">
        <w:rPr>
          <w:rFonts w:hint="eastAsia"/>
          <w:i/>
          <w:sz w:val="24"/>
          <w:szCs w:val="24"/>
          <w:vertAlign w:val="subscript"/>
        </w:rPr>
        <w:t>x</w:t>
      </w:r>
      <w:proofErr w:type="spellEnd"/>
      <w:r w:rsidR="00DE1AD4" w:rsidRPr="00264EC7">
        <w:rPr>
          <w:rFonts w:hint="eastAsia"/>
          <w:sz w:val="24"/>
          <w:szCs w:val="24"/>
        </w:rPr>
        <w:t>编码得到语义特征图</w:t>
      </w:r>
      <w:r w:rsidR="00317406" w:rsidRPr="00264EC7">
        <w:rPr>
          <w:rFonts w:hint="eastAsia"/>
          <w:i/>
          <w:sz w:val="24"/>
          <w:szCs w:val="24"/>
        </w:rPr>
        <w:t>code</w:t>
      </w:r>
      <w:r w:rsidR="00DE1AD4" w:rsidRPr="00264EC7">
        <w:rPr>
          <w:rFonts w:hint="eastAsia"/>
          <w:sz w:val="24"/>
          <w:szCs w:val="24"/>
        </w:rPr>
        <w:t>，再与用于选定目标模态</w:t>
      </w:r>
      <w:r w:rsidR="00317406" w:rsidRPr="00264EC7">
        <w:rPr>
          <w:rFonts w:hint="eastAsia"/>
          <w:i/>
          <w:sz w:val="24"/>
          <w:szCs w:val="24"/>
        </w:rPr>
        <w:t>j</w:t>
      </w:r>
      <w:r w:rsidR="00DE1AD4" w:rsidRPr="00264EC7">
        <w:rPr>
          <w:rFonts w:hint="eastAsia"/>
          <w:sz w:val="24"/>
          <w:szCs w:val="24"/>
        </w:rPr>
        <w:t>的独热条件向量</w:t>
      </w:r>
      <w:proofErr w:type="spellStart"/>
      <w:r w:rsidR="00317406" w:rsidRPr="00264EC7">
        <w:rPr>
          <w:rFonts w:hint="eastAsia"/>
          <w:i/>
          <w:sz w:val="24"/>
          <w:szCs w:val="24"/>
        </w:rPr>
        <w:t>one_hot</w:t>
      </w:r>
      <w:proofErr w:type="spellEnd"/>
      <w:r w:rsidR="00317406" w:rsidRPr="00264EC7">
        <w:rPr>
          <w:rFonts w:hint="eastAsia"/>
          <w:i/>
          <w:sz w:val="24"/>
          <w:szCs w:val="24"/>
        </w:rPr>
        <w:t>(j)</w:t>
      </w:r>
      <w:r w:rsidR="00DE1AD4" w:rsidRPr="00264EC7">
        <w:rPr>
          <w:rFonts w:hint="eastAsia"/>
          <w:sz w:val="24"/>
          <w:szCs w:val="24"/>
        </w:rPr>
        <w:t>通道向堆叠，最后通过</w:t>
      </w:r>
      <w:r w:rsidR="00DE1AD4" w:rsidRPr="00264EC7">
        <w:rPr>
          <w:rFonts w:hint="eastAsia"/>
          <w:sz w:val="24"/>
          <w:szCs w:val="24"/>
        </w:rPr>
        <w:t>CT-MRI</w:t>
      </w:r>
      <w:r w:rsidR="00DE1AD4" w:rsidRPr="00264EC7">
        <w:rPr>
          <w:rFonts w:hint="eastAsia"/>
          <w:sz w:val="24"/>
          <w:szCs w:val="24"/>
        </w:rPr>
        <w:t>多模态转换器的</w:t>
      </w:r>
      <w:r w:rsidR="00DE1AD4" w:rsidRPr="00264EC7">
        <w:rPr>
          <w:rFonts w:hint="eastAsia"/>
          <w:sz w:val="24"/>
          <w:szCs w:val="24"/>
        </w:rPr>
        <w:t>MRI</w:t>
      </w:r>
      <w:r w:rsidR="00DE1AD4" w:rsidRPr="00264EC7">
        <w:rPr>
          <w:rFonts w:hint="eastAsia"/>
          <w:sz w:val="24"/>
          <w:szCs w:val="24"/>
        </w:rPr>
        <w:t>模态解码器</w:t>
      </w:r>
      <w:proofErr w:type="spellStart"/>
      <w:r w:rsidR="00317406" w:rsidRPr="00264EC7">
        <w:rPr>
          <w:rFonts w:hint="eastAsia"/>
          <w:i/>
          <w:sz w:val="24"/>
          <w:szCs w:val="24"/>
        </w:rPr>
        <w:t>DC</w:t>
      </w:r>
      <w:r w:rsidR="00317406" w:rsidRPr="00264EC7">
        <w:rPr>
          <w:rFonts w:hint="eastAsia"/>
          <w:i/>
          <w:sz w:val="24"/>
          <w:szCs w:val="24"/>
          <w:vertAlign w:val="subscript"/>
        </w:rPr>
        <w:t>y</w:t>
      </w:r>
      <w:proofErr w:type="spellEnd"/>
      <w:r w:rsidR="00317406" w:rsidRPr="00264EC7">
        <w:rPr>
          <w:rFonts w:hint="eastAsia"/>
          <w:sz w:val="24"/>
          <w:szCs w:val="24"/>
        </w:rPr>
        <w:t>转换生成</w:t>
      </w:r>
      <w:r w:rsidR="00DE1AD4" w:rsidRPr="00264EC7">
        <w:rPr>
          <w:rFonts w:hint="eastAsia"/>
          <w:sz w:val="24"/>
          <w:szCs w:val="24"/>
        </w:rPr>
        <w:t>目标模态的转换生成</w:t>
      </w:r>
      <w:r w:rsidR="00DE1AD4" w:rsidRPr="00264EC7">
        <w:rPr>
          <w:rFonts w:hint="eastAsia"/>
          <w:sz w:val="24"/>
          <w:szCs w:val="24"/>
        </w:rPr>
        <w:t>MRI</w:t>
      </w:r>
      <w:r w:rsidR="00DE1AD4" w:rsidRPr="00264EC7">
        <w:rPr>
          <w:rFonts w:hint="eastAsia"/>
          <w:sz w:val="24"/>
          <w:szCs w:val="24"/>
        </w:rPr>
        <w:t>图</w:t>
      </w:r>
      <w:proofErr w:type="spellStart"/>
      <w:r w:rsidR="00317406" w:rsidRPr="00264EC7">
        <w:rPr>
          <w:rFonts w:hint="eastAsia"/>
          <w:i/>
          <w:sz w:val="24"/>
          <w:szCs w:val="24"/>
        </w:rPr>
        <w:t>y</w:t>
      </w:r>
      <w:r w:rsidR="00317406" w:rsidRPr="00264EC7">
        <w:rPr>
          <w:i/>
          <w:sz w:val="24"/>
          <w:szCs w:val="24"/>
          <w:vertAlign w:val="subscript"/>
        </w:rPr>
        <w:t>t</w:t>
      </w:r>
      <w:r w:rsidR="00317406" w:rsidRPr="00264EC7">
        <w:rPr>
          <w:rFonts w:hint="eastAsia"/>
          <w:i/>
          <w:sz w:val="24"/>
          <w:szCs w:val="24"/>
          <w:vertAlign w:val="subscript"/>
        </w:rPr>
        <w:t>,i,j</w:t>
      </w:r>
      <w:proofErr w:type="spellEnd"/>
      <w:r w:rsidR="00DE1AD4" w:rsidRPr="00264EC7">
        <w:rPr>
          <w:rFonts w:hint="eastAsia"/>
          <w:sz w:val="24"/>
          <w:szCs w:val="24"/>
        </w:rPr>
        <w:t>，且该转换生成</w:t>
      </w:r>
      <w:r w:rsidR="00DE1AD4" w:rsidRPr="00264EC7">
        <w:rPr>
          <w:rFonts w:hint="eastAsia"/>
          <w:sz w:val="24"/>
          <w:szCs w:val="24"/>
        </w:rPr>
        <w:t>MRI</w:t>
      </w:r>
      <w:r w:rsidR="00DE1AD4" w:rsidRPr="00264EC7">
        <w:rPr>
          <w:rFonts w:hint="eastAsia"/>
          <w:sz w:val="24"/>
          <w:szCs w:val="24"/>
        </w:rPr>
        <w:t>图</w:t>
      </w:r>
      <w:proofErr w:type="spellStart"/>
      <w:r w:rsidR="00317406" w:rsidRPr="00264EC7">
        <w:rPr>
          <w:rFonts w:hint="eastAsia"/>
          <w:i/>
          <w:sz w:val="24"/>
          <w:szCs w:val="24"/>
        </w:rPr>
        <w:t>y</w:t>
      </w:r>
      <w:r w:rsidR="00317406" w:rsidRPr="00264EC7">
        <w:rPr>
          <w:i/>
          <w:sz w:val="24"/>
          <w:szCs w:val="24"/>
          <w:vertAlign w:val="subscript"/>
        </w:rPr>
        <w:t>t</w:t>
      </w:r>
      <w:r w:rsidR="00317406" w:rsidRPr="00264EC7">
        <w:rPr>
          <w:rFonts w:hint="eastAsia"/>
          <w:i/>
          <w:sz w:val="24"/>
          <w:szCs w:val="24"/>
          <w:vertAlign w:val="subscript"/>
        </w:rPr>
        <w:t>,i,j</w:t>
      </w:r>
      <w:proofErr w:type="spellEnd"/>
      <w:r w:rsidR="00DE1AD4" w:rsidRPr="00264EC7">
        <w:rPr>
          <w:rFonts w:hint="eastAsia"/>
          <w:sz w:val="24"/>
          <w:szCs w:val="24"/>
        </w:rPr>
        <w:t>的病灶标签为</w:t>
      </w:r>
      <w:r w:rsidR="00DE1AD4" w:rsidRPr="00264EC7">
        <w:rPr>
          <w:rFonts w:hint="eastAsia"/>
          <w:sz w:val="24"/>
          <w:szCs w:val="24"/>
        </w:rPr>
        <w:t>MRI</w:t>
      </w:r>
      <w:r w:rsidR="00DE1AD4" w:rsidRPr="00264EC7">
        <w:rPr>
          <w:rFonts w:hint="eastAsia"/>
          <w:sz w:val="24"/>
          <w:szCs w:val="24"/>
        </w:rPr>
        <w:t>病灶任务的标签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y</m:t>
            </m:r>
          </m:sub>
        </m:sSub>
      </m:oMath>
      <w:r w:rsidR="00DE1AD4" w:rsidRPr="00264EC7">
        <w:rPr>
          <w:rFonts w:hint="eastAsia"/>
          <w:sz w:val="24"/>
          <w:szCs w:val="24"/>
        </w:rPr>
        <w:t>。</w:t>
      </w:r>
    </w:p>
    <w:p w:rsidR="00DE1AD4" w:rsidRPr="00264EC7" w:rsidRDefault="00AD4152" w:rsidP="00DE1AD4">
      <w:pPr>
        <w:adjustRightInd w:val="0"/>
        <w:snapToGrid w:val="0"/>
        <w:spacing w:line="360" w:lineRule="auto"/>
        <w:ind w:firstLineChars="200" w:firstLine="480"/>
        <w:rPr>
          <w:sz w:val="24"/>
          <w:szCs w:val="24"/>
        </w:rPr>
      </w:pPr>
      <w:r w:rsidRPr="00264EC7">
        <w:rPr>
          <w:rFonts w:hint="eastAsia"/>
          <w:sz w:val="24"/>
          <w:szCs w:val="24"/>
        </w:rPr>
        <w:t>如图</w:t>
      </w:r>
      <w:r w:rsidRPr="00264EC7">
        <w:rPr>
          <w:rFonts w:hint="eastAsia"/>
          <w:sz w:val="24"/>
          <w:szCs w:val="24"/>
        </w:rPr>
        <w:t>2</w:t>
      </w:r>
      <w:r w:rsidRPr="00264EC7">
        <w:rPr>
          <w:rFonts w:hint="eastAsia"/>
          <w:sz w:val="24"/>
          <w:szCs w:val="24"/>
        </w:rPr>
        <w:t>（</w:t>
      </w:r>
      <w:r w:rsidR="00317406" w:rsidRPr="00264EC7">
        <w:rPr>
          <w:rFonts w:hint="eastAsia"/>
          <w:sz w:val="24"/>
          <w:szCs w:val="24"/>
        </w:rPr>
        <w:t>b</w:t>
      </w:r>
      <w:r w:rsidRPr="00264EC7">
        <w:rPr>
          <w:rFonts w:hint="eastAsia"/>
          <w:sz w:val="24"/>
          <w:szCs w:val="24"/>
        </w:rPr>
        <w:t>）所示，</w:t>
      </w:r>
      <w:r w:rsidR="00317406" w:rsidRPr="00264EC7">
        <w:rPr>
          <w:rFonts w:hint="eastAsia"/>
          <w:sz w:val="24"/>
          <w:szCs w:val="24"/>
        </w:rPr>
        <w:t>步骤</w:t>
      </w:r>
      <w:r w:rsidR="00317406" w:rsidRPr="00264EC7">
        <w:rPr>
          <w:rFonts w:hint="eastAsia"/>
          <w:sz w:val="24"/>
          <w:szCs w:val="24"/>
        </w:rPr>
        <w:t>4</w:t>
      </w:r>
      <w:r w:rsidR="00317406" w:rsidRPr="00264EC7">
        <w:rPr>
          <w:rFonts w:hint="eastAsia"/>
          <w:sz w:val="24"/>
          <w:szCs w:val="24"/>
        </w:rPr>
        <w:t>）中通过</w:t>
      </w:r>
      <w:r w:rsidR="00317406" w:rsidRPr="00264EC7">
        <w:rPr>
          <w:rFonts w:hint="eastAsia"/>
          <w:sz w:val="24"/>
          <w:szCs w:val="24"/>
        </w:rPr>
        <w:t>MRI</w:t>
      </w:r>
      <w:r w:rsidR="00317406" w:rsidRPr="00264EC7">
        <w:rPr>
          <w:rFonts w:hint="eastAsia"/>
          <w:sz w:val="24"/>
          <w:szCs w:val="24"/>
        </w:rPr>
        <w:t>内部多模态转换器将输入的任意模态的</w:t>
      </w:r>
      <w:r w:rsidR="00317406" w:rsidRPr="00264EC7">
        <w:rPr>
          <w:rFonts w:hint="eastAsia"/>
          <w:sz w:val="24"/>
          <w:szCs w:val="24"/>
        </w:rPr>
        <w:t>MRI</w:t>
      </w:r>
      <w:proofErr w:type="gramStart"/>
      <w:r w:rsidR="00317406" w:rsidRPr="00264EC7">
        <w:rPr>
          <w:rFonts w:hint="eastAsia"/>
          <w:sz w:val="24"/>
          <w:szCs w:val="24"/>
        </w:rPr>
        <w:t>图通转换</w:t>
      </w:r>
      <w:proofErr w:type="gramEnd"/>
      <w:r w:rsidR="00317406" w:rsidRPr="00264EC7">
        <w:rPr>
          <w:rFonts w:hint="eastAsia"/>
          <w:sz w:val="24"/>
          <w:szCs w:val="24"/>
        </w:rPr>
        <w:t>生成目标模态的转换生成图的步骤包括：将任意模态的</w:t>
      </w:r>
      <w:r w:rsidR="00317406" w:rsidRPr="00264EC7">
        <w:rPr>
          <w:rFonts w:hint="eastAsia"/>
          <w:sz w:val="24"/>
          <w:szCs w:val="24"/>
        </w:rPr>
        <w:t>MRI</w:t>
      </w:r>
      <w:r w:rsidR="00317406" w:rsidRPr="00264EC7">
        <w:rPr>
          <w:rFonts w:hint="eastAsia"/>
          <w:sz w:val="24"/>
          <w:szCs w:val="24"/>
        </w:rPr>
        <w:t>图</w:t>
      </w:r>
      <w:proofErr w:type="spellStart"/>
      <w:r w:rsidR="00317406" w:rsidRPr="00264EC7">
        <w:rPr>
          <w:rFonts w:hint="eastAsia"/>
          <w:i/>
          <w:sz w:val="24"/>
          <w:szCs w:val="24"/>
        </w:rPr>
        <w:t>y</w:t>
      </w:r>
      <w:r w:rsidR="00317406" w:rsidRPr="00264EC7">
        <w:rPr>
          <w:rFonts w:hint="eastAsia"/>
          <w:i/>
          <w:sz w:val="24"/>
          <w:szCs w:val="24"/>
          <w:vertAlign w:val="subscript"/>
        </w:rPr>
        <w:t>i</w:t>
      </w:r>
      <w:proofErr w:type="spellEnd"/>
      <w:r w:rsidR="00317406" w:rsidRPr="00264EC7">
        <w:rPr>
          <w:rFonts w:hint="eastAsia"/>
          <w:sz w:val="24"/>
          <w:szCs w:val="24"/>
        </w:rPr>
        <w:t>通过</w:t>
      </w:r>
      <w:r w:rsidR="00317406" w:rsidRPr="00264EC7">
        <w:rPr>
          <w:rFonts w:hint="eastAsia"/>
          <w:sz w:val="24"/>
          <w:szCs w:val="24"/>
        </w:rPr>
        <w:t>MRI</w:t>
      </w:r>
      <w:r w:rsidR="00317406" w:rsidRPr="00264EC7">
        <w:rPr>
          <w:rFonts w:hint="eastAsia"/>
          <w:sz w:val="24"/>
          <w:szCs w:val="24"/>
        </w:rPr>
        <w:t>内部多模态转换器的</w:t>
      </w:r>
      <w:r w:rsidR="00317406" w:rsidRPr="00264EC7">
        <w:rPr>
          <w:rFonts w:hint="eastAsia"/>
          <w:sz w:val="24"/>
          <w:szCs w:val="24"/>
        </w:rPr>
        <w:t>MRI</w:t>
      </w:r>
      <w:r w:rsidR="00317406" w:rsidRPr="00264EC7">
        <w:rPr>
          <w:rFonts w:hint="eastAsia"/>
          <w:sz w:val="24"/>
          <w:szCs w:val="24"/>
        </w:rPr>
        <w:t>模态编码器</w:t>
      </w:r>
      <w:proofErr w:type="spellStart"/>
      <w:r w:rsidR="00317406" w:rsidRPr="00264EC7">
        <w:rPr>
          <w:rFonts w:hint="eastAsia"/>
          <w:i/>
          <w:sz w:val="24"/>
          <w:szCs w:val="24"/>
        </w:rPr>
        <w:t>EC</w:t>
      </w:r>
      <w:r w:rsidR="00317406" w:rsidRPr="00264EC7">
        <w:rPr>
          <w:rFonts w:hint="eastAsia"/>
          <w:i/>
          <w:sz w:val="24"/>
          <w:szCs w:val="24"/>
          <w:vertAlign w:val="subscript"/>
        </w:rPr>
        <w:t>y</w:t>
      </w:r>
      <w:proofErr w:type="spellEnd"/>
      <w:r w:rsidR="00317406" w:rsidRPr="00264EC7">
        <w:rPr>
          <w:rFonts w:hint="eastAsia"/>
          <w:sz w:val="24"/>
          <w:szCs w:val="24"/>
        </w:rPr>
        <w:t>编码得到语义特征图</w:t>
      </w:r>
      <w:r w:rsidR="00317406" w:rsidRPr="00264EC7">
        <w:rPr>
          <w:rFonts w:hint="eastAsia"/>
          <w:i/>
          <w:sz w:val="24"/>
          <w:szCs w:val="24"/>
        </w:rPr>
        <w:t>code</w:t>
      </w:r>
      <w:r w:rsidR="00317406" w:rsidRPr="00264EC7">
        <w:rPr>
          <w:rFonts w:hint="eastAsia"/>
          <w:sz w:val="24"/>
          <w:szCs w:val="24"/>
        </w:rPr>
        <w:t>，再与用于选定目标模态</w:t>
      </w:r>
      <w:r w:rsidR="00317406" w:rsidRPr="00264EC7">
        <w:rPr>
          <w:rFonts w:hint="eastAsia"/>
          <w:i/>
          <w:sz w:val="24"/>
          <w:szCs w:val="24"/>
        </w:rPr>
        <w:t>j</w:t>
      </w:r>
      <w:r w:rsidR="00317406" w:rsidRPr="00264EC7">
        <w:rPr>
          <w:rFonts w:hint="eastAsia"/>
          <w:sz w:val="24"/>
          <w:szCs w:val="24"/>
        </w:rPr>
        <w:t>的独热条件向量</w:t>
      </w:r>
      <w:proofErr w:type="spellStart"/>
      <w:r w:rsidR="00317406" w:rsidRPr="00264EC7">
        <w:rPr>
          <w:rFonts w:hint="eastAsia"/>
          <w:i/>
          <w:sz w:val="24"/>
          <w:szCs w:val="24"/>
        </w:rPr>
        <w:t>one_hot</w:t>
      </w:r>
      <w:proofErr w:type="spellEnd"/>
      <w:r w:rsidR="00317406" w:rsidRPr="00264EC7">
        <w:rPr>
          <w:rFonts w:hint="eastAsia"/>
          <w:i/>
          <w:sz w:val="24"/>
          <w:szCs w:val="24"/>
        </w:rPr>
        <w:t>(j)</w:t>
      </w:r>
      <w:r w:rsidR="00317406" w:rsidRPr="00264EC7">
        <w:rPr>
          <w:rFonts w:hint="eastAsia"/>
          <w:sz w:val="24"/>
          <w:szCs w:val="24"/>
        </w:rPr>
        <w:t>通道向堆叠，最后通过</w:t>
      </w:r>
      <w:r w:rsidR="00317406" w:rsidRPr="00264EC7">
        <w:rPr>
          <w:rFonts w:hint="eastAsia"/>
          <w:sz w:val="24"/>
          <w:szCs w:val="24"/>
        </w:rPr>
        <w:t>MRI</w:t>
      </w:r>
      <w:r w:rsidR="00317406" w:rsidRPr="00264EC7">
        <w:rPr>
          <w:rFonts w:hint="eastAsia"/>
          <w:sz w:val="24"/>
          <w:szCs w:val="24"/>
        </w:rPr>
        <w:t>内部多模态转换器的</w:t>
      </w:r>
      <w:r w:rsidR="00317406" w:rsidRPr="00264EC7">
        <w:rPr>
          <w:rFonts w:hint="eastAsia"/>
          <w:sz w:val="24"/>
          <w:szCs w:val="24"/>
        </w:rPr>
        <w:t>MRI</w:t>
      </w:r>
      <w:r w:rsidR="00317406" w:rsidRPr="00264EC7">
        <w:rPr>
          <w:rFonts w:hint="eastAsia"/>
          <w:sz w:val="24"/>
          <w:szCs w:val="24"/>
        </w:rPr>
        <w:t>模态解码器</w:t>
      </w:r>
      <w:proofErr w:type="spellStart"/>
      <w:r w:rsidR="00317406" w:rsidRPr="00264EC7">
        <w:rPr>
          <w:rFonts w:hint="eastAsia"/>
          <w:i/>
          <w:sz w:val="24"/>
          <w:szCs w:val="24"/>
        </w:rPr>
        <w:t>DC</w:t>
      </w:r>
      <w:r w:rsidR="00317406" w:rsidRPr="00264EC7">
        <w:rPr>
          <w:rFonts w:hint="eastAsia"/>
          <w:i/>
          <w:sz w:val="24"/>
          <w:szCs w:val="24"/>
          <w:vertAlign w:val="subscript"/>
        </w:rPr>
        <w:t>y</w:t>
      </w:r>
      <w:proofErr w:type="spellEnd"/>
      <w:r w:rsidR="00317406" w:rsidRPr="00264EC7">
        <w:rPr>
          <w:rFonts w:hint="eastAsia"/>
          <w:sz w:val="24"/>
          <w:szCs w:val="24"/>
        </w:rPr>
        <w:t>转换生成目标模态的转换生成</w:t>
      </w:r>
      <w:r w:rsidR="00317406" w:rsidRPr="00264EC7">
        <w:rPr>
          <w:rFonts w:hint="eastAsia"/>
          <w:sz w:val="24"/>
          <w:szCs w:val="24"/>
        </w:rPr>
        <w:t>MRI</w:t>
      </w:r>
      <w:r w:rsidR="00317406" w:rsidRPr="00264EC7">
        <w:rPr>
          <w:rFonts w:hint="eastAsia"/>
          <w:sz w:val="24"/>
          <w:szCs w:val="24"/>
        </w:rPr>
        <w:t>图</w:t>
      </w:r>
      <w:proofErr w:type="spellStart"/>
      <w:r w:rsidR="00317406" w:rsidRPr="00264EC7">
        <w:rPr>
          <w:rFonts w:hint="eastAsia"/>
          <w:i/>
          <w:sz w:val="24"/>
          <w:szCs w:val="24"/>
        </w:rPr>
        <w:t>y</w:t>
      </w:r>
      <w:r w:rsidR="00317406" w:rsidRPr="00264EC7">
        <w:rPr>
          <w:i/>
          <w:sz w:val="24"/>
          <w:szCs w:val="24"/>
          <w:vertAlign w:val="subscript"/>
        </w:rPr>
        <w:t>t</w:t>
      </w:r>
      <w:r w:rsidR="00317406" w:rsidRPr="00264EC7">
        <w:rPr>
          <w:rFonts w:hint="eastAsia"/>
          <w:i/>
          <w:sz w:val="24"/>
          <w:szCs w:val="24"/>
          <w:vertAlign w:val="subscript"/>
        </w:rPr>
        <w:t>,x,i,j</w:t>
      </w:r>
      <w:proofErr w:type="spellEnd"/>
      <w:r w:rsidR="00317406" w:rsidRPr="00264EC7">
        <w:rPr>
          <w:rFonts w:hint="eastAsia"/>
          <w:sz w:val="24"/>
          <w:szCs w:val="24"/>
        </w:rPr>
        <w:t>，且该转换生成</w:t>
      </w:r>
      <w:r w:rsidR="00317406" w:rsidRPr="00264EC7">
        <w:rPr>
          <w:rFonts w:hint="eastAsia"/>
          <w:sz w:val="24"/>
          <w:szCs w:val="24"/>
        </w:rPr>
        <w:t>MRI</w:t>
      </w:r>
      <w:r w:rsidR="00317406" w:rsidRPr="00264EC7">
        <w:rPr>
          <w:rFonts w:hint="eastAsia"/>
          <w:sz w:val="24"/>
          <w:szCs w:val="24"/>
        </w:rPr>
        <w:t>图</w:t>
      </w:r>
      <w:proofErr w:type="spellStart"/>
      <w:r w:rsidR="00317406" w:rsidRPr="00264EC7">
        <w:rPr>
          <w:rFonts w:hint="eastAsia"/>
          <w:i/>
          <w:sz w:val="24"/>
          <w:szCs w:val="24"/>
        </w:rPr>
        <w:t>y</w:t>
      </w:r>
      <w:r w:rsidR="00317406" w:rsidRPr="00264EC7">
        <w:rPr>
          <w:i/>
          <w:sz w:val="24"/>
          <w:szCs w:val="24"/>
          <w:vertAlign w:val="subscript"/>
        </w:rPr>
        <w:t>t</w:t>
      </w:r>
      <w:r w:rsidR="00317406" w:rsidRPr="00264EC7">
        <w:rPr>
          <w:rFonts w:hint="eastAsia"/>
          <w:i/>
          <w:sz w:val="24"/>
          <w:szCs w:val="24"/>
          <w:vertAlign w:val="subscript"/>
        </w:rPr>
        <w:t>,x,i,j</w:t>
      </w:r>
      <w:proofErr w:type="spellEnd"/>
      <w:r w:rsidR="00317406" w:rsidRPr="00264EC7">
        <w:rPr>
          <w:rFonts w:hint="eastAsia"/>
          <w:sz w:val="24"/>
          <w:szCs w:val="24"/>
        </w:rPr>
        <w:t>的病灶标签为</w:t>
      </w:r>
      <w:r w:rsidR="00317406" w:rsidRPr="00264EC7">
        <w:rPr>
          <w:rFonts w:hint="eastAsia"/>
          <w:sz w:val="24"/>
          <w:szCs w:val="24"/>
        </w:rPr>
        <w:t>MRI</w:t>
      </w:r>
      <w:r w:rsidR="00317406" w:rsidRPr="00264EC7">
        <w:rPr>
          <w:rFonts w:hint="eastAsia"/>
          <w:sz w:val="24"/>
          <w:szCs w:val="24"/>
        </w:rPr>
        <w:t>病灶任务的标签</w:t>
      </w:r>
      <m:oMath>
        <m:sSub>
          <m:sSubPr>
            <m:ctrlPr>
              <w:rPr>
                <w:rFonts w:ascii="Cambria Math" w:hAnsi="Cambria Math"/>
                <w:i/>
                <w:sz w:val="24"/>
                <w:szCs w:val="24"/>
              </w:rPr>
            </m:ctrlPr>
          </m:sSubPr>
          <m:e>
            <m:r>
              <w:rPr>
                <w:rFonts w:ascii="Cambria Math" w:hAnsi="Cambria Math"/>
                <w:sz w:val="24"/>
                <w:szCs w:val="24"/>
              </w:rPr>
              <m:t>label</m:t>
            </m:r>
          </m:e>
          <m:sub>
            <m:r>
              <w:rPr>
                <w:rFonts w:ascii="Cambria Math" w:hAnsi="Cambria Math"/>
                <w:sz w:val="24"/>
                <w:szCs w:val="24"/>
              </w:rPr>
              <m:t>y</m:t>
            </m:r>
          </m:sub>
        </m:sSub>
      </m:oMath>
      <w:r w:rsidR="00317406" w:rsidRPr="00264EC7">
        <w:rPr>
          <w:rFonts w:hint="eastAsia"/>
          <w:sz w:val="24"/>
          <w:szCs w:val="24"/>
        </w:rPr>
        <w:t>。</w:t>
      </w:r>
    </w:p>
    <w:p w:rsidR="00DE1AD4" w:rsidRPr="00264EC7" w:rsidRDefault="00AD4152" w:rsidP="00DE1AD4">
      <w:pPr>
        <w:adjustRightInd w:val="0"/>
        <w:snapToGrid w:val="0"/>
        <w:spacing w:line="360" w:lineRule="auto"/>
        <w:ind w:firstLineChars="200" w:firstLine="480"/>
        <w:rPr>
          <w:sz w:val="24"/>
          <w:szCs w:val="24"/>
        </w:rPr>
      </w:pPr>
      <w:r w:rsidRPr="00264EC7">
        <w:rPr>
          <w:rFonts w:hint="eastAsia"/>
          <w:sz w:val="24"/>
          <w:szCs w:val="24"/>
        </w:rPr>
        <w:t>如图</w:t>
      </w:r>
      <w:r w:rsidRPr="00264EC7">
        <w:rPr>
          <w:rFonts w:hint="eastAsia"/>
          <w:sz w:val="24"/>
          <w:szCs w:val="24"/>
        </w:rPr>
        <w:t>2</w:t>
      </w:r>
      <w:r w:rsidRPr="00264EC7">
        <w:rPr>
          <w:rFonts w:hint="eastAsia"/>
          <w:sz w:val="24"/>
          <w:szCs w:val="24"/>
        </w:rPr>
        <w:t>（</w:t>
      </w:r>
      <w:r w:rsidRPr="00264EC7">
        <w:rPr>
          <w:rFonts w:hint="eastAsia"/>
          <w:sz w:val="24"/>
          <w:szCs w:val="24"/>
        </w:rPr>
        <w:t>d</w:t>
      </w:r>
      <w:r w:rsidRPr="00264EC7">
        <w:rPr>
          <w:rFonts w:hint="eastAsia"/>
          <w:sz w:val="24"/>
          <w:szCs w:val="24"/>
        </w:rPr>
        <w:t>）所示，</w:t>
      </w:r>
      <w:r w:rsidR="00DE1AD4" w:rsidRPr="00264EC7">
        <w:rPr>
          <w:rFonts w:hint="eastAsia"/>
          <w:sz w:val="24"/>
          <w:szCs w:val="24"/>
        </w:rPr>
        <w:t>步骤</w:t>
      </w:r>
      <w:r w:rsidR="00DE1AD4" w:rsidRPr="00264EC7">
        <w:rPr>
          <w:rFonts w:hint="eastAsia"/>
          <w:sz w:val="24"/>
          <w:szCs w:val="24"/>
        </w:rPr>
        <w:t>5</w:t>
      </w:r>
      <w:r w:rsidR="00DE1AD4" w:rsidRPr="00264EC7">
        <w:rPr>
          <w:rFonts w:hint="eastAsia"/>
          <w:sz w:val="24"/>
          <w:szCs w:val="24"/>
        </w:rPr>
        <w:t>）中通过</w:t>
      </w:r>
      <w:r w:rsidR="00DE1AD4" w:rsidRPr="00264EC7">
        <w:rPr>
          <w:rFonts w:hint="eastAsia"/>
          <w:sz w:val="24"/>
          <w:szCs w:val="24"/>
        </w:rPr>
        <w:t>MRI-CT</w:t>
      </w:r>
      <w:r w:rsidR="00DE1AD4" w:rsidRPr="00264EC7">
        <w:rPr>
          <w:rFonts w:hint="eastAsia"/>
          <w:sz w:val="24"/>
          <w:szCs w:val="24"/>
        </w:rPr>
        <w:t>多模态转换器将输入的任意模态的</w:t>
      </w:r>
      <w:r w:rsidR="00DE1AD4" w:rsidRPr="00264EC7">
        <w:rPr>
          <w:rFonts w:hint="eastAsia"/>
          <w:sz w:val="24"/>
          <w:szCs w:val="24"/>
        </w:rPr>
        <w:t>MRI</w:t>
      </w:r>
      <w:proofErr w:type="gramStart"/>
      <w:r w:rsidR="00DE1AD4" w:rsidRPr="00264EC7">
        <w:rPr>
          <w:rFonts w:hint="eastAsia"/>
          <w:sz w:val="24"/>
          <w:szCs w:val="24"/>
        </w:rPr>
        <w:t>图通转换</w:t>
      </w:r>
      <w:proofErr w:type="gramEnd"/>
      <w:r w:rsidR="00DE1AD4" w:rsidRPr="00264EC7">
        <w:rPr>
          <w:rFonts w:hint="eastAsia"/>
          <w:sz w:val="24"/>
          <w:szCs w:val="24"/>
        </w:rPr>
        <w:t>生成目标模态的转换生成</w:t>
      </w:r>
      <w:r w:rsidR="00DE1AD4" w:rsidRPr="00264EC7">
        <w:rPr>
          <w:rFonts w:hint="eastAsia"/>
          <w:sz w:val="24"/>
          <w:szCs w:val="24"/>
        </w:rPr>
        <w:t>C</w:t>
      </w:r>
      <w:r w:rsidR="00DE1AD4" w:rsidRPr="00264EC7">
        <w:rPr>
          <w:sz w:val="24"/>
          <w:szCs w:val="24"/>
        </w:rPr>
        <w:t>T</w:t>
      </w:r>
      <w:r w:rsidR="00DE1AD4" w:rsidRPr="00264EC7">
        <w:rPr>
          <w:rFonts w:hint="eastAsia"/>
          <w:sz w:val="24"/>
          <w:szCs w:val="24"/>
        </w:rPr>
        <w:t>图的步骤包括：将任意模态的</w:t>
      </w:r>
      <w:r w:rsidR="00DE1AD4" w:rsidRPr="00264EC7">
        <w:rPr>
          <w:rFonts w:hint="eastAsia"/>
          <w:sz w:val="24"/>
          <w:szCs w:val="24"/>
        </w:rPr>
        <w:t>MRI</w:t>
      </w:r>
      <w:r w:rsidR="00DE1AD4" w:rsidRPr="00264EC7">
        <w:rPr>
          <w:rFonts w:hint="eastAsia"/>
          <w:sz w:val="24"/>
          <w:szCs w:val="24"/>
        </w:rPr>
        <w:t>图</w:t>
      </w:r>
      <w:proofErr w:type="spellStart"/>
      <w:r w:rsidR="00317406" w:rsidRPr="00264EC7">
        <w:rPr>
          <w:rFonts w:hint="eastAsia"/>
          <w:i/>
          <w:sz w:val="24"/>
          <w:szCs w:val="24"/>
        </w:rPr>
        <w:t>y</w:t>
      </w:r>
      <w:r w:rsidR="00317406" w:rsidRPr="00264EC7">
        <w:rPr>
          <w:rFonts w:hint="eastAsia"/>
          <w:i/>
          <w:sz w:val="24"/>
          <w:szCs w:val="24"/>
          <w:vertAlign w:val="subscript"/>
        </w:rPr>
        <w:t>i</w:t>
      </w:r>
      <w:proofErr w:type="spellEnd"/>
      <w:r w:rsidR="00DE1AD4" w:rsidRPr="00264EC7">
        <w:rPr>
          <w:rFonts w:hint="eastAsia"/>
          <w:sz w:val="24"/>
          <w:szCs w:val="24"/>
        </w:rPr>
        <w:t>通过</w:t>
      </w:r>
      <w:r w:rsidR="00DE1AD4" w:rsidRPr="00264EC7">
        <w:rPr>
          <w:rFonts w:hint="eastAsia"/>
          <w:sz w:val="24"/>
          <w:szCs w:val="24"/>
        </w:rPr>
        <w:t>MRI-CT</w:t>
      </w:r>
      <w:r w:rsidR="00DE1AD4" w:rsidRPr="00264EC7">
        <w:rPr>
          <w:rFonts w:hint="eastAsia"/>
          <w:sz w:val="24"/>
          <w:szCs w:val="24"/>
        </w:rPr>
        <w:t>多模态转换器的</w:t>
      </w:r>
      <w:r w:rsidR="00DE1AD4" w:rsidRPr="00264EC7">
        <w:rPr>
          <w:rFonts w:hint="eastAsia"/>
          <w:sz w:val="24"/>
          <w:szCs w:val="24"/>
        </w:rPr>
        <w:t>MRI</w:t>
      </w:r>
      <w:r w:rsidR="00DE1AD4" w:rsidRPr="00264EC7">
        <w:rPr>
          <w:rFonts w:hint="eastAsia"/>
          <w:sz w:val="24"/>
          <w:szCs w:val="24"/>
        </w:rPr>
        <w:t>模态编码器</w:t>
      </w:r>
      <w:proofErr w:type="spellStart"/>
      <w:r w:rsidR="00317406" w:rsidRPr="00264EC7">
        <w:rPr>
          <w:rFonts w:hint="eastAsia"/>
          <w:i/>
          <w:sz w:val="24"/>
          <w:szCs w:val="24"/>
        </w:rPr>
        <w:t>EC</w:t>
      </w:r>
      <w:r w:rsidR="00317406" w:rsidRPr="00264EC7">
        <w:rPr>
          <w:rFonts w:hint="eastAsia"/>
          <w:i/>
          <w:sz w:val="24"/>
          <w:szCs w:val="24"/>
          <w:vertAlign w:val="subscript"/>
        </w:rPr>
        <w:t>y</w:t>
      </w:r>
      <w:proofErr w:type="spellEnd"/>
      <w:r w:rsidR="00DE1AD4" w:rsidRPr="00264EC7">
        <w:rPr>
          <w:rFonts w:hint="eastAsia"/>
          <w:sz w:val="24"/>
          <w:szCs w:val="24"/>
        </w:rPr>
        <w:t>编码得到语义特征图</w:t>
      </w:r>
      <w:r w:rsidR="00317406" w:rsidRPr="00264EC7">
        <w:rPr>
          <w:rFonts w:hint="eastAsia"/>
          <w:i/>
          <w:sz w:val="24"/>
          <w:szCs w:val="24"/>
        </w:rPr>
        <w:t>code</w:t>
      </w:r>
      <w:r w:rsidR="00DE1AD4" w:rsidRPr="00264EC7">
        <w:rPr>
          <w:rFonts w:hint="eastAsia"/>
          <w:sz w:val="24"/>
          <w:szCs w:val="24"/>
        </w:rPr>
        <w:t>，</w:t>
      </w:r>
      <w:r w:rsidR="00317406" w:rsidRPr="00264EC7">
        <w:rPr>
          <w:rFonts w:hint="eastAsia"/>
          <w:sz w:val="24"/>
          <w:szCs w:val="24"/>
        </w:rPr>
        <w:t>再与用于选定目标模态</w:t>
      </w:r>
      <w:r w:rsidR="00317406" w:rsidRPr="00264EC7">
        <w:rPr>
          <w:rFonts w:hint="eastAsia"/>
          <w:i/>
          <w:sz w:val="24"/>
          <w:szCs w:val="24"/>
        </w:rPr>
        <w:t>j</w:t>
      </w:r>
      <w:r w:rsidR="00317406" w:rsidRPr="00264EC7">
        <w:rPr>
          <w:rFonts w:hint="eastAsia"/>
          <w:sz w:val="24"/>
          <w:szCs w:val="24"/>
        </w:rPr>
        <w:t>的独热条件向量</w:t>
      </w:r>
      <w:proofErr w:type="spellStart"/>
      <w:r w:rsidR="00317406" w:rsidRPr="00264EC7">
        <w:rPr>
          <w:rFonts w:hint="eastAsia"/>
          <w:i/>
          <w:sz w:val="24"/>
          <w:szCs w:val="24"/>
        </w:rPr>
        <w:t>one_hot</w:t>
      </w:r>
      <w:proofErr w:type="spellEnd"/>
      <w:r w:rsidR="00317406" w:rsidRPr="00264EC7">
        <w:rPr>
          <w:rFonts w:hint="eastAsia"/>
          <w:i/>
          <w:sz w:val="24"/>
          <w:szCs w:val="24"/>
        </w:rPr>
        <w:t>(j)</w:t>
      </w:r>
      <w:r w:rsidR="00317406" w:rsidRPr="00264EC7">
        <w:rPr>
          <w:rFonts w:hint="eastAsia"/>
          <w:sz w:val="24"/>
          <w:szCs w:val="24"/>
        </w:rPr>
        <w:t>通道向堆叠，</w:t>
      </w:r>
      <w:r w:rsidR="00DE1AD4" w:rsidRPr="00264EC7">
        <w:rPr>
          <w:rFonts w:hint="eastAsia"/>
          <w:sz w:val="24"/>
          <w:szCs w:val="24"/>
        </w:rPr>
        <w:t>最后通过</w:t>
      </w:r>
      <w:r w:rsidR="00DE1AD4" w:rsidRPr="00264EC7">
        <w:rPr>
          <w:rFonts w:hint="eastAsia"/>
          <w:sz w:val="24"/>
          <w:szCs w:val="24"/>
        </w:rPr>
        <w:t>MRI-CT</w:t>
      </w:r>
      <w:r w:rsidR="00DE1AD4" w:rsidRPr="00264EC7">
        <w:rPr>
          <w:rFonts w:hint="eastAsia"/>
          <w:sz w:val="24"/>
          <w:szCs w:val="24"/>
        </w:rPr>
        <w:t>多模态转换器的</w:t>
      </w:r>
      <w:r w:rsidR="00DE1AD4" w:rsidRPr="00264EC7">
        <w:rPr>
          <w:rFonts w:hint="eastAsia"/>
          <w:sz w:val="24"/>
          <w:szCs w:val="24"/>
        </w:rPr>
        <w:t>C</w:t>
      </w:r>
      <w:r w:rsidR="00DE1AD4" w:rsidRPr="00264EC7">
        <w:rPr>
          <w:sz w:val="24"/>
          <w:szCs w:val="24"/>
        </w:rPr>
        <w:t>T</w:t>
      </w:r>
      <w:r w:rsidR="00DE1AD4" w:rsidRPr="00264EC7">
        <w:rPr>
          <w:rFonts w:hint="eastAsia"/>
          <w:sz w:val="24"/>
          <w:szCs w:val="24"/>
        </w:rPr>
        <w:t>模态解码器</w:t>
      </w:r>
      <w:proofErr w:type="spellStart"/>
      <w:r w:rsidR="00317406" w:rsidRPr="00264EC7">
        <w:rPr>
          <w:rFonts w:hint="eastAsia"/>
          <w:i/>
          <w:sz w:val="24"/>
          <w:szCs w:val="24"/>
        </w:rPr>
        <w:t>DC</w:t>
      </w:r>
      <w:r w:rsidR="00317406" w:rsidRPr="00264EC7">
        <w:rPr>
          <w:rFonts w:hint="eastAsia"/>
          <w:i/>
          <w:sz w:val="24"/>
          <w:szCs w:val="24"/>
          <w:vertAlign w:val="subscript"/>
        </w:rPr>
        <w:t>x</w:t>
      </w:r>
      <w:proofErr w:type="spellEnd"/>
      <w:r w:rsidR="00317406" w:rsidRPr="00264EC7">
        <w:rPr>
          <w:rFonts w:hint="eastAsia"/>
          <w:sz w:val="24"/>
          <w:szCs w:val="24"/>
        </w:rPr>
        <w:t>转换生成</w:t>
      </w:r>
      <w:r w:rsidR="00DE1AD4" w:rsidRPr="00264EC7">
        <w:rPr>
          <w:rFonts w:hint="eastAsia"/>
          <w:sz w:val="24"/>
          <w:szCs w:val="24"/>
        </w:rPr>
        <w:t>目标模态的转换生成</w:t>
      </w:r>
      <w:r w:rsidR="00DE1AD4" w:rsidRPr="00264EC7">
        <w:rPr>
          <w:rFonts w:hint="eastAsia"/>
          <w:sz w:val="24"/>
          <w:szCs w:val="24"/>
        </w:rPr>
        <w:t>C</w:t>
      </w:r>
      <w:r w:rsidR="00DE1AD4" w:rsidRPr="00264EC7">
        <w:rPr>
          <w:sz w:val="24"/>
          <w:szCs w:val="24"/>
        </w:rPr>
        <w:t>T</w:t>
      </w:r>
      <w:r w:rsidR="00DE1AD4" w:rsidRPr="00264EC7">
        <w:rPr>
          <w:rFonts w:hint="eastAsia"/>
          <w:sz w:val="24"/>
          <w:szCs w:val="24"/>
        </w:rPr>
        <w:t>图</w:t>
      </w:r>
      <w:proofErr w:type="spellStart"/>
      <w:r w:rsidR="00317406" w:rsidRPr="00264EC7">
        <w:rPr>
          <w:rFonts w:hint="eastAsia"/>
          <w:i/>
          <w:sz w:val="24"/>
          <w:szCs w:val="24"/>
        </w:rPr>
        <w:t>y</w:t>
      </w:r>
      <w:r w:rsidR="00317406" w:rsidRPr="00264EC7">
        <w:rPr>
          <w:i/>
          <w:sz w:val="24"/>
          <w:szCs w:val="24"/>
          <w:vertAlign w:val="subscript"/>
        </w:rPr>
        <w:t>t</w:t>
      </w:r>
      <w:r w:rsidR="00317406" w:rsidRPr="00264EC7">
        <w:rPr>
          <w:rFonts w:hint="eastAsia"/>
          <w:i/>
          <w:sz w:val="24"/>
          <w:szCs w:val="24"/>
          <w:vertAlign w:val="subscript"/>
        </w:rPr>
        <w:t>,y,i,j</w:t>
      </w:r>
      <w:proofErr w:type="spellEnd"/>
      <w:r w:rsidR="00DE1AD4" w:rsidRPr="00264EC7">
        <w:rPr>
          <w:rFonts w:hint="eastAsia"/>
          <w:sz w:val="24"/>
          <w:szCs w:val="24"/>
        </w:rPr>
        <w:t>，且该转换生成</w:t>
      </w:r>
      <w:r w:rsidR="00DE1AD4" w:rsidRPr="00264EC7">
        <w:rPr>
          <w:rFonts w:hint="eastAsia"/>
          <w:sz w:val="24"/>
          <w:szCs w:val="24"/>
        </w:rPr>
        <w:t>C</w:t>
      </w:r>
      <w:r w:rsidR="00DE1AD4" w:rsidRPr="00264EC7">
        <w:rPr>
          <w:sz w:val="24"/>
          <w:szCs w:val="24"/>
        </w:rPr>
        <w:t>T</w:t>
      </w:r>
      <w:r w:rsidR="00DE1AD4" w:rsidRPr="00264EC7">
        <w:rPr>
          <w:rFonts w:hint="eastAsia"/>
          <w:sz w:val="24"/>
          <w:szCs w:val="24"/>
        </w:rPr>
        <w:t>图</w:t>
      </w:r>
      <w:proofErr w:type="spellStart"/>
      <w:r w:rsidR="00317406" w:rsidRPr="00264EC7">
        <w:rPr>
          <w:rFonts w:hint="eastAsia"/>
          <w:i/>
          <w:sz w:val="24"/>
          <w:szCs w:val="24"/>
        </w:rPr>
        <w:t>y</w:t>
      </w:r>
      <w:r w:rsidR="00317406" w:rsidRPr="00264EC7">
        <w:rPr>
          <w:i/>
          <w:sz w:val="24"/>
          <w:szCs w:val="24"/>
          <w:vertAlign w:val="subscript"/>
        </w:rPr>
        <w:t>t</w:t>
      </w:r>
      <w:r w:rsidR="00317406" w:rsidRPr="00264EC7">
        <w:rPr>
          <w:rFonts w:hint="eastAsia"/>
          <w:i/>
          <w:sz w:val="24"/>
          <w:szCs w:val="24"/>
          <w:vertAlign w:val="subscript"/>
        </w:rPr>
        <w:t>,y,i,j</w:t>
      </w:r>
      <w:proofErr w:type="spellEnd"/>
      <w:r w:rsidR="00DE1AD4" w:rsidRPr="00264EC7">
        <w:rPr>
          <w:rFonts w:hint="eastAsia"/>
          <w:sz w:val="24"/>
          <w:szCs w:val="24"/>
        </w:rPr>
        <w:t>的病灶标签为</w:t>
      </w:r>
      <w:r w:rsidR="00DE1AD4" w:rsidRPr="00264EC7">
        <w:rPr>
          <w:rFonts w:hint="eastAsia"/>
          <w:sz w:val="24"/>
          <w:szCs w:val="24"/>
        </w:rPr>
        <w:t>MRI</w:t>
      </w:r>
      <w:r w:rsidR="00DE1AD4" w:rsidRPr="00264EC7">
        <w:rPr>
          <w:rFonts w:hint="eastAsia"/>
          <w:sz w:val="24"/>
          <w:szCs w:val="24"/>
        </w:rPr>
        <w:t>病灶任务的标签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y</m:t>
            </m:r>
          </m:sub>
        </m:sSub>
      </m:oMath>
      <w:r w:rsidR="00DE1AD4" w:rsidRPr="00264EC7">
        <w:rPr>
          <w:rFonts w:hint="eastAsia"/>
          <w:sz w:val="24"/>
          <w:szCs w:val="24"/>
        </w:rPr>
        <w:t>。</w:t>
      </w:r>
    </w:p>
    <w:p w:rsidR="00DE1AD4" w:rsidRPr="00264EC7" w:rsidRDefault="00AD4152" w:rsidP="00DE1AD4">
      <w:pPr>
        <w:adjustRightInd w:val="0"/>
        <w:snapToGrid w:val="0"/>
        <w:spacing w:line="360" w:lineRule="auto"/>
        <w:ind w:firstLineChars="200" w:firstLine="480"/>
        <w:rPr>
          <w:sz w:val="24"/>
          <w:szCs w:val="24"/>
        </w:rPr>
      </w:pPr>
      <w:r w:rsidRPr="00264EC7">
        <w:rPr>
          <w:rFonts w:hint="eastAsia"/>
          <w:sz w:val="24"/>
          <w:szCs w:val="24"/>
        </w:rPr>
        <w:t>如图</w:t>
      </w:r>
      <w:r w:rsidRPr="00264EC7">
        <w:rPr>
          <w:rFonts w:hint="eastAsia"/>
          <w:sz w:val="24"/>
          <w:szCs w:val="24"/>
        </w:rPr>
        <w:t>2</w:t>
      </w:r>
      <w:r w:rsidRPr="00264EC7">
        <w:rPr>
          <w:rFonts w:hint="eastAsia"/>
          <w:sz w:val="24"/>
          <w:szCs w:val="24"/>
        </w:rPr>
        <w:t>（</w:t>
      </w:r>
      <w:r w:rsidRPr="00264EC7">
        <w:rPr>
          <w:rFonts w:hint="eastAsia"/>
          <w:sz w:val="24"/>
          <w:szCs w:val="24"/>
        </w:rPr>
        <w:t>e</w:t>
      </w:r>
      <w:r w:rsidRPr="00264EC7">
        <w:rPr>
          <w:rFonts w:hint="eastAsia"/>
          <w:sz w:val="24"/>
          <w:szCs w:val="24"/>
        </w:rPr>
        <w:t>）所示，</w:t>
      </w:r>
      <w:r w:rsidR="00DE1AD4" w:rsidRPr="00264EC7">
        <w:rPr>
          <w:rFonts w:hint="eastAsia"/>
          <w:sz w:val="24"/>
          <w:szCs w:val="24"/>
        </w:rPr>
        <w:t>步骤</w:t>
      </w:r>
      <w:r w:rsidR="00DE1AD4" w:rsidRPr="00264EC7">
        <w:rPr>
          <w:rFonts w:hint="eastAsia"/>
          <w:sz w:val="24"/>
          <w:szCs w:val="24"/>
        </w:rPr>
        <w:t>6</w:t>
      </w:r>
      <w:r w:rsidR="00DE1AD4" w:rsidRPr="00264EC7">
        <w:rPr>
          <w:rFonts w:hint="eastAsia"/>
          <w:sz w:val="24"/>
          <w:szCs w:val="24"/>
        </w:rPr>
        <w:t>）中通过</w:t>
      </w:r>
      <w:r w:rsidR="00DE1AD4" w:rsidRPr="00264EC7">
        <w:rPr>
          <w:rFonts w:hint="eastAsia"/>
          <w:sz w:val="24"/>
          <w:szCs w:val="24"/>
        </w:rPr>
        <w:t>M</w:t>
      </w:r>
      <w:r w:rsidR="00DE1AD4" w:rsidRPr="00264EC7">
        <w:rPr>
          <w:sz w:val="24"/>
          <w:szCs w:val="24"/>
        </w:rPr>
        <w:t>RI</w:t>
      </w:r>
      <w:r w:rsidR="00DE1AD4" w:rsidRPr="00264EC7">
        <w:rPr>
          <w:rFonts w:hint="eastAsia"/>
          <w:sz w:val="24"/>
          <w:szCs w:val="24"/>
        </w:rPr>
        <w:t>病灶任务处理器将输入的任意模态的</w:t>
      </w:r>
      <w:r w:rsidR="00DE1AD4" w:rsidRPr="00264EC7">
        <w:rPr>
          <w:rFonts w:hint="eastAsia"/>
          <w:sz w:val="24"/>
          <w:szCs w:val="24"/>
        </w:rPr>
        <w:t>C</w:t>
      </w:r>
      <w:r w:rsidR="00DE1AD4" w:rsidRPr="00264EC7">
        <w:rPr>
          <w:sz w:val="24"/>
          <w:szCs w:val="24"/>
        </w:rPr>
        <w:t>T</w:t>
      </w:r>
      <w:proofErr w:type="gramStart"/>
      <w:r w:rsidR="00DE1AD4" w:rsidRPr="00264EC7">
        <w:rPr>
          <w:rFonts w:hint="eastAsia"/>
          <w:sz w:val="24"/>
          <w:szCs w:val="24"/>
        </w:rPr>
        <w:t>图通转换</w:t>
      </w:r>
      <w:proofErr w:type="gramEnd"/>
      <w:r w:rsidR="00DE1AD4" w:rsidRPr="00264EC7">
        <w:rPr>
          <w:rFonts w:hint="eastAsia"/>
          <w:sz w:val="24"/>
          <w:szCs w:val="24"/>
        </w:rPr>
        <w:t>生成</w:t>
      </w:r>
      <w:r w:rsidR="00DE1AD4" w:rsidRPr="00264EC7">
        <w:rPr>
          <w:sz w:val="24"/>
          <w:szCs w:val="24"/>
        </w:rPr>
        <w:t>MRI</w:t>
      </w:r>
      <w:r w:rsidR="00DE1AD4" w:rsidRPr="00264EC7">
        <w:rPr>
          <w:rFonts w:hint="eastAsia"/>
          <w:sz w:val="24"/>
          <w:szCs w:val="24"/>
        </w:rPr>
        <w:t>病灶任务的步骤包括：将任意模态的</w:t>
      </w:r>
      <w:r w:rsidR="00DE1AD4" w:rsidRPr="00264EC7">
        <w:rPr>
          <w:rFonts w:hint="eastAsia"/>
          <w:sz w:val="24"/>
          <w:szCs w:val="24"/>
        </w:rPr>
        <w:t>C</w:t>
      </w:r>
      <w:r w:rsidR="00DE1AD4" w:rsidRPr="00264EC7">
        <w:rPr>
          <w:sz w:val="24"/>
          <w:szCs w:val="24"/>
        </w:rPr>
        <w:t>T</w:t>
      </w:r>
      <w:r w:rsidR="00DE1AD4" w:rsidRPr="00264EC7">
        <w:rPr>
          <w:rFonts w:hint="eastAsia"/>
          <w:sz w:val="24"/>
          <w:szCs w:val="24"/>
        </w:rPr>
        <w:t>图</w:t>
      </w:r>
      <w:r w:rsidR="00317406" w:rsidRPr="00264EC7">
        <w:rPr>
          <w:rFonts w:hint="eastAsia"/>
          <w:i/>
          <w:sz w:val="24"/>
          <w:szCs w:val="24"/>
        </w:rPr>
        <w:t>x</w:t>
      </w:r>
      <w:r w:rsidR="00317406" w:rsidRPr="00264EC7">
        <w:rPr>
          <w:rFonts w:hint="eastAsia"/>
          <w:i/>
          <w:sz w:val="24"/>
          <w:szCs w:val="24"/>
          <w:vertAlign w:val="subscript"/>
        </w:rPr>
        <w:t>i</w:t>
      </w:r>
      <w:r w:rsidR="00DE1AD4" w:rsidRPr="00264EC7">
        <w:rPr>
          <w:rFonts w:hint="eastAsia"/>
          <w:sz w:val="24"/>
          <w:szCs w:val="24"/>
        </w:rPr>
        <w:t>通过</w:t>
      </w:r>
      <w:r w:rsidR="00DE1AD4" w:rsidRPr="00264EC7">
        <w:rPr>
          <w:rFonts w:hint="eastAsia"/>
          <w:sz w:val="24"/>
          <w:szCs w:val="24"/>
        </w:rPr>
        <w:t>M</w:t>
      </w:r>
      <w:r w:rsidR="00DE1AD4" w:rsidRPr="00264EC7">
        <w:rPr>
          <w:sz w:val="24"/>
          <w:szCs w:val="24"/>
        </w:rPr>
        <w:t>RI</w:t>
      </w:r>
      <w:r w:rsidR="00DE1AD4" w:rsidRPr="00264EC7">
        <w:rPr>
          <w:rFonts w:hint="eastAsia"/>
          <w:sz w:val="24"/>
          <w:szCs w:val="24"/>
        </w:rPr>
        <w:t>病灶任务处理器的</w:t>
      </w:r>
      <w:r w:rsidR="00DE1AD4" w:rsidRPr="00264EC7">
        <w:rPr>
          <w:rFonts w:hint="eastAsia"/>
          <w:sz w:val="24"/>
          <w:szCs w:val="24"/>
        </w:rPr>
        <w:t>C</w:t>
      </w:r>
      <w:r w:rsidR="00DE1AD4" w:rsidRPr="00264EC7">
        <w:rPr>
          <w:sz w:val="24"/>
          <w:szCs w:val="24"/>
        </w:rPr>
        <w:t>T</w:t>
      </w:r>
      <w:r w:rsidR="00DE1AD4" w:rsidRPr="00264EC7">
        <w:rPr>
          <w:rFonts w:hint="eastAsia"/>
          <w:sz w:val="24"/>
          <w:szCs w:val="24"/>
        </w:rPr>
        <w:t>模态编码器</w:t>
      </w:r>
      <w:proofErr w:type="spellStart"/>
      <w:r w:rsidR="00317406" w:rsidRPr="00264EC7">
        <w:rPr>
          <w:rFonts w:hint="eastAsia"/>
          <w:i/>
          <w:sz w:val="24"/>
          <w:szCs w:val="24"/>
        </w:rPr>
        <w:t>EC</w:t>
      </w:r>
      <w:r w:rsidR="00317406" w:rsidRPr="00264EC7">
        <w:rPr>
          <w:rFonts w:hint="eastAsia"/>
          <w:i/>
          <w:sz w:val="24"/>
          <w:szCs w:val="24"/>
          <w:vertAlign w:val="subscript"/>
        </w:rPr>
        <w:t>x</w:t>
      </w:r>
      <w:proofErr w:type="spellEnd"/>
      <w:r w:rsidR="00DE1AD4" w:rsidRPr="00264EC7">
        <w:rPr>
          <w:rFonts w:hint="eastAsia"/>
          <w:sz w:val="24"/>
          <w:szCs w:val="24"/>
        </w:rPr>
        <w:t>编码得到语义特征图</w:t>
      </w:r>
      <w:r w:rsidR="00317406" w:rsidRPr="00264EC7">
        <w:rPr>
          <w:rFonts w:hint="eastAsia"/>
          <w:i/>
          <w:sz w:val="24"/>
          <w:szCs w:val="24"/>
        </w:rPr>
        <w:t>code</w:t>
      </w:r>
      <w:r w:rsidR="00DE1AD4" w:rsidRPr="00264EC7">
        <w:rPr>
          <w:rFonts w:hint="eastAsia"/>
          <w:sz w:val="24"/>
          <w:szCs w:val="24"/>
        </w:rPr>
        <w:t>，再通过</w:t>
      </w:r>
      <w:r w:rsidR="00DE1AD4" w:rsidRPr="00264EC7">
        <w:rPr>
          <w:rFonts w:hint="eastAsia"/>
          <w:sz w:val="24"/>
          <w:szCs w:val="24"/>
        </w:rPr>
        <w:t>M</w:t>
      </w:r>
      <w:r w:rsidR="00DE1AD4" w:rsidRPr="00264EC7">
        <w:rPr>
          <w:sz w:val="24"/>
          <w:szCs w:val="24"/>
        </w:rPr>
        <w:t>RI</w:t>
      </w:r>
      <w:r w:rsidR="00DE1AD4" w:rsidRPr="00264EC7">
        <w:rPr>
          <w:rFonts w:hint="eastAsia"/>
          <w:sz w:val="24"/>
          <w:szCs w:val="24"/>
        </w:rPr>
        <w:t>病灶任务处理器的</w:t>
      </w:r>
      <w:r w:rsidR="00DE1AD4" w:rsidRPr="00264EC7">
        <w:rPr>
          <w:sz w:val="24"/>
          <w:szCs w:val="24"/>
        </w:rPr>
        <w:t>MRI</w:t>
      </w:r>
      <w:r w:rsidR="00DE1AD4" w:rsidRPr="00264EC7">
        <w:rPr>
          <w:rFonts w:hint="eastAsia"/>
          <w:sz w:val="24"/>
          <w:szCs w:val="24"/>
        </w:rPr>
        <w:t>病灶任务解码器</w:t>
      </w:r>
      <w:proofErr w:type="spellStart"/>
      <w:r w:rsidR="00317406" w:rsidRPr="00264EC7">
        <w:rPr>
          <w:rFonts w:hint="eastAsia"/>
          <w:i/>
          <w:sz w:val="24"/>
          <w:szCs w:val="24"/>
        </w:rPr>
        <w:t>DC</w:t>
      </w:r>
      <w:r w:rsidR="00317406" w:rsidRPr="00264EC7">
        <w:rPr>
          <w:rFonts w:hint="eastAsia"/>
          <w:i/>
          <w:sz w:val="24"/>
          <w:szCs w:val="24"/>
          <w:vertAlign w:val="subscript"/>
        </w:rPr>
        <w:t>l,y</w:t>
      </w:r>
      <w:proofErr w:type="spellEnd"/>
      <w:r w:rsidR="00317406" w:rsidRPr="00264EC7">
        <w:rPr>
          <w:rFonts w:hint="eastAsia"/>
          <w:sz w:val="24"/>
          <w:szCs w:val="24"/>
        </w:rPr>
        <w:t>生成</w:t>
      </w:r>
      <w:r w:rsidR="00317406" w:rsidRPr="00264EC7">
        <w:rPr>
          <w:rFonts w:hint="eastAsia"/>
          <w:sz w:val="24"/>
          <w:szCs w:val="24"/>
        </w:rPr>
        <w:t>MRI</w:t>
      </w:r>
      <w:r w:rsidR="00317406" w:rsidRPr="00264EC7">
        <w:rPr>
          <w:rFonts w:hint="eastAsia"/>
          <w:sz w:val="24"/>
          <w:szCs w:val="24"/>
        </w:rPr>
        <w:t>病灶任务</w:t>
      </w:r>
      <w:proofErr w:type="spellStart"/>
      <w:r w:rsidR="00317406" w:rsidRPr="00264EC7">
        <w:rPr>
          <w:rFonts w:hint="eastAsia"/>
          <w:i/>
          <w:sz w:val="24"/>
          <w:szCs w:val="24"/>
        </w:rPr>
        <w:t>label</w:t>
      </w:r>
      <w:r w:rsidR="00317406" w:rsidRPr="00264EC7">
        <w:rPr>
          <w:rFonts w:hint="eastAsia"/>
          <w:i/>
          <w:sz w:val="24"/>
          <w:szCs w:val="24"/>
          <w:vertAlign w:val="subscript"/>
        </w:rPr>
        <w:t>g,y,i</w:t>
      </w:r>
      <w:proofErr w:type="spellEnd"/>
      <w:r w:rsidR="00DE1AD4" w:rsidRPr="00264EC7">
        <w:rPr>
          <w:rFonts w:hint="eastAsia"/>
          <w:sz w:val="24"/>
          <w:szCs w:val="24"/>
        </w:rPr>
        <w:t>，且该</w:t>
      </w:r>
      <w:r w:rsidR="00DE1AD4" w:rsidRPr="00264EC7">
        <w:rPr>
          <w:rFonts w:hint="eastAsia"/>
          <w:sz w:val="24"/>
          <w:szCs w:val="24"/>
        </w:rPr>
        <w:t>M</w:t>
      </w:r>
      <w:r w:rsidR="00DE1AD4" w:rsidRPr="00264EC7">
        <w:rPr>
          <w:sz w:val="24"/>
          <w:szCs w:val="24"/>
        </w:rPr>
        <w:t>RI</w:t>
      </w:r>
      <w:r w:rsidR="00DE1AD4" w:rsidRPr="00264EC7">
        <w:rPr>
          <w:rFonts w:hint="eastAsia"/>
          <w:sz w:val="24"/>
          <w:szCs w:val="24"/>
        </w:rPr>
        <w:t>病灶任务</w:t>
      </w:r>
      <w:proofErr w:type="spellStart"/>
      <w:r w:rsidR="00317406" w:rsidRPr="00264EC7">
        <w:rPr>
          <w:rFonts w:hint="eastAsia"/>
          <w:i/>
          <w:sz w:val="24"/>
          <w:szCs w:val="24"/>
        </w:rPr>
        <w:t>label</w:t>
      </w:r>
      <w:r w:rsidR="00317406" w:rsidRPr="00264EC7">
        <w:rPr>
          <w:rFonts w:hint="eastAsia"/>
          <w:i/>
          <w:sz w:val="24"/>
          <w:szCs w:val="24"/>
          <w:vertAlign w:val="subscript"/>
        </w:rPr>
        <w:t>g,y,i</w:t>
      </w:r>
      <w:proofErr w:type="spellEnd"/>
      <w:r w:rsidR="00DE1AD4" w:rsidRPr="00264EC7">
        <w:rPr>
          <w:rFonts w:hint="eastAsia"/>
          <w:sz w:val="24"/>
          <w:szCs w:val="24"/>
        </w:rPr>
        <w:t>的病灶标签为</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y</m:t>
            </m:r>
          </m:sub>
        </m:sSub>
      </m:oMath>
      <w:r w:rsidR="00DE1AD4" w:rsidRPr="00264EC7">
        <w:rPr>
          <w:rFonts w:hint="eastAsia"/>
          <w:sz w:val="24"/>
          <w:szCs w:val="24"/>
        </w:rPr>
        <w:t>。</w:t>
      </w:r>
    </w:p>
    <w:p w:rsidR="00DE1AD4" w:rsidRPr="00264EC7" w:rsidRDefault="00AD4152" w:rsidP="00DE1AD4">
      <w:pPr>
        <w:adjustRightInd w:val="0"/>
        <w:snapToGrid w:val="0"/>
        <w:spacing w:line="360" w:lineRule="auto"/>
        <w:ind w:firstLineChars="200" w:firstLine="480"/>
        <w:rPr>
          <w:sz w:val="24"/>
          <w:szCs w:val="24"/>
        </w:rPr>
      </w:pPr>
      <w:r w:rsidRPr="00264EC7">
        <w:rPr>
          <w:rFonts w:hint="eastAsia"/>
          <w:sz w:val="24"/>
          <w:szCs w:val="24"/>
        </w:rPr>
        <w:t>如图</w:t>
      </w:r>
      <w:r w:rsidRPr="00264EC7">
        <w:rPr>
          <w:rFonts w:hint="eastAsia"/>
          <w:sz w:val="24"/>
          <w:szCs w:val="24"/>
        </w:rPr>
        <w:t>2</w:t>
      </w:r>
      <w:r w:rsidRPr="00264EC7">
        <w:rPr>
          <w:rFonts w:hint="eastAsia"/>
          <w:sz w:val="24"/>
          <w:szCs w:val="24"/>
        </w:rPr>
        <w:t>（</w:t>
      </w:r>
      <w:r w:rsidRPr="00264EC7">
        <w:rPr>
          <w:rFonts w:hint="eastAsia"/>
          <w:sz w:val="24"/>
          <w:szCs w:val="24"/>
        </w:rPr>
        <w:t>f</w:t>
      </w:r>
      <w:r w:rsidRPr="00264EC7">
        <w:rPr>
          <w:rFonts w:hint="eastAsia"/>
          <w:sz w:val="24"/>
          <w:szCs w:val="24"/>
        </w:rPr>
        <w:t>）所示，</w:t>
      </w:r>
      <w:r w:rsidR="00DE1AD4" w:rsidRPr="00264EC7">
        <w:rPr>
          <w:rFonts w:hint="eastAsia"/>
          <w:sz w:val="24"/>
          <w:szCs w:val="24"/>
        </w:rPr>
        <w:t>步骤</w:t>
      </w:r>
      <w:r w:rsidR="00DE1AD4" w:rsidRPr="00264EC7">
        <w:rPr>
          <w:rFonts w:hint="eastAsia"/>
          <w:sz w:val="24"/>
          <w:szCs w:val="24"/>
        </w:rPr>
        <w:t>7</w:t>
      </w:r>
      <w:r w:rsidR="00DE1AD4" w:rsidRPr="00264EC7">
        <w:rPr>
          <w:rFonts w:hint="eastAsia"/>
          <w:sz w:val="24"/>
          <w:szCs w:val="24"/>
        </w:rPr>
        <w:t>）中通过</w:t>
      </w:r>
      <w:r w:rsidR="00DE1AD4" w:rsidRPr="00264EC7">
        <w:rPr>
          <w:rFonts w:hint="eastAsia"/>
          <w:sz w:val="24"/>
          <w:szCs w:val="24"/>
        </w:rPr>
        <w:t>C</w:t>
      </w:r>
      <w:r w:rsidR="00DE1AD4" w:rsidRPr="00264EC7">
        <w:rPr>
          <w:sz w:val="24"/>
          <w:szCs w:val="24"/>
        </w:rPr>
        <w:t>T</w:t>
      </w:r>
      <w:r w:rsidR="00DE1AD4" w:rsidRPr="00264EC7">
        <w:rPr>
          <w:rFonts w:hint="eastAsia"/>
          <w:sz w:val="24"/>
          <w:szCs w:val="24"/>
        </w:rPr>
        <w:t>病灶任务处理器将输入的任意模态的</w:t>
      </w:r>
      <w:r w:rsidR="00DE1AD4" w:rsidRPr="00264EC7">
        <w:rPr>
          <w:rFonts w:hint="eastAsia"/>
          <w:sz w:val="24"/>
          <w:szCs w:val="24"/>
        </w:rPr>
        <w:t>M</w:t>
      </w:r>
      <w:r w:rsidR="00DE1AD4" w:rsidRPr="00264EC7">
        <w:rPr>
          <w:sz w:val="24"/>
          <w:szCs w:val="24"/>
        </w:rPr>
        <w:t>RI</w:t>
      </w:r>
      <w:proofErr w:type="gramStart"/>
      <w:r w:rsidR="00DE1AD4" w:rsidRPr="00264EC7">
        <w:rPr>
          <w:rFonts w:hint="eastAsia"/>
          <w:sz w:val="24"/>
          <w:szCs w:val="24"/>
        </w:rPr>
        <w:t>图通转换</w:t>
      </w:r>
      <w:proofErr w:type="gramEnd"/>
      <w:r w:rsidR="00DE1AD4" w:rsidRPr="00264EC7">
        <w:rPr>
          <w:rFonts w:hint="eastAsia"/>
          <w:sz w:val="24"/>
          <w:szCs w:val="24"/>
        </w:rPr>
        <w:t>生成</w:t>
      </w:r>
      <w:r w:rsidR="00DE1AD4" w:rsidRPr="00264EC7">
        <w:rPr>
          <w:rFonts w:hint="eastAsia"/>
          <w:sz w:val="24"/>
          <w:szCs w:val="24"/>
        </w:rPr>
        <w:t>C</w:t>
      </w:r>
      <w:r w:rsidR="00DE1AD4" w:rsidRPr="00264EC7">
        <w:rPr>
          <w:sz w:val="24"/>
          <w:szCs w:val="24"/>
        </w:rPr>
        <w:t>T</w:t>
      </w:r>
      <w:r w:rsidR="00DE1AD4" w:rsidRPr="00264EC7">
        <w:rPr>
          <w:rFonts w:hint="eastAsia"/>
          <w:sz w:val="24"/>
          <w:szCs w:val="24"/>
        </w:rPr>
        <w:t>病灶任务的步骤包括：将任意模态的</w:t>
      </w:r>
      <w:r w:rsidR="00DE1AD4" w:rsidRPr="00264EC7">
        <w:rPr>
          <w:sz w:val="24"/>
          <w:szCs w:val="24"/>
        </w:rPr>
        <w:t>MRI</w:t>
      </w:r>
      <w:r w:rsidR="00317406" w:rsidRPr="00264EC7">
        <w:rPr>
          <w:rFonts w:hint="eastAsia"/>
          <w:sz w:val="24"/>
          <w:szCs w:val="24"/>
        </w:rPr>
        <w:t>图</w:t>
      </w:r>
      <w:proofErr w:type="spellStart"/>
      <w:r w:rsidR="00317406" w:rsidRPr="00264EC7">
        <w:rPr>
          <w:rFonts w:hint="eastAsia"/>
          <w:i/>
          <w:sz w:val="24"/>
          <w:szCs w:val="24"/>
        </w:rPr>
        <w:t>y</w:t>
      </w:r>
      <w:r w:rsidR="00317406" w:rsidRPr="00264EC7">
        <w:rPr>
          <w:rFonts w:hint="eastAsia"/>
          <w:i/>
          <w:sz w:val="24"/>
          <w:szCs w:val="24"/>
          <w:vertAlign w:val="subscript"/>
        </w:rPr>
        <w:t>i</w:t>
      </w:r>
      <w:proofErr w:type="spellEnd"/>
      <w:r w:rsidR="00DE1AD4" w:rsidRPr="00264EC7">
        <w:rPr>
          <w:rFonts w:hint="eastAsia"/>
          <w:sz w:val="24"/>
          <w:szCs w:val="24"/>
        </w:rPr>
        <w:t>通过</w:t>
      </w:r>
      <w:r w:rsidR="00DE1AD4" w:rsidRPr="00264EC7">
        <w:rPr>
          <w:rFonts w:hint="eastAsia"/>
          <w:sz w:val="24"/>
          <w:szCs w:val="24"/>
        </w:rPr>
        <w:t>C</w:t>
      </w:r>
      <w:r w:rsidR="00DE1AD4" w:rsidRPr="00264EC7">
        <w:rPr>
          <w:sz w:val="24"/>
          <w:szCs w:val="24"/>
        </w:rPr>
        <w:t>T</w:t>
      </w:r>
      <w:r w:rsidR="00DE1AD4" w:rsidRPr="00264EC7">
        <w:rPr>
          <w:rFonts w:hint="eastAsia"/>
          <w:sz w:val="24"/>
          <w:szCs w:val="24"/>
        </w:rPr>
        <w:t>病灶任务处理器的</w:t>
      </w:r>
      <w:r w:rsidR="00DE1AD4" w:rsidRPr="00264EC7">
        <w:rPr>
          <w:sz w:val="24"/>
          <w:szCs w:val="24"/>
        </w:rPr>
        <w:t>MRI</w:t>
      </w:r>
      <w:r w:rsidR="00DE1AD4" w:rsidRPr="00264EC7">
        <w:rPr>
          <w:rFonts w:hint="eastAsia"/>
          <w:sz w:val="24"/>
          <w:szCs w:val="24"/>
        </w:rPr>
        <w:t>模态编码器</w:t>
      </w:r>
      <w:proofErr w:type="spellStart"/>
      <w:r w:rsidR="00317406" w:rsidRPr="00264EC7">
        <w:rPr>
          <w:rFonts w:hint="eastAsia"/>
          <w:i/>
          <w:sz w:val="24"/>
          <w:szCs w:val="24"/>
        </w:rPr>
        <w:t>EC</w:t>
      </w:r>
      <w:r w:rsidR="00317406" w:rsidRPr="00264EC7">
        <w:rPr>
          <w:rFonts w:hint="eastAsia"/>
          <w:i/>
          <w:sz w:val="24"/>
          <w:szCs w:val="24"/>
          <w:vertAlign w:val="subscript"/>
        </w:rPr>
        <w:t>y</w:t>
      </w:r>
      <w:proofErr w:type="spellEnd"/>
      <w:r w:rsidR="00DE1AD4" w:rsidRPr="00264EC7">
        <w:rPr>
          <w:rFonts w:hint="eastAsia"/>
          <w:sz w:val="24"/>
          <w:szCs w:val="24"/>
        </w:rPr>
        <w:t>编码得到语义特征图</w:t>
      </w:r>
      <w:r w:rsidR="00317406" w:rsidRPr="00264EC7">
        <w:rPr>
          <w:rFonts w:hint="eastAsia"/>
          <w:i/>
          <w:sz w:val="24"/>
          <w:szCs w:val="24"/>
        </w:rPr>
        <w:t>code</w:t>
      </w:r>
      <w:r w:rsidR="00DE1AD4" w:rsidRPr="00264EC7">
        <w:rPr>
          <w:rFonts w:hint="eastAsia"/>
          <w:sz w:val="24"/>
          <w:szCs w:val="24"/>
        </w:rPr>
        <w:t>，</w:t>
      </w:r>
      <w:r w:rsidR="00317406" w:rsidRPr="00264EC7">
        <w:rPr>
          <w:rFonts w:hint="eastAsia"/>
          <w:sz w:val="24"/>
          <w:szCs w:val="24"/>
        </w:rPr>
        <w:t>再通过</w:t>
      </w:r>
      <w:r w:rsidR="00317406" w:rsidRPr="00264EC7">
        <w:rPr>
          <w:rFonts w:hint="eastAsia"/>
          <w:sz w:val="24"/>
          <w:szCs w:val="24"/>
        </w:rPr>
        <w:t>CT</w:t>
      </w:r>
      <w:r w:rsidR="00317406" w:rsidRPr="00264EC7">
        <w:rPr>
          <w:rFonts w:hint="eastAsia"/>
          <w:sz w:val="24"/>
          <w:szCs w:val="24"/>
        </w:rPr>
        <w:t>病灶任务处理器的</w:t>
      </w:r>
      <w:r w:rsidR="00317406" w:rsidRPr="00264EC7">
        <w:rPr>
          <w:rFonts w:hint="eastAsia"/>
          <w:sz w:val="24"/>
          <w:szCs w:val="24"/>
        </w:rPr>
        <w:t>CT</w:t>
      </w:r>
      <w:r w:rsidR="00317406" w:rsidRPr="00264EC7">
        <w:rPr>
          <w:rFonts w:hint="eastAsia"/>
          <w:sz w:val="24"/>
          <w:szCs w:val="24"/>
        </w:rPr>
        <w:t>病灶任务解码器</w:t>
      </w:r>
      <w:proofErr w:type="spellStart"/>
      <w:r w:rsidR="00317406" w:rsidRPr="00264EC7">
        <w:rPr>
          <w:rFonts w:hint="eastAsia"/>
          <w:i/>
          <w:sz w:val="24"/>
          <w:szCs w:val="24"/>
        </w:rPr>
        <w:t>DC</w:t>
      </w:r>
      <w:r w:rsidR="00317406" w:rsidRPr="00264EC7">
        <w:rPr>
          <w:rFonts w:hint="eastAsia"/>
          <w:i/>
          <w:sz w:val="24"/>
          <w:szCs w:val="24"/>
          <w:vertAlign w:val="subscript"/>
        </w:rPr>
        <w:t>l,x</w:t>
      </w:r>
      <w:proofErr w:type="spellEnd"/>
      <w:r w:rsidR="00317406" w:rsidRPr="00264EC7">
        <w:rPr>
          <w:rFonts w:hint="eastAsia"/>
          <w:sz w:val="24"/>
          <w:szCs w:val="24"/>
        </w:rPr>
        <w:t>生成</w:t>
      </w:r>
      <w:r w:rsidR="00317406" w:rsidRPr="00264EC7">
        <w:rPr>
          <w:rFonts w:hint="eastAsia"/>
          <w:sz w:val="24"/>
          <w:szCs w:val="24"/>
        </w:rPr>
        <w:t>CT</w:t>
      </w:r>
      <w:r w:rsidR="00317406" w:rsidRPr="00264EC7">
        <w:rPr>
          <w:rFonts w:hint="eastAsia"/>
          <w:sz w:val="24"/>
          <w:szCs w:val="24"/>
        </w:rPr>
        <w:t>病灶任务</w:t>
      </w:r>
      <w:proofErr w:type="spellStart"/>
      <w:r w:rsidR="00317406" w:rsidRPr="00264EC7">
        <w:rPr>
          <w:rFonts w:hint="eastAsia"/>
          <w:i/>
          <w:sz w:val="24"/>
          <w:szCs w:val="24"/>
        </w:rPr>
        <w:t>label</w:t>
      </w:r>
      <w:r w:rsidR="00317406" w:rsidRPr="00264EC7">
        <w:rPr>
          <w:rFonts w:hint="eastAsia"/>
          <w:i/>
          <w:sz w:val="24"/>
          <w:szCs w:val="24"/>
          <w:vertAlign w:val="subscript"/>
        </w:rPr>
        <w:t>g,x,i</w:t>
      </w:r>
      <w:proofErr w:type="spellEnd"/>
      <w:r w:rsidR="00DE1AD4" w:rsidRPr="00264EC7">
        <w:rPr>
          <w:rFonts w:hint="eastAsia"/>
          <w:sz w:val="24"/>
          <w:szCs w:val="24"/>
        </w:rPr>
        <w:t>，且该</w:t>
      </w:r>
      <w:r w:rsidR="00DE1AD4" w:rsidRPr="00264EC7">
        <w:rPr>
          <w:rFonts w:hint="eastAsia"/>
          <w:sz w:val="24"/>
          <w:szCs w:val="24"/>
        </w:rPr>
        <w:t>M</w:t>
      </w:r>
      <w:r w:rsidR="00DE1AD4" w:rsidRPr="00264EC7">
        <w:rPr>
          <w:sz w:val="24"/>
          <w:szCs w:val="24"/>
        </w:rPr>
        <w:t>RI</w:t>
      </w:r>
      <w:r w:rsidR="00DE1AD4" w:rsidRPr="00264EC7">
        <w:rPr>
          <w:rFonts w:hint="eastAsia"/>
          <w:sz w:val="24"/>
          <w:szCs w:val="24"/>
        </w:rPr>
        <w:t>病灶任务</w:t>
      </w:r>
      <w:proofErr w:type="spellStart"/>
      <w:r w:rsidR="00317406" w:rsidRPr="00264EC7">
        <w:rPr>
          <w:rFonts w:hint="eastAsia"/>
          <w:i/>
          <w:sz w:val="24"/>
          <w:szCs w:val="24"/>
        </w:rPr>
        <w:t>label</w:t>
      </w:r>
      <w:r w:rsidR="00317406" w:rsidRPr="00264EC7">
        <w:rPr>
          <w:rFonts w:hint="eastAsia"/>
          <w:i/>
          <w:sz w:val="24"/>
          <w:szCs w:val="24"/>
          <w:vertAlign w:val="subscript"/>
        </w:rPr>
        <w:t>g,x,i</w:t>
      </w:r>
      <w:proofErr w:type="spellEnd"/>
      <w:r w:rsidR="00DE1AD4" w:rsidRPr="00264EC7">
        <w:rPr>
          <w:rFonts w:hint="eastAsia"/>
          <w:sz w:val="24"/>
          <w:szCs w:val="24"/>
        </w:rPr>
        <w:t>的病灶标签为</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x</m:t>
            </m:r>
          </m:sub>
        </m:sSub>
      </m:oMath>
      <w:r w:rsidR="00DE1AD4" w:rsidRPr="00264EC7">
        <w:rPr>
          <w:rFonts w:hint="eastAsia"/>
          <w:sz w:val="24"/>
          <w:szCs w:val="24"/>
        </w:rPr>
        <w:t>。</w:t>
      </w:r>
    </w:p>
    <w:p w:rsidR="00317406" w:rsidRPr="00264EC7" w:rsidRDefault="00317406" w:rsidP="00DE1AD4">
      <w:pPr>
        <w:adjustRightInd w:val="0"/>
        <w:snapToGrid w:val="0"/>
        <w:spacing w:line="360" w:lineRule="auto"/>
        <w:ind w:firstLineChars="200" w:firstLine="480"/>
        <w:rPr>
          <w:sz w:val="24"/>
          <w:szCs w:val="24"/>
        </w:rPr>
      </w:pPr>
      <w:r w:rsidRPr="00264EC7">
        <w:rPr>
          <w:rFonts w:hint="eastAsia"/>
          <w:sz w:val="24"/>
          <w:szCs w:val="24"/>
        </w:rPr>
        <w:t>本实施例的</w:t>
      </w:r>
      <w:r w:rsidRPr="00264EC7">
        <w:rPr>
          <w:rFonts w:hint="eastAsia"/>
          <w:sz w:val="24"/>
          <w:szCs w:val="24"/>
        </w:rPr>
        <w:t>GAN</w:t>
      </w:r>
      <w:r w:rsidRPr="00264EC7">
        <w:rPr>
          <w:rFonts w:hint="eastAsia"/>
          <w:sz w:val="24"/>
          <w:szCs w:val="24"/>
        </w:rPr>
        <w:t>网络在训练过程中包括一个</w:t>
      </w:r>
      <w:r w:rsidRPr="00264EC7">
        <w:rPr>
          <w:rFonts w:hint="eastAsia"/>
          <w:sz w:val="24"/>
          <w:szCs w:val="24"/>
        </w:rPr>
        <w:t>MRI</w:t>
      </w:r>
      <w:r w:rsidRPr="00264EC7">
        <w:rPr>
          <w:rFonts w:hint="eastAsia"/>
          <w:sz w:val="24"/>
          <w:szCs w:val="24"/>
        </w:rPr>
        <w:t>模态编码器、一个</w:t>
      </w:r>
      <w:r w:rsidRPr="00264EC7">
        <w:rPr>
          <w:rFonts w:hint="eastAsia"/>
          <w:sz w:val="24"/>
          <w:szCs w:val="24"/>
        </w:rPr>
        <w:t>CT</w:t>
      </w:r>
      <w:r w:rsidRPr="00264EC7">
        <w:rPr>
          <w:rFonts w:hint="eastAsia"/>
          <w:sz w:val="24"/>
          <w:szCs w:val="24"/>
        </w:rPr>
        <w:t>模态编码器、一个</w:t>
      </w:r>
      <w:r w:rsidRPr="00264EC7">
        <w:rPr>
          <w:rFonts w:hint="eastAsia"/>
          <w:sz w:val="24"/>
          <w:szCs w:val="24"/>
        </w:rPr>
        <w:t>MRI</w:t>
      </w:r>
      <w:r w:rsidRPr="00264EC7">
        <w:rPr>
          <w:rFonts w:hint="eastAsia"/>
          <w:sz w:val="24"/>
          <w:szCs w:val="24"/>
        </w:rPr>
        <w:t>模态解码器、一个</w:t>
      </w:r>
      <w:r w:rsidRPr="00264EC7">
        <w:rPr>
          <w:rFonts w:hint="eastAsia"/>
          <w:sz w:val="24"/>
          <w:szCs w:val="24"/>
        </w:rPr>
        <w:t>CT</w:t>
      </w:r>
      <w:r w:rsidRPr="00264EC7">
        <w:rPr>
          <w:rFonts w:hint="eastAsia"/>
          <w:sz w:val="24"/>
          <w:szCs w:val="24"/>
        </w:rPr>
        <w:t>模态解码器、一个</w:t>
      </w:r>
      <w:r w:rsidRPr="00264EC7">
        <w:rPr>
          <w:rFonts w:hint="eastAsia"/>
          <w:sz w:val="24"/>
          <w:szCs w:val="24"/>
        </w:rPr>
        <w:t>MRI</w:t>
      </w:r>
      <w:r w:rsidRPr="00264EC7">
        <w:rPr>
          <w:rFonts w:hint="eastAsia"/>
          <w:sz w:val="24"/>
          <w:szCs w:val="24"/>
        </w:rPr>
        <w:t>病灶任务解码器、一个</w:t>
      </w:r>
      <w:r w:rsidRPr="00264EC7">
        <w:rPr>
          <w:rFonts w:hint="eastAsia"/>
          <w:sz w:val="24"/>
          <w:szCs w:val="24"/>
        </w:rPr>
        <w:t>CT</w:t>
      </w:r>
      <w:r w:rsidRPr="00264EC7">
        <w:rPr>
          <w:rFonts w:hint="eastAsia"/>
          <w:sz w:val="24"/>
          <w:szCs w:val="24"/>
        </w:rPr>
        <w:t>病灶任务解码器、一个模态鉴别器和一个特征鉴别器。且在测试过程需单独训练一个由</w:t>
      </w:r>
      <w:r w:rsidRPr="00264EC7">
        <w:rPr>
          <w:rFonts w:hint="eastAsia"/>
          <w:sz w:val="24"/>
          <w:szCs w:val="24"/>
        </w:rPr>
        <w:t>MRI</w:t>
      </w:r>
      <w:r w:rsidRPr="00264EC7">
        <w:rPr>
          <w:rFonts w:hint="eastAsia"/>
          <w:sz w:val="24"/>
          <w:szCs w:val="24"/>
        </w:rPr>
        <w:t>模态编码</w:t>
      </w:r>
      <w:r w:rsidRPr="00264EC7">
        <w:rPr>
          <w:rFonts w:hint="eastAsia"/>
          <w:sz w:val="24"/>
          <w:szCs w:val="24"/>
        </w:rPr>
        <w:lastRenderedPageBreak/>
        <w:t>器和</w:t>
      </w:r>
      <w:r w:rsidRPr="00264EC7">
        <w:rPr>
          <w:rFonts w:hint="eastAsia"/>
          <w:sz w:val="24"/>
          <w:szCs w:val="24"/>
        </w:rPr>
        <w:t>MRI</w:t>
      </w:r>
      <w:r w:rsidRPr="00264EC7">
        <w:rPr>
          <w:rFonts w:hint="eastAsia"/>
          <w:sz w:val="24"/>
          <w:szCs w:val="24"/>
        </w:rPr>
        <w:t>病灶任务解码器组合而成的</w:t>
      </w:r>
      <w:r w:rsidRPr="00264EC7">
        <w:rPr>
          <w:rFonts w:hint="eastAsia"/>
          <w:sz w:val="24"/>
          <w:szCs w:val="24"/>
        </w:rPr>
        <w:t>MRI</w:t>
      </w:r>
      <w:r w:rsidRPr="00264EC7">
        <w:rPr>
          <w:rFonts w:hint="eastAsia"/>
          <w:sz w:val="24"/>
          <w:szCs w:val="24"/>
        </w:rPr>
        <w:t>病灶任务处理器、一个由</w:t>
      </w:r>
      <w:r w:rsidRPr="00264EC7">
        <w:rPr>
          <w:rFonts w:hint="eastAsia"/>
          <w:sz w:val="24"/>
          <w:szCs w:val="24"/>
        </w:rPr>
        <w:t>CT</w:t>
      </w:r>
      <w:r w:rsidRPr="00264EC7">
        <w:rPr>
          <w:rFonts w:hint="eastAsia"/>
          <w:sz w:val="24"/>
          <w:szCs w:val="24"/>
        </w:rPr>
        <w:t>模态编码器和</w:t>
      </w:r>
      <w:r w:rsidRPr="00264EC7">
        <w:rPr>
          <w:rFonts w:hint="eastAsia"/>
          <w:sz w:val="24"/>
          <w:szCs w:val="24"/>
        </w:rPr>
        <w:t>CT</w:t>
      </w:r>
      <w:r w:rsidRPr="00264EC7">
        <w:rPr>
          <w:rFonts w:hint="eastAsia"/>
          <w:sz w:val="24"/>
          <w:szCs w:val="24"/>
        </w:rPr>
        <w:t>病灶任务解码器组合而成的</w:t>
      </w:r>
      <w:r w:rsidRPr="00264EC7">
        <w:rPr>
          <w:rFonts w:hint="eastAsia"/>
          <w:sz w:val="24"/>
          <w:szCs w:val="24"/>
        </w:rPr>
        <w:t>CT</w:t>
      </w:r>
      <w:r w:rsidRPr="00264EC7">
        <w:rPr>
          <w:rFonts w:hint="eastAsia"/>
          <w:sz w:val="24"/>
          <w:szCs w:val="24"/>
        </w:rPr>
        <w:t>病灶任务处理器。模态编码器接收</w:t>
      </w:r>
      <w:r w:rsidRPr="00264EC7">
        <w:rPr>
          <w:rFonts w:hint="eastAsia"/>
          <w:sz w:val="24"/>
          <w:szCs w:val="24"/>
        </w:rPr>
        <w:t>MRI</w:t>
      </w:r>
      <w:r w:rsidRPr="00264EC7">
        <w:rPr>
          <w:rFonts w:hint="eastAsia"/>
          <w:sz w:val="24"/>
          <w:szCs w:val="24"/>
        </w:rPr>
        <w:t>或</w:t>
      </w:r>
      <w:r w:rsidRPr="00264EC7">
        <w:rPr>
          <w:rFonts w:hint="eastAsia"/>
          <w:sz w:val="24"/>
          <w:szCs w:val="24"/>
        </w:rPr>
        <w:t>CT</w:t>
      </w:r>
      <w:r w:rsidRPr="00264EC7">
        <w:rPr>
          <w:rFonts w:hint="eastAsia"/>
          <w:sz w:val="24"/>
          <w:szCs w:val="24"/>
        </w:rPr>
        <w:t>图作为输入，将收入编码为一个语义特征图。模态解码器以模态编码器输出的语义特征图和独热条件向量在通道方向堆叠而成的条件特征图作为输入，由独热条件向量来确定输出的模态。模态鉴别器有三个输出：真或假、</w:t>
      </w:r>
      <w:r w:rsidRPr="00264EC7">
        <w:rPr>
          <w:rFonts w:hint="eastAsia"/>
          <w:sz w:val="24"/>
          <w:szCs w:val="24"/>
        </w:rPr>
        <w:t>CT</w:t>
      </w:r>
      <w:r w:rsidRPr="00264EC7">
        <w:rPr>
          <w:rFonts w:hint="eastAsia"/>
          <w:sz w:val="24"/>
          <w:szCs w:val="24"/>
        </w:rPr>
        <w:t>或</w:t>
      </w:r>
      <w:r w:rsidRPr="00264EC7">
        <w:rPr>
          <w:rFonts w:hint="eastAsia"/>
          <w:sz w:val="24"/>
          <w:szCs w:val="24"/>
        </w:rPr>
        <w:t>MRI</w:t>
      </w:r>
      <w:r w:rsidRPr="00264EC7">
        <w:rPr>
          <w:rFonts w:hint="eastAsia"/>
          <w:sz w:val="24"/>
          <w:szCs w:val="24"/>
        </w:rPr>
        <w:t>、</w:t>
      </w:r>
      <w:r w:rsidRPr="00264EC7">
        <w:rPr>
          <w:rFonts w:hint="eastAsia"/>
          <w:sz w:val="24"/>
          <w:szCs w:val="24"/>
        </w:rPr>
        <w:t>CT</w:t>
      </w:r>
      <w:r w:rsidRPr="00264EC7">
        <w:rPr>
          <w:rFonts w:hint="eastAsia"/>
          <w:sz w:val="24"/>
          <w:szCs w:val="24"/>
        </w:rPr>
        <w:t>或</w:t>
      </w:r>
      <w:r w:rsidRPr="00264EC7">
        <w:rPr>
          <w:rFonts w:hint="eastAsia"/>
          <w:sz w:val="24"/>
          <w:szCs w:val="24"/>
        </w:rPr>
        <w:t>MRI</w:t>
      </w:r>
      <w:r w:rsidRPr="00264EC7">
        <w:rPr>
          <w:rFonts w:hint="eastAsia"/>
          <w:sz w:val="24"/>
          <w:szCs w:val="24"/>
        </w:rPr>
        <w:t>模态内子模态的整数索引。特征图鉴别器有输出只有一个：</w:t>
      </w:r>
      <w:r w:rsidRPr="00264EC7">
        <w:rPr>
          <w:rFonts w:hint="eastAsia"/>
          <w:sz w:val="24"/>
          <w:szCs w:val="24"/>
        </w:rPr>
        <w:t>CT</w:t>
      </w:r>
      <w:r w:rsidRPr="00264EC7">
        <w:rPr>
          <w:rFonts w:hint="eastAsia"/>
          <w:sz w:val="24"/>
          <w:szCs w:val="24"/>
        </w:rPr>
        <w:t>或</w:t>
      </w:r>
      <w:r w:rsidRPr="00264EC7">
        <w:rPr>
          <w:rFonts w:hint="eastAsia"/>
          <w:sz w:val="24"/>
          <w:szCs w:val="24"/>
        </w:rPr>
        <w:t>MRI</w:t>
      </w:r>
      <w:r w:rsidRPr="00264EC7">
        <w:rPr>
          <w:rFonts w:hint="eastAsia"/>
          <w:sz w:val="24"/>
          <w:szCs w:val="24"/>
        </w:rPr>
        <w:t>。病灶任务解码器的输出与处理的病灶任务有关，如果是分割任务则输出病灶分割图，如果是检测任务则输出病灶检测框大小和坐标，同样地，两个病灶任务处理器的处理任务可以不同。</w:t>
      </w:r>
    </w:p>
    <w:p w:rsidR="00DE1AD4" w:rsidRPr="00264EC7" w:rsidRDefault="00317406" w:rsidP="00DE1AD4">
      <w:pPr>
        <w:adjustRightInd w:val="0"/>
        <w:snapToGrid w:val="0"/>
        <w:spacing w:line="360" w:lineRule="auto"/>
        <w:ind w:firstLineChars="200" w:firstLine="480"/>
        <w:rPr>
          <w:sz w:val="24"/>
          <w:szCs w:val="24"/>
        </w:rPr>
      </w:pPr>
      <w:r w:rsidRPr="00264EC7">
        <w:rPr>
          <w:rFonts w:hint="eastAsia"/>
          <w:sz w:val="24"/>
          <w:szCs w:val="24"/>
        </w:rPr>
        <w:t>如图</w:t>
      </w:r>
      <w:r w:rsidRPr="00264EC7">
        <w:rPr>
          <w:rFonts w:hint="eastAsia"/>
          <w:sz w:val="24"/>
          <w:szCs w:val="24"/>
        </w:rPr>
        <w:t>3</w:t>
      </w:r>
      <w:r w:rsidRPr="00264EC7">
        <w:rPr>
          <w:rFonts w:hint="eastAsia"/>
          <w:sz w:val="24"/>
          <w:szCs w:val="24"/>
        </w:rPr>
        <w:t>所示</w:t>
      </w:r>
      <w:r w:rsidR="00DE1AD4" w:rsidRPr="00264EC7">
        <w:rPr>
          <w:rFonts w:hint="eastAsia"/>
          <w:sz w:val="24"/>
          <w:szCs w:val="24"/>
        </w:rPr>
        <w:t>，</w:t>
      </w:r>
      <w:r w:rsidRPr="00264EC7">
        <w:rPr>
          <w:rFonts w:hint="eastAsia"/>
          <w:sz w:val="24"/>
          <w:szCs w:val="24"/>
        </w:rPr>
        <w:t>本实施例</w:t>
      </w:r>
      <w:r w:rsidR="00DE1AD4" w:rsidRPr="00264EC7">
        <w:rPr>
          <w:rFonts w:hint="eastAsia"/>
          <w:sz w:val="24"/>
          <w:szCs w:val="24"/>
        </w:rPr>
        <w:t>步骤</w:t>
      </w:r>
      <w:r w:rsidR="00DE1AD4" w:rsidRPr="00264EC7">
        <w:rPr>
          <w:rFonts w:hint="eastAsia"/>
          <w:sz w:val="24"/>
          <w:szCs w:val="24"/>
        </w:rPr>
        <w:t>1</w:t>
      </w:r>
      <w:r w:rsidR="00DE1AD4" w:rsidRPr="00264EC7">
        <w:rPr>
          <w:rFonts w:hint="eastAsia"/>
          <w:sz w:val="24"/>
          <w:szCs w:val="24"/>
        </w:rPr>
        <w:t>）之前还包括训练</w:t>
      </w:r>
      <w:r w:rsidR="00DE1AD4" w:rsidRPr="00264EC7">
        <w:rPr>
          <w:rFonts w:hint="eastAsia"/>
          <w:sz w:val="24"/>
          <w:szCs w:val="24"/>
        </w:rPr>
        <w:t>GAN</w:t>
      </w:r>
      <w:r w:rsidR="00DE1AD4" w:rsidRPr="00264EC7">
        <w:rPr>
          <w:rFonts w:hint="eastAsia"/>
          <w:sz w:val="24"/>
          <w:szCs w:val="24"/>
        </w:rPr>
        <w:t>网络的步骤，详细步骤包括：</w:t>
      </w:r>
    </w:p>
    <w:p w:rsidR="00DE1AD4" w:rsidRPr="00264EC7" w:rsidRDefault="00DE1AD4" w:rsidP="00DE1AD4">
      <w:pPr>
        <w:adjustRightInd w:val="0"/>
        <w:snapToGrid w:val="0"/>
        <w:spacing w:line="360" w:lineRule="auto"/>
        <w:ind w:firstLineChars="200" w:firstLine="480"/>
        <w:rPr>
          <w:sz w:val="24"/>
          <w:szCs w:val="24"/>
        </w:rPr>
      </w:pPr>
      <w:r w:rsidRPr="00264EC7">
        <w:rPr>
          <w:rFonts w:hint="eastAsia"/>
          <w:sz w:val="24"/>
          <w:szCs w:val="24"/>
        </w:rPr>
        <w:t>S1</w:t>
      </w:r>
      <w:r w:rsidRPr="00264EC7">
        <w:rPr>
          <w:rFonts w:hint="eastAsia"/>
          <w:sz w:val="24"/>
          <w:szCs w:val="24"/>
        </w:rPr>
        <w:t>）设计</w:t>
      </w:r>
      <w:r w:rsidRPr="00264EC7">
        <w:rPr>
          <w:rFonts w:hint="eastAsia"/>
          <w:sz w:val="24"/>
          <w:szCs w:val="24"/>
        </w:rPr>
        <w:t>GAN</w:t>
      </w:r>
      <w:r w:rsidRPr="00264EC7">
        <w:rPr>
          <w:rFonts w:hint="eastAsia"/>
          <w:sz w:val="24"/>
          <w:szCs w:val="24"/>
        </w:rPr>
        <w:t>网络的各个部件，所述</w:t>
      </w:r>
      <w:r w:rsidRPr="00264EC7">
        <w:rPr>
          <w:rFonts w:hint="eastAsia"/>
          <w:sz w:val="24"/>
          <w:szCs w:val="24"/>
        </w:rPr>
        <w:t>GAN</w:t>
      </w:r>
      <w:r w:rsidRPr="00264EC7">
        <w:rPr>
          <w:rFonts w:hint="eastAsia"/>
          <w:sz w:val="24"/>
          <w:szCs w:val="24"/>
        </w:rPr>
        <w:t>网络的各个部件包括一个</w:t>
      </w:r>
      <w:r w:rsidRPr="00264EC7">
        <w:rPr>
          <w:rFonts w:hint="eastAsia"/>
          <w:sz w:val="24"/>
          <w:szCs w:val="24"/>
        </w:rPr>
        <w:t>MRI</w:t>
      </w:r>
      <w:r w:rsidRPr="00264EC7">
        <w:rPr>
          <w:rFonts w:hint="eastAsia"/>
          <w:sz w:val="24"/>
          <w:szCs w:val="24"/>
        </w:rPr>
        <w:t>模态编码器、一个</w:t>
      </w:r>
      <w:r w:rsidRPr="00264EC7">
        <w:rPr>
          <w:rFonts w:hint="eastAsia"/>
          <w:sz w:val="24"/>
          <w:szCs w:val="24"/>
        </w:rPr>
        <w:t>CT</w:t>
      </w:r>
      <w:r w:rsidRPr="00264EC7">
        <w:rPr>
          <w:rFonts w:hint="eastAsia"/>
          <w:sz w:val="24"/>
          <w:szCs w:val="24"/>
        </w:rPr>
        <w:t>模态编码器、一个</w:t>
      </w:r>
      <w:r w:rsidRPr="00264EC7">
        <w:rPr>
          <w:rFonts w:hint="eastAsia"/>
          <w:sz w:val="24"/>
          <w:szCs w:val="24"/>
        </w:rPr>
        <w:t>MRI</w:t>
      </w:r>
      <w:r w:rsidRPr="00264EC7">
        <w:rPr>
          <w:rFonts w:hint="eastAsia"/>
          <w:sz w:val="24"/>
          <w:szCs w:val="24"/>
        </w:rPr>
        <w:t>模态解码器、一个</w:t>
      </w:r>
      <w:r w:rsidRPr="00264EC7">
        <w:rPr>
          <w:rFonts w:hint="eastAsia"/>
          <w:sz w:val="24"/>
          <w:szCs w:val="24"/>
        </w:rPr>
        <w:t>CT</w:t>
      </w:r>
      <w:r w:rsidRPr="00264EC7">
        <w:rPr>
          <w:rFonts w:hint="eastAsia"/>
          <w:sz w:val="24"/>
          <w:szCs w:val="24"/>
        </w:rPr>
        <w:t>模态解码器、一个</w:t>
      </w:r>
      <w:r w:rsidRPr="00264EC7">
        <w:rPr>
          <w:rFonts w:hint="eastAsia"/>
          <w:sz w:val="24"/>
          <w:szCs w:val="24"/>
        </w:rPr>
        <w:t>MRI</w:t>
      </w:r>
      <w:r w:rsidRPr="00264EC7">
        <w:rPr>
          <w:rFonts w:hint="eastAsia"/>
          <w:sz w:val="24"/>
          <w:szCs w:val="24"/>
        </w:rPr>
        <w:t>病灶任务解码器、一个</w:t>
      </w:r>
      <w:r w:rsidRPr="00264EC7">
        <w:rPr>
          <w:rFonts w:hint="eastAsia"/>
          <w:sz w:val="24"/>
          <w:szCs w:val="24"/>
        </w:rPr>
        <w:t>CT</w:t>
      </w:r>
      <w:r w:rsidRPr="00264EC7">
        <w:rPr>
          <w:rFonts w:hint="eastAsia"/>
          <w:sz w:val="24"/>
          <w:szCs w:val="24"/>
        </w:rPr>
        <w:t>病灶任务解码器、一个模态鉴别器和一个特征鉴别器；</w:t>
      </w:r>
    </w:p>
    <w:p w:rsidR="00DE1AD4" w:rsidRPr="00264EC7" w:rsidRDefault="00DE1AD4" w:rsidP="00DE1AD4">
      <w:pPr>
        <w:adjustRightInd w:val="0"/>
        <w:snapToGrid w:val="0"/>
        <w:spacing w:line="360" w:lineRule="auto"/>
        <w:ind w:firstLineChars="200" w:firstLine="480"/>
        <w:rPr>
          <w:sz w:val="24"/>
          <w:szCs w:val="24"/>
        </w:rPr>
      </w:pPr>
      <w:r w:rsidRPr="00264EC7">
        <w:rPr>
          <w:rFonts w:hint="eastAsia"/>
          <w:sz w:val="24"/>
          <w:szCs w:val="24"/>
        </w:rPr>
        <w:t>S2</w:t>
      </w:r>
      <w:r w:rsidRPr="00264EC7">
        <w:rPr>
          <w:rFonts w:hint="eastAsia"/>
          <w:sz w:val="24"/>
          <w:szCs w:val="24"/>
        </w:rPr>
        <w:t>）获取具有对应病灶处理任务的配准的病灶标签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sz w:val="24"/>
                <w:szCs w:val="24"/>
              </w:rPr>
              <m:t>x</m:t>
            </m:r>
          </m:sub>
        </m:sSub>
      </m:oMath>
      <w:r w:rsidRPr="00264EC7">
        <w:rPr>
          <w:rFonts w:hint="eastAsia"/>
          <w:sz w:val="24"/>
          <w:szCs w:val="24"/>
        </w:rPr>
        <w:t>的</w:t>
      </w:r>
      <w:r w:rsidRPr="00264EC7">
        <w:rPr>
          <w:rFonts w:hint="eastAsia"/>
          <w:sz w:val="24"/>
          <w:szCs w:val="24"/>
        </w:rPr>
        <w:t>CT</w:t>
      </w:r>
      <w:r w:rsidRPr="00264EC7">
        <w:rPr>
          <w:rFonts w:hint="eastAsia"/>
          <w:sz w:val="24"/>
          <w:szCs w:val="24"/>
        </w:rPr>
        <w:t>多模态训练数据、具有对应病灶处理任务的配准的病灶标签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y</m:t>
            </m:r>
          </m:sub>
        </m:sSub>
      </m:oMath>
      <w:r w:rsidRPr="00264EC7">
        <w:rPr>
          <w:rFonts w:hint="eastAsia"/>
          <w:sz w:val="24"/>
          <w:szCs w:val="24"/>
        </w:rPr>
        <w:t>的</w:t>
      </w:r>
      <w:r w:rsidRPr="00264EC7">
        <w:rPr>
          <w:sz w:val="24"/>
          <w:szCs w:val="24"/>
        </w:rPr>
        <w:t>MRI</w:t>
      </w:r>
      <w:r w:rsidRPr="00264EC7">
        <w:rPr>
          <w:rFonts w:hint="eastAsia"/>
          <w:sz w:val="24"/>
          <w:szCs w:val="24"/>
        </w:rPr>
        <w:t>多模态训练数据作为训练数据，所述训练数据各个模态和子</w:t>
      </w:r>
      <w:proofErr w:type="gramStart"/>
      <w:r w:rsidRPr="00264EC7">
        <w:rPr>
          <w:rFonts w:hint="eastAsia"/>
          <w:sz w:val="24"/>
          <w:szCs w:val="24"/>
        </w:rPr>
        <w:t>模态均</w:t>
      </w:r>
      <w:proofErr w:type="gramEnd"/>
      <w:r w:rsidRPr="00264EC7">
        <w:rPr>
          <w:rFonts w:hint="eastAsia"/>
          <w:sz w:val="24"/>
          <w:szCs w:val="24"/>
        </w:rPr>
        <w:t>无需配准；</w:t>
      </w:r>
    </w:p>
    <w:p w:rsidR="00DE1AD4" w:rsidRPr="00264EC7" w:rsidRDefault="00DE1AD4" w:rsidP="00DE1AD4">
      <w:pPr>
        <w:adjustRightInd w:val="0"/>
        <w:snapToGrid w:val="0"/>
        <w:spacing w:line="360" w:lineRule="auto"/>
        <w:ind w:firstLineChars="200" w:firstLine="480"/>
        <w:rPr>
          <w:sz w:val="24"/>
          <w:szCs w:val="24"/>
        </w:rPr>
      </w:pPr>
      <w:r w:rsidRPr="00264EC7">
        <w:rPr>
          <w:rFonts w:hint="eastAsia"/>
          <w:sz w:val="24"/>
          <w:szCs w:val="24"/>
        </w:rPr>
        <w:t>S3</w:t>
      </w:r>
      <w:r w:rsidRPr="00264EC7">
        <w:rPr>
          <w:rFonts w:hint="eastAsia"/>
          <w:sz w:val="24"/>
          <w:szCs w:val="24"/>
        </w:rPr>
        <w:t>）将</w:t>
      </w:r>
      <w:r w:rsidRPr="00264EC7">
        <w:rPr>
          <w:rFonts w:hint="eastAsia"/>
          <w:sz w:val="24"/>
          <w:szCs w:val="24"/>
        </w:rPr>
        <w:t>M</w:t>
      </w:r>
      <w:r w:rsidRPr="00264EC7">
        <w:rPr>
          <w:sz w:val="24"/>
          <w:szCs w:val="24"/>
        </w:rPr>
        <w:t>RI</w:t>
      </w:r>
      <w:r w:rsidRPr="00264EC7">
        <w:rPr>
          <w:rFonts w:hint="eastAsia"/>
          <w:sz w:val="24"/>
          <w:szCs w:val="24"/>
        </w:rPr>
        <w:t>模态编码器与</w:t>
      </w:r>
      <w:r w:rsidRPr="00264EC7">
        <w:rPr>
          <w:rFonts w:hint="eastAsia"/>
          <w:sz w:val="24"/>
          <w:szCs w:val="24"/>
        </w:rPr>
        <w:t>C</w:t>
      </w:r>
      <w:r w:rsidRPr="00264EC7">
        <w:rPr>
          <w:sz w:val="24"/>
          <w:szCs w:val="24"/>
        </w:rPr>
        <w:t>T</w:t>
      </w:r>
      <w:r w:rsidRPr="00264EC7">
        <w:rPr>
          <w:rFonts w:hint="eastAsia"/>
          <w:sz w:val="24"/>
          <w:szCs w:val="24"/>
        </w:rPr>
        <w:t>病灶任务解码器组合即可得到</w:t>
      </w:r>
      <w:r w:rsidRPr="00264EC7">
        <w:rPr>
          <w:rFonts w:hint="eastAsia"/>
          <w:sz w:val="24"/>
          <w:szCs w:val="24"/>
        </w:rPr>
        <w:t>C</w:t>
      </w:r>
      <w:r w:rsidRPr="00264EC7">
        <w:rPr>
          <w:sz w:val="24"/>
          <w:szCs w:val="24"/>
        </w:rPr>
        <w:t>T</w:t>
      </w:r>
      <w:r w:rsidRPr="00264EC7">
        <w:rPr>
          <w:rFonts w:hint="eastAsia"/>
          <w:sz w:val="24"/>
          <w:szCs w:val="24"/>
        </w:rPr>
        <w:t>病灶任务处理器，基于具有对应病灶处理任务的配准的病灶标签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sz w:val="24"/>
                <w:szCs w:val="24"/>
              </w:rPr>
              <m:t>x</m:t>
            </m:r>
          </m:sub>
        </m:sSub>
      </m:oMath>
      <w:r w:rsidRPr="00264EC7">
        <w:rPr>
          <w:rFonts w:hint="eastAsia"/>
          <w:sz w:val="24"/>
          <w:szCs w:val="24"/>
        </w:rPr>
        <w:t>的</w:t>
      </w:r>
      <w:r w:rsidRPr="00264EC7">
        <w:rPr>
          <w:rFonts w:hint="eastAsia"/>
          <w:sz w:val="24"/>
          <w:szCs w:val="24"/>
        </w:rPr>
        <w:t>CT</w:t>
      </w:r>
      <w:r w:rsidRPr="00264EC7">
        <w:rPr>
          <w:rFonts w:hint="eastAsia"/>
          <w:sz w:val="24"/>
          <w:szCs w:val="24"/>
        </w:rPr>
        <w:t>多模态训练数据进行</w:t>
      </w:r>
      <w:r w:rsidRPr="00264EC7">
        <w:rPr>
          <w:rFonts w:hint="eastAsia"/>
          <w:sz w:val="24"/>
          <w:szCs w:val="24"/>
        </w:rPr>
        <w:t>C</w:t>
      </w:r>
      <w:r w:rsidRPr="00264EC7">
        <w:rPr>
          <w:sz w:val="24"/>
          <w:szCs w:val="24"/>
        </w:rPr>
        <w:t>T</w:t>
      </w:r>
      <w:r w:rsidRPr="00264EC7">
        <w:rPr>
          <w:rFonts w:hint="eastAsia"/>
          <w:sz w:val="24"/>
          <w:szCs w:val="24"/>
        </w:rPr>
        <w:t>病灶任务处理器的病灶任务处理训练；将</w:t>
      </w:r>
      <w:r w:rsidRPr="00264EC7">
        <w:rPr>
          <w:rFonts w:hint="eastAsia"/>
          <w:sz w:val="24"/>
          <w:szCs w:val="24"/>
        </w:rPr>
        <w:t>C</w:t>
      </w:r>
      <w:r w:rsidRPr="00264EC7">
        <w:rPr>
          <w:sz w:val="24"/>
          <w:szCs w:val="24"/>
        </w:rPr>
        <w:t>T</w:t>
      </w:r>
      <w:r w:rsidRPr="00264EC7">
        <w:rPr>
          <w:rFonts w:hint="eastAsia"/>
          <w:sz w:val="24"/>
          <w:szCs w:val="24"/>
        </w:rPr>
        <w:t>模态编码器与</w:t>
      </w:r>
      <w:r w:rsidRPr="00264EC7">
        <w:rPr>
          <w:rFonts w:hint="eastAsia"/>
          <w:sz w:val="24"/>
          <w:szCs w:val="24"/>
        </w:rPr>
        <w:t>M</w:t>
      </w:r>
      <w:r w:rsidRPr="00264EC7">
        <w:rPr>
          <w:sz w:val="24"/>
          <w:szCs w:val="24"/>
        </w:rPr>
        <w:t>RI</w:t>
      </w:r>
      <w:r w:rsidRPr="00264EC7">
        <w:rPr>
          <w:rFonts w:hint="eastAsia"/>
          <w:sz w:val="24"/>
          <w:szCs w:val="24"/>
        </w:rPr>
        <w:t>病灶任务解码器组合即可得到</w:t>
      </w:r>
      <w:r w:rsidRPr="00264EC7">
        <w:rPr>
          <w:rFonts w:hint="eastAsia"/>
          <w:sz w:val="24"/>
          <w:szCs w:val="24"/>
        </w:rPr>
        <w:t>M</w:t>
      </w:r>
      <w:r w:rsidRPr="00264EC7">
        <w:rPr>
          <w:sz w:val="24"/>
          <w:szCs w:val="24"/>
        </w:rPr>
        <w:t>RI</w:t>
      </w:r>
      <w:r w:rsidRPr="00264EC7">
        <w:rPr>
          <w:rFonts w:hint="eastAsia"/>
          <w:sz w:val="24"/>
          <w:szCs w:val="24"/>
        </w:rPr>
        <w:t>病灶任务处理器，基于具有对应病灶处理任务的配准的病灶标签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y</m:t>
            </m:r>
          </m:sub>
        </m:sSub>
      </m:oMath>
      <w:r w:rsidRPr="00264EC7">
        <w:rPr>
          <w:rFonts w:hint="eastAsia"/>
          <w:sz w:val="24"/>
          <w:szCs w:val="24"/>
        </w:rPr>
        <w:t>的</w:t>
      </w:r>
      <w:r w:rsidRPr="00264EC7">
        <w:rPr>
          <w:sz w:val="24"/>
          <w:szCs w:val="24"/>
        </w:rPr>
        <w:t>MRI</w:t>
      </w:r>
      <w:r w:rsidRPr="00264EC7">
        <w:rPr>
          <w:rFonts w:hint="eastAsia"/>
          <w:sz w:val="24"/>
          <w:szCs w:val="24"/>
        </w:rPr>
        <w:t>多模态训练数据进行</w:t>
      </w:r>
      <w:r w:rsidRPr="00264EC7">
        <w:rPr>
          <w:sz w:val="24"/>
          <w:szCs w:val="24"/>
        </w:rPr>
        <w:t>MRI</w:t>
      </w:r>
      <w:r w:rsidRPr="00264EC7">
        <w:rPr>
          <w:rFonts w:hint="eastAsia"/>
          <w:sz w:val="24"/>
          <w:szCs w:val="24"/>
        </w:rPr>
        <w:t>病灶任务处理器的病灶任务处理训练；将</w:t>
      </w:r>
      <w:r w:rsidRPr="00264EC7">
        <w:rPr>
          <w:rFonts w:hint="eastAsia"/>
          <w:sz w:val="24"/>
          <w:szCs w:val="24"/>
        </w:rPr>
        <w:t>CT</w:t>
      </w:r>
      <w:r w:rsidRPr="00264EC7">
        <w:rPr>
          <w:rFonts w:hint="eastAsia"/>
          <w:sz w:val="24"/>
          <w:szCs w:val="24"/>
        </w:rPr>
        <w:t>模态编码器、</w:t>
      </w:r>
      <w:r w:rsidRPr="00264EC7">
        <w:rPr>
          <w:rFonts w:hint="eastAsia"/>
          <w:sz w:val="24"/>
          <w:szCs w:val="24"/>
        </w:rPr>
        <w:t>CT</w:t>
      </w:r>
      <w:r w:rsidRPr="00264EC7">
        <w:rPr>
          <w:rFonts w:hint="eastAsia"/>
          <w:sz w:val="24"/>
          <w:szCs w:val="24"/>
        </w:rPr>
        <w:t>模态解码器构成</w:t>
      </w:r>
      <w:r w:rsidRPr="00264EC7">
        <w:rPr>
          <w:rFonts w:hint="eastAsia"/>
          <w:sz w:val="24"/>
          <w:szCs w:val="24"/>
        </w:rPr>
        <w:t>C</w:t>
      </w:r>
      <w:r w:rsidRPr="00264EC7">
        <w:rPr>
          <w:sz w:val="24"/>
          <w:szCs w:val="24"/>
        </w:rPr>
        <w:t>T</w:t>
      </w:r>
      <w:r w:rsidRPr="00264EC7">
        <w:rPr>
          <w:rFonts w:hint="eastAsia"/>
          <w:sz w:val="24"/>
          <w:szCs w:val="24"/>
        </w:rPr>
        <w:t>内部多模态转换器并基于训练数据进行</w:t>
      </w:r>
      <w:r w:rsidRPr="00264EC7">
        <w:rPr>
          <w:rFonts w:hint="eastAsia"/>
          <w:sz w:val="24"/>
          <w:szCs w:val="24"/>
        </w:rPr>
        <w:t>C</w:t>
      </w:r>
      <w:r w:rsidRPr="00264EC7">
        <w:rPr>
          <w:sz w:val="24"/>
          <w:szCs w:val="24"/>
        </w:rPr>
        <w:t>T</w:t>
      </w:r>
      <w:r w:rsidRPr="00264EC7">
        <w:rPr>
          <w:rFonts w:hint="eastAsia"/>
          <w:sz w:val="24"/>
          <w:szCs w:val="24"/>
        </w:rPr>
        <w:t>转</w:t>
      </w:r>
      <w:r w:rsidRPr="00264EC7">
        <w:rPr>
          <w:rFonts w:hint="eastAsia"/>
          <w:sz w:val="24"/>
          <w:szCs w:val="24"/>
        </w:rPr>
        <w:t>C</w:t>
      </w:r>
      <w:r w:rsidRPr="00264EC7">
        <w:rPr>
          <w:sz w:val="24"/>
          <w:szCs w:val="24"/>
        </w:rPr>
        <w:t>T</w:t>
      </w:r>
      <w:r w:rsidRPr="00264EC7">
        <w:rPr>
          <w:rFonts w:hint="eastAsia"/>
          <w:sz w:val="24"/>
          <w:szCs w:val="24"/>
        </w:rPr>
        <w:t>的训练，将</w:t>
      </w:r>
      <w:r w:rsidRPr="00264EC7">
        <w:rPr>
          <w:rFonts w:hint="eastAsia"/>
          <w:sz w:val="24"/>
          <w:szCs w:val="24"/>
        </w:rPr>
        <w:t>CT</w:t>
      </w:r>
      <w:r w:rsidRPr="00264EC7">
        <w:rPr>
          <w:rFonts w:hint="eastAsia"/>
          <w:sz w:val="24"/>
          <w:szCs w:val="24"/>
        </w:rPr>
        <w:t>模态编码器、</w:t>
      </w:r>
      <w:r w:rsidRPr="00264EC7">
        <w:rPr>
          <w:sz w:val="24"/>
          <w:szCs w:val="24"/>
        </w:rPr>
        <w:t>MRI</w:t>
      </w:r>
      <w:r w:rsidRPr="00264EC7">
        <w:rPr>
          <w:rFonts w:hint="eastAsia"/>
          <w:sz w:val="24"/>
          <w:szCs w:val="24"/>
        </w:rPr>
        <w:t>模态解码器构成</w:t>
      </w:r>
      <w:r w:rsidRPr="00264EC7">
        <w:rPr>
          <w:rFonts w:hint="eastAsia"/>
          <w:sz w:val="24"/>
          <w:szCs w:val="24"/>
        </w:rPr>
        <w:t>C</w:t>
      </w:r>
      <w:r w:rsidRPr="00264EC7">
        <w:rPr>
          <w:sz w:val="24"/>
          <w:szCs w:val="24"/>
        </w:rPr>
        <w:t>T</w:t>
      </w:r>
      <w:r w:rsidRPr="00264EC7">
        <w:rPr>
          <w:rFonts w:hint="eastAsia"/>
          <w:sz w:val="24"/>
          <w:szCs w:val="24"/>
        </w:rPr>
        <w:t>-</w:t>
      </w:r>
      <w:r w:rsidRPr="00264EC7">
        <w:rPr>
          <w:sz w:val="24"/>
          <w:szCs w:val="24"/>
        </w:rPr>
        <w:t>MRI</w:t>
      </w:r>
      <w:r w:rsidRPr="00264EC7">
        <w:rPr>
          <w:rFonts w:hint="eastAsia"/>
          <w:sz w:val="24"/>
          <w:szCs w:val="24"/>
        </w:rPr>
        <w:t>多模态转换器并基于训练数据进行</w:t>
      </w:r>
      <w:r w:rsidRPr="00264EC7">
        <w:rPr>
          <w:rFonts w:hint="eastAsia"/>
          <w:sz w:val="24"/>
          <w:szCs w:val="24"/>
        </w:rPr>
        <w:t>C</w:t>
      </w:r>
      <w:r w:rsidRPr="00264EC7">
        <w:rPr>
          <w:sz w:val="24"/>
          <w:szCs w:val="24"/>
        </w:rPr>
        <w:t>T</w:t>
      </w:r>
      <w:r w:rsidRPr="00264EC7">
        <w:rPr>
          <w:rFonts w:hint="eastAsia"/>
          <w:sz w:val="24"/>
          <w:szCs w:val="24"/>
        </w:rPr>
        <w:t>转</w:t>
      </w:r>
      <w:r w:rsidRPr="00264EC7">
        <w:rPr>
          <w:sz w:val="24"/>
          <w:szCs w:val="24"/>
        </w:rPr>
        <w:t>MRI</w:t>
      </w:r>
      <w:r w:rsidRPr="00264EC7">
        <w:rPr>
          <w:rFonts w:hint="eastAsia"/>
          <w:sz w:val="24"/>
          <w:szCs w:val="24"/>
        </w:rPr>
        <w:t>的训练，将</w:t>
      </w:r>
      <w:r w:rsidRPr="00264EC7">
        <w:rPr>
          <w:sz w:val="24"/>
          <w:szCs w:val="24"/>
        </w:rPr>
        <w:t>MRI</w:t>
      </w:r>
      <w:r w:rsidRPr="00264EC7">
        <w:rPr>
          <w:rFonts w:hint="eastAsia"/>
          <w:sz w:val="24"/>
          <w:szCs w:val="24"/>
        </w:rPr>
        <w:t>模态编码器、</w:t>
      </w:r>
      <w:r w:rsidRPr="00264EC7">
        <w:rPr>
          <w:sz w:val="24"/>
          <w:szCs w:val="24"/>
        </w:rPr>
        <w:t>MRI</w:t>
      </w:r>
      <w:r w:rsidRPr="00264EC7">
        <w:rPr>
          <w:rFonts w:hint="eastAsia"/>
          <w:sz w:val="24"/>
          <w:szCs w:val="24"/>
        </w:rPr>
        <w:t>模态解码器构成</w:t>
      </w:r>
      <w:r w:rsidRPr="00264EC7">
        <w:rPr>
          <w:sz w:val="24"/>
          <w:szCs w:val="24"/>
        </w:rPr>
        <w:t>MRI</w:t>
      </w:r>
      <w:r w:rsidRPr="00264EC7">
        <w:rPr>
          <w:rFonts w:hint="eastAsia"/>
          <w:sz w:val="24"/>
          <w:szCs w:val="24"/>
        </w:rPr>
        <w:t>内部多模态转换器并基于训练数据进行</w:t>
      </w:r>
      <w:r w:rsidRPr="00264EC7">
        <w:rPr>
          <w:sz w:val="24"/>
          <w:szCs w:val="24"/>
        </w:rPr>
        <w:t>MRI</w:t>
      </w:r>
      <w:r w:rsidRPr="00264EC7">
        <w:rPr>
          <w:rFonts w:hint="eastAsia"/>
          <w:sz w:val="24"/>
          <w:szCs w:val="24"/>
        </w:rPr>
        <w:t>转</w:t>
      </w:r>
      <w:r w:rsidRPr="00264EC7">
        <w:rPr>
          <w:sz w:val="24"/>
          <w:szCs w:val="24"/>
        </w:rPr>
        <w:t>MRI</w:t>
      </w:r>
      <w:r w:rsidRPr="00264EC7">
        <w:rPr>
          <w:rFonts w:hint="eastAsia"/>
          <w:sz w:val="24"/>
          <w:szCs w:val="24"/>
        </w:rPr>
        <w:t>的训练，将</w:t>
      </w:r>
      <w:r w:rsidRPr="00264EC7">
        <w:rPr>
          <w:sz w:val="24"/>
          <w:szCs w:val="24"/>
        </w:rPr>
        <w:t>MRI</w:t>
      </w:r>
      <w:r w:rsidRPr="00264EC7">
        <w:rPr>
          <w:rFonts w:hint="eastAsia"/>
          <w:sz w:val="24"/>
          <w:szCs w:val="24"/>
        </w:rPr>
        <w:t>模态编码器、</w:t>
      </w:r>
      <w:r w:rsidRPr="00264EC7">
        <w:rPr>
          <w:rFonts w:hint="eastAsia"/>
          <w:sz w:val="24"/>
          <w:szCs w:val="24"/>
        </w:rPr>
        <w:t>CT</w:t>
      </w:r>
      <w:r w:rsidRPr="00264EC7">
        <w:rPr>
          <w:rFonts w:hint="eastAsia"/>
          <w:sz w:val="24"/>
          <w:szCs w:val="24"/>
        </w:rPr>
        <w:t>模态解码器构成</w:t>
      </w:r>
      <w:r w:rsidRPr="00264EC7">
        <w:rPr>
          <w:sz w:val="24"/>
          <w:szCs w:val="24"/>
        </w:rPr>
        <w:t>MRI</w:t>
      </w:r>
      <w:r w:rsidRPr="00264EC7">
        <w:rPr>
          <w:rFonts w:hint="eastAsia"/>
          <w:sz w:val="24"/>
          <w:szCs w:val="24"/>
        </w:rPr>
        <w:t>-CT</w:t>
      </w:r>
      <w:r w:rsidRPr="00264EC7">
        <w:rPr>
          <w:rFonts w:hint="eastAsia"/>
          <w:sz w:val="24"/>
          <w:szCs w:val="24"/>
        </w:rPr>
        <w:t>多模态转换器并基于训练数据进行</w:t>
      </w:r>
      <w:r w:rsidRPr="00264EC7">
        <w:rPr>
          <w:sz w:val="24"/>
          <w:szCs w:val="24"/>
        </w:rPr>
        <w:t>MRI</w:t>
      </w:r>
      <w:r w:rsidRPr="00264EC7">
        <w:rPr>
          <w:rFonts w:hint="eastAsia"/>
          <w:sz w:val="24"/>
          <w:szCs w:val="24"/>
        </w:rPr>
        <w:t>转</w:t>
      </w:r>
      <w:r w:rsidRPr="00264EC7">
        <w:rPr>
          <w:rFonts w:hint="eastAsia"/>
          <w:sz w:val="24"/>
          <w:szCs w:val="24"/>
        </w:rPr>
        <w:t>CT</w:t>
      </w:r>
      <w:r w:rsidRPr="00264EC7">
        <w:rPr>
          <w:rFonts w:hint="eastAsia"/>
          <w:sz w:val="24"/>
          <w:szCs w:val="24"/>
        </w:rPr>
        <w:t>的训练；</w:t>
      </w:r>
    </w:p>
    <w:p w:rsidR="00317406" w:rsidRPr="00264EC7" w:rsidRDefault="00DE1AD4" w:rsidP="00317406">
      <w:pPr>
        <w:adjustRightInd w:val="0"/>
        <w:snapToGrid w:val="0"/>
        <w:spacing w:line="360" w:lineRule="auto"/>
        <w:ind w:firstLineChars="200" w:firstLine="480"/>
        <w:rPr>
          <w:sz w:val="24"/>
          <w:szCs w:val="24"/>
        </w:rPr>
      </w:pPr>
      <w:r w:rsidRPr="00264EC7">
        <w:rPr>
          <w:rFonts w:hint="eastAsia"/>
          <w:sz w:val="24"/>
          <w:szCs w:val="24"/>
        </w:rPr>
        <w:t>S4</w:t>
      </w:r>
      <w:r w:rsidRPr="00264EC7">
        <w:rPr>
          <w:rFonts w:hint="eastAsia"/>
          <w:sz w:val="24"/>
          <w:szCs w:val="24"/>
        </w:rPr>
        <w:t>）分别将</w:t>
      </w:r>
      <w:r w:rsidRPr="00264EC7">
        <w:rPr>
          <w:rFonts w:hint="eastAsia"/>
          <w:sz w:val="24"/>
          <w:szCs w:val="24"/>
        </w:rPr>
        <w:t>CT</w:t>
      </w:r>
      <w:r w:rsidRPr="00264EC7">
        <w:rPr>
          <w:rFonts w:hint="eastAsia"/>
          <w:sz w:val="24"/>
          <w:szCs w:val="24"/>
        </w:rPr>
        <w:t>多模态训练数据中病灶标签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sz w:val="24"/>
                <w:szCs w:val="24"/>
              </w:rPr>
              <m:t>x</m:t>
            </m:r>
          </m:sub>
        </m:sSub>
      </m:oMath>
      <w:r w:rsidRPr="00264EC7">
        <w:rPr>
          <w:rFonts w:hint="eastAsia"/>
          <w:sz w:val="24"/>
          <w:szCs w:val="24"/>
        </w:rPr>
        <w:t>和进行</w:t>
      </w:r>
      <w:r w:rsidRPr="00264EC7">
        <w:rPr>
          <w:rFonts w:hint="eastAsia"/>
          <w:sz w:val="24"/>
          <w:szCs w:val="24"/>
        </w:rPr>
        <w:t>C</w:t>
      </w:r>
      <w:r w:rsidRPr="00264EC7">
        <w:rPr>
          <w:sz w:val="24"/>
          <w:szCs w:val="24"/>
        </w:rPr>
        <w:t>T</w:t>
      </w:r>
      <w:r w:rsidRPr="00264EC7">
        <w:rPr>
          <w:rFonts w:hint="eastAsia"/>
          <w:sz w:val="24"/>
          <w:szCs w:val="24"/>
        </w:rPr>
        <w:t>转</w:t>
      </w:r>
      <w:r w:rsidRPr="00264EC7">
        <w:rPr>
          <w:rFonts w:hint="eastAsia"/>
          <w:sz w:val="24"/>
          <w:szCs w:val="24"/>
        </w:rPr>
        <w:t>C</w:t>
      </w:r>
      <w:r w:rsidRPr="00264EC7">
        <w:rPr>
          <w:sz w:val="24"/>
          <w:szCs w:val="24"/>
        </w:rPr>
        <w:t>T</w:t>
      </w:r>
      <w:r w:rsidRPr="00264EC7">
        <w:rPr>
          <w:rFonts w:hint="eastAsia"/>
          <w:sz w:val="24"/>
          <w:szCs w:val="24"/>
        </w:rPr>
        <w:t>的训练得到的病灶标签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sz w:val="24"/>
                <w:szCs w:val="24"/>
              </w:rPr>
              <m:t>x</m:t>
            </m:r>
          </m:sub>
        </m:sSub>
      </m:oMath>
      <w:r w:rsidRPr="00264EC7">
        <w:rPr>
          <w:rFonts w:hint="eastAsia"/>
          <w:sz w:val="24"/>
          <w:szCs w:val="24"/>
        </w:rPr>
        <w:t>、</w:t>
      </w:r>
      <w:r w:rsidRPr="00264EC7">
        <w:rPr>
          <w:rFonts w:hint="eastAsia"/>
          <w:sz w:val="24"/>
          <w:szCs w:val="24"/>
        </w:rPr>
        <w:t>C</w:t>
      </w:r>
      <w:r w:rsidRPr="00264EC7">
        <w:rPr>
          <w:sz w:val="24"/>
          <w:szCs w:val="24"/>
        </w:rPr>
        <w:t>T</w:t>
      </w:r>
      <w:r w:rsidRPr="00264EC7">
        <w:rPr>
          <w:rFonts w:hint="eastAsia"/>
          <w:sz w:val="24"/>
          <w:szCs w:val="24"/>
        </w:rPr>
        <w:t>转</w:t>
      </w:r>
      <w:r w:rsidRPr="00264EC7">
        <w:rPr>
          <w:sz w:val="24"/>
          <w:szCs w:val="24"/>
        </w:rPr>
        <w:t>MRI</w:t>
      </w:r>
      <w:r w:rsidRPr="00264EC7">
        <w:rPr>
          <w:rFonts w:hint="eastAsia"/>
          <w:sz w:val="24"/>
          <w:szCs w:val="24"/>
        </w:rPr>
        <w:t>的训练得到的病灶标签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sz w:val="24"/>
                <w:szCs w:val="24"/>
              </w:rPr>
              <m:t>x</m:t>
            </m:r>
          </m:sub>
        </m:sSub>
      </m:oMath>
      <w:r w:rsidRPr="00264EC7">
        <w:rPr>
          <w:rFonts w:hint="eastAsia"/>
          <w:sz w:val="24"/>
          <w:szCs w:val="24"/>
        </w:rPr>
        <w:t>、</w:t>
      </w:r>
      <w:r w:rsidRPr="00264EC7">
        <w:rPr>
          <w:rFonts w:hint="eastAsia"/>
          <w:sz w:val="24"/>
          <w:szCs w:val="24"/>
        </w:rPr>
        <w:t>C</w:t>
      </w:r>
      <w:r w:rsidRPr="00264EC7">
        <w:rPr>
          <w:sz w:val="24"/>
          <w:szCs w:val="24"/>
        </w:rPr>
        <w:t>T</w:t>
      </w:r>
      <w:r w:rsidRPr="00264EC7">
        <w:rPr>
          <w:rFonts w:hint="eastAsia"/>
          <w:sz w:val="24"/>
          <w:szCs w:val="24"/>
        </w:rPr>
        <w:t>病灶任务处理训练得到的病灶标签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sz w:val="24"/>
                <w:szCs w:val="24"/>
              </w:rPr>
              <m:t>x</m:t>
            </m:r>
          </m:sub>
        </m:sSub>
      </m:oMath>
      <w:r w:rsidRPr="00264EC7">
        <w:rPr>
          <w:rFonts w:hint="eastAsia"/>
          <w:sz w:val="24"/>
          <w:szCs w:val="24"/>
        </w:rPr>
        <w:t>进行对比，分别将</w:t>
      </w:r>
      <w:r w:rsidRPr="00264EC7">
        <w:rPr>
          <w:sz w:val="24"/>
          <w:szCs w:val="24"/>
        </w:rPr>
        <w:t>MRI</w:t>
      </w:r>
      <w:r w:rsidRPr="00264EC7">
        <w:rPr>
          <w:rFonts w:hint="eastAsia"/>
          <w:sz w:val="24"/>
          <w:szCs w:val="24"/>
        </w:rPr>
        <w:t>多模态训练数据中病灶标签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y</m:t>
            </m:r>
          </m:sub>
        </m:sSub>
      </m:oMath>
      <w:r w:rsidRPr="00264EC7">
        <w:rPr>
          <w:rFonts w:hint="eastAsia"/>
          <w:sz w:val="24"/>
          <w:szCs w:val="24"/>
        </w:rPr>
        <w:t>和进行</w:t>
      </w:r>
      <w:r w:rsidRPr="00264EC7">
        <w:rPr>
          <w:sz w:val="24"/>
          <w:szCs w:val="24"/>
        </w:rPr>
        <w:t>MRI</w:t>
      </w:r>
      <w:r w:rsidRPr="00264EC7">
        <w:rPr>
          <w:rFonts w:hint="eastAsia"/>
          <w:sz w:val="24"/>
          <w:szCs w:val="24"/>
        </w:rPr>
        <w:t>转</w:t>
      </w:r>
      <w:r w:rsidRPr="00264EC7">
        <w:rPr>
          <w:sz w:val="24"/>
          <w:szCs w:val="24"/>
        </w:rPr>
        <w:t>MRI</w:t>
      </w:r>
      <w:r w:rsidRPr="00264EC7">
        <w:rPr>
          <w:rFonts w:hint="eastAsia"/>
          <w:sz w:val="24"/>
          <w:szCs w:val="24"/>
        </w:rPr>
        <w:t>的训练得到的病灶标签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y</m:t>
            </m:r>
          </m:sub>
        </m:sSub>
      </m:oMath>
      <w:r w:rsidRPr="00264EC7">
        <w:rPr>
          <w:rFonts w:hint="eastAsia"/>
          <w:sz w:val="24"/>
          <w:szCs w:val="24"/>
        </w:rPr>
        <w:t>、</w:t>
      </w:r>
      <w:r w:rsidRPr="00264EC7">
        <w:rPr>
          <w:sz w:val="24"/>
          <w:szCs w:val="24"/>
        </w:rPr>
        <w:t>MRI</w:t>
      </w:r>
      <w:r w:rsidRPr="00264EC7">
        <w:rPr>
          <w:rFonts w:hint="eastAsia"/>
          <w:sz w:val="24"/>
          <w:szCs w:val="24"/>
        </w:rPr>
        <w:t>转</w:t>
      </w:r>
      <w:r w:rsidRPr="00264EC7">
        <w:rPr>
          <w:rFonts w:hint="eastAsia"/>
          <w:sz w:val="24"/>
          <w:szCs w:val="24"/>
        </w:rPr>
        <w:t>C</w:t>
      </w:r>
      <w:r w:rsidRPr="00264EC7">
        <w:rPr>
          <w:sz w:val="24"/>
          <w:szCs w:val="24"/>
        </w:rPr>
        <w:t>T</w:t>
      </w:r>
      <w:r w:rsidRPr="00264EC7">
        <w:rPr>
          <w:rFonts w:hint="eastAsia"/>
          <w:sz w:val="24"/>
          <w:szCs w:val="24"/>
        </w:rPr>
        <w:t>的训练得到的病灶标签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y</m:t>
            </m:r>
          </m:sub>
        </m:sSub>
      </m:oMath>
      <w:r w:rsidRPr="00264EC7">
        <w:rPr>
          <w:rFonts w:hint="eastAsia"/>
          <w:sz w:val="24"/>
          <w:szCs w:val="24"/>
        </w:rPr>
        <w:t>、</w:t>
      </w:r>
      <w:r w:rsidRPr="00264EC7">
        <w:rPr>
          <w:sz w:val="24"/>
          <w:szCs w:val="24"/>
        </w:rPr>
        <w:t>MRI</w:t>
      </w:r>
      <w:r w:rsidRPr="00264EC7">
        <w:rPr>
          <w:rFonts w:hint="eastAsia"/>
          <w:sz w:val="24"/>
          <w:szCs w:val="24"/>
        </w:rPr>
        <w:t>病灶任务处理训练得到的病灶标签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y</m:t>
            </m:r>
          </m:sub>
        </m:sSub>
      </m:oMath>
      <w:r w:rsidRPr="00264EC7">
        <w:rPr>
          <w:rFonts w:hint="eastAsia"/>
          <w:sz w:val="24"/>
          <w:szCs w:val="24"/>
        </w:rPr>
        <w:t>进行对比；如果任意训练的对比结果不能达到要求则跳转执行步骤</w:t>
      </w:r>
      <w:r w:rsidRPr="00264EC7">
        <w:rPr>
          <w:rFonts w:hint="eastAsia"/>
          <w:sz w:val="24"/>
          <w:szCs w:val="24"/>
        </w:rPr>
        <w:t>S3</w:t>
      </w:r>
      <w:r w:rsidRPr="00264EC7">
        <w:rPr>
          <w:rFonts w:hint="eastAsia"/>
          <w:sz w:val="24"/>
          <w:szCs w:val="24"/>
        </w:rPr>
        <w:t>）继续进行训练，否则结束并退出。</w:t>
      </w:r>
    </w:p>
    <w:p w:rsidR="004A5C3E" w:rsidRPr="00264EC7" w:rsidRDefault="004A5C3E" w:rsidP="004A5C3E">
      <w:pPr>
        <w:adjustRightInd w:val="0"/>
        <w:snapToGrid w:val="0"/>
        <w:spacing w:line="360" w:lineRule="auto"/>
        <w:ind w:firstLineChars="200" w:firstLine="480"/>
        <w:rPr>
          <w:bCs/>
          <w:sz w:val="24"/>
          <w:szCs w:val="24"/>
        </w:rPr>
      </w:pPr>
      <w:r w:rsidRPr="00264EC7">
        <w:rPr>
          <w:rFonts w:hint="eastAsia"/>
          <w:sz w:val="24"/>
          <w:szCs w:val="24"/>
        </w:rPr>
        <w:lastRenderedPageBreak/>
        <w:t>本实施例中训练的数据准备方式如下：首先，需要准备</w:t>
      </w:r>
      <w:r w:rsidRPr="00264EC7">
        <w:rPr>
          <w:rFonts w:hint="eastAsia"/>
          <w:sz w:val="24"/>
          <w:szCs w:val="24"/>
        </w:rPr>
        <w:t>M</w:t>
      </w:r>
      <w:r w:rsidRPr="00264EC7">
        <w:rPr>
          <w:sz w:val="24"/>
          <w:szCs w:val="24"/>
        </w:rPr>
        <w:t>RI</w:t>
      </w:r>
      <w:r w:rsidRPr="00264EC7">
        <w:rPr>
          <w:rFonts w:hint="eastAsia"/>
          <w:sz w:val="24"/>
          <w:szCs w:val="24"/>
        </w:rPr>
        <w:t>的</w:t>
      </w:r>
      <w:r w:rsidRPr="00264EC7">
        <w:rPr>
          <w:rFonts w:hint="eastAsia"/>
          <w:bCs/>
          <w:sz w:val="24"/>
          <w:szCs w:val="24"/>
        </w:rPr>
        <w:t>T</w:t>
      </w:r>
      <w:r w:rsidRPr="00264EC7">
        <w:rPr>
          <w:bCs/>
          <w:sz w:val="24"/>
          <w:szCs w:val="24"/>
        </w:rPr>
        <w:t>1</w:t>
      </w:r>
      <w:r w:rsidRPr="00264EC7">
        <w:rPr>
          <w:rFonts w:hint="eastAsia"/>
          <w:bCs/>
          <w:sz w:val="24"/>
          <w:szCs w:val="24"/>
        </w:rPr>
        <w:t>、</w:t>
      </w:r>
      <w:r w:rsidRPr="00264EC7">
        <w:rPr>
          <w:rFonts w:hint="eastAsia"/>
          <w:bCs/>
          <w:sz w:val="24"/>
          <w:szCs w:val="24"/>
        </w:rPr>
        <w:t>T</w:t>
      </w:r>
      <w:r w:rsidRPr="00264EC7">
        <w:rPr>
          <w:bCs/>
          <w:sz w:val="24"/>
          <w:szCs w:val="24"/>
        </w:rPr>
        <w:t>2</w:t>
      </w:r>
      <w:r w:rsidRPr="00264EC7">
        <w:rPr>
          <w:rFonts w:hint="eastAsia"/>
          <w:bCs/>
          <w:sz w:val="24"/>
          <w:szCs w:val="24"/>
        </w:rPr>
        <w:t>、</w:t>
      </w:r>
      <w:r w:rsidRPr="00264EC7">
        <w:rPr>
          <w:bCs/>
          <w:sz w:val="24"/>
          <w:szCs w:val="24"/>
        </w:rPr>
        <w:t>T1</w:t>
      </w:r>
      <w:r w:rsidRPr="00264EC7">
        <w:rPr>
          <w:rFonts w:hint="eastAsia"/>
          <w:bCs/>
          <w:sz w:val="24"/>
          <w:szCs w:val="24"/>
        </w:rPr>
        <w:t>c</w:t>
      </w:r>
      <w:r w:rsidRPr="00264EC7">
        <w:rPr>
          <w:rFonts w:hint="eastAsia"/>
          <w:bCs/>
          <w:sz w:val="24"/>
          <w:szCs w:val="24"/>
        </w:rPr>
        <w:t>、</w:t>
      </w:r>
      <w:r w:rsidRPr="00264EC7">
        <w:rPr>
          <w:bCs/>
          <w:sz w:val="24"/>
          <w:szCs w:val="24"/>
        </w:rPr>
        <w:t>Flair</w:t>
      </w:r>
      <w:r w:rsidRPr="00264EC7">
        <w:rPr>
          <w:rFonts w:hint="eastAsia"/>
          <w:bCs/>
          <w:sz w:val="24"/>
          <w:szCs w:val="24"/>
        </w:rPr>
        <w:t>四个</w:t>
      </w:r>
      <w:r w:rsidRPr="00264EC7">
        <w:rPr>
          <w:rFonts w:hint="eastAsia"/>
          <w:bCs/>
          <w:sz w:val="24"/>
          <w:szCs w:val="24"/>
        </w:rPr>
        <w:t>M</w:t>
      </w:r>
      <w:r w:rsidRPr="00264EC7">
        <w:rPr>
          <w:bCs/>
          <w:sz w:val="24"/>
          <w:szCs w:val="24"/>
        </w:rPr>
        <w:t>RI</w:t>
      </w:r>
      <w:r w:rsidRPr="00264EC7">
        <w:rPr>
          <w:rFonts w:hint="eastAsia"/>
          <w:bCs/>
          <w:sz w:val="24"/>
          <w:szCs w:val="24"/>
        </w:rPr>
        <w:t>模态的数据，记为</w:t>
      </w:r>
      <w:r w:rsidRPr="00264EC7">
        <w:rPr>
          <w:rFonts w:hint="eastAsia"/>
          <w:bCs/>
          <w:sz w:val="24"/>
          <w:szCs w:val="24"/>
        </w:rPr>
        <w:t>y</w:t>
      </w:r>
      <w:r w:rsidRPr="00264EC7">
        <w:rPr>
          <w:bCs/>
          <w:sz w:val="24"/>
          <w:szCs w:val="24"/>
          <w:vertAlign w:val="subscript"/>
        </w:rPr>
        <w:t>0</w:t>
      </w:r>
      <w:r w:rsidRPr="00264EC7">
        <w:rPr>
          <w:rFonts w:hint="eastAsia"/>
          <w:bCs/>
          <w:sz w:val="24"/>
          <w:szCs w:val="24"/>
        </w:rPr>
        <w:t>、</w:t>
      </w:r>
      <w:r w:rsidRPr="00264EC7">
        <w:rPr>
          <w:rFonts w:hint="eastAsia"/>
          <w:bCs/>
          <w:sz w:val="24"/>
          <w:szCs w:val="24"/>
        </w:rPr>
        <w:t>y</w:t>
      </w:r>
      <w:r w:rsidRPr="00264EC7">
        <w:rPr>
          <w:bCs/>
          <w:sz w:val="24"/>
          <w:szCs w:val="24"/>
          <w:vertAlign w:val="subscript"/>
        </w:rPr>
        <w:t>1</w:t>
      </w:r>
      <w:r w:rsidRPr="00264EC7">
        <w:rPr>
          <w:rFonts w:hint="eastAsia"/>
          <w:bCs/>
          <w:sz w:val="24"/>
          <w:szCs w:val="24"/>
        </w:rPr>
        <w:t>、</w:t>
      </w:r>
      <w:r w:rsidRPr="00264EC7">
        <w:rPr>
          <w:rFonts w:hint="eastAsia"/>
          <w:bCs/>
          <w:sz w:val="24"/>
          <w:szCs w:val="24"/>
        </w:rPr>
        <w:t>y</w:t>
      </w:r>
      <w:r w:rsidRPr="00264EC7">
        <w:rPr>
          <w:bCs/>
          <w:sz w:val="24"/>
          <w:szCs w:val="24"/>
          <w:vertAlign w:val="subscript"/>
        </w:rPr>
        <w:t>2</w:t>
      </w:r>
      <w:r w:rsidRPr="00264EC7">
        <w:rPr>
          <w:rFonts w:hint="eastAsia"/>
          <w:bCs/>
          <w:sz w:val="24"/>
          <w:szCs w:val="24"/>
        </w:rPr>
        <w:t>、</w:t>
      </w:r>
      <w:r w:rsidRPr="00264EC7">
        <w:rPr>
          <w:bCs/>
          <w:sz w:val="24"/>
          <w:szCs w:val="24"/>
        </w:rPr>
        <w:t>y</w:t>
      </w:r>
      <w:r w:rsidRPr="00264EC7">
        <w:rPr>
          <w:bCs/>
          <w:sz w:val="24"/>
          <w:szCs w:val="24"/>
          <w:vertAlign w:val="subscript"/>
        </w:rPr>
        <w:t>3</w:t>
      </w:r>
      <w:r w:rsidRPr="00264EC7">
        <w:rPr>
          <w:rFonts w:hint="eastAsia"/>
          <w:bCs/>
          <w:sz w:val="24"/>
          <w:szCs w:val="24"/>
        </w:rPr>
        <w:t>，对应的病灶处理任务为肺部肿瘤分割任务，则标签为肿瘤分割标签，记为</w:t>
      </w:r>
      <w:proofErr w:type="spellStart"/>
      <w:r w:rsidRPr="00264EC7">
        <w:rPr>
          <w:rFonts w:hint="eastAsia"/>
          <w:bCs/>
          <w:sz w:val="24"/>
          <w:szCs w:val="24"/>
        </w:rPr>
        <w:t>label</w:t>
      </w:r>
      <w:r w:rsidRPr="00264EC7">
        <w:rPr>
          <w:bCs/>
          <w:sz w:val="24"/>
          <w:szCs w:val="24"/>
          <w:vertAlign w:val="subscript"/>
        </w:rPr>
        <w:t>y</w:t>
      </w:r>
      <w:proofErr w:type="spellEnd"/>
      <w:r w:rsidRPr="00264EC7">
        <w:rPr>
          <w:rFonts w:hint="eastAsia"/>
          <w:bCs/>
          <w:sz w:val="24"/>
          <w:szCs w:val="24"/>
        </w:rPr>
        <w:t>。然后，需要准备肺部的高剂量</w:t>
      </w:r>
      <w:r w:rsidRPr="00264EC7">
        <w:rPr>
          <w:rFonts w:hint="eastAsia"/>
          <w:bCs/>
          <w:sz w:val="24"/>
          <w:szCs w:val="24"/>
        </w:rPr>
        <w:t>C</w:t>
      </w:r>
      <w:r w:rsidRPr="00264EC7">
        <w:rPr>
          <w:bCs/>
          <w:sz w:val="24"/>
          <w:szCs w:val="24"/>
        </w:rPr>
        <w:t>T</w:t>
      </w:r>
      <w:r w:rsidRPr="00264EC7">
        <w:rPr>
          <w:rFonts w:hint="eastAsia"/>
          <w:bCs/>
          <w:sz w:val="24"/>
          <w:szCs w:val="24"/>
        </w:rPr>
        <w:t>图、</w:t>
      </w:r>
      <w:r w:rsidRPr="00264EC7">
        <w:rPr>
          <w:rFonts w:hint="eastAsia"/>
          <w:bCs/>
          <w:sz w:val="24"/>
          <w:szCs w:val="24"/>
        </w:rPr>
        <w:t>P</w:t>
      </w:r>
      <w:r w:rsidRPr="00264EC7">
        <w:rPr>
          <w:bCs/>
          <w:sz w:val="24"/>
          <w:szCs w:val="24"/>
        </w:rPr>
        <w:t>ET-CT</w:t>
      </w:r>
      <w:r w:rsidRPr="00264EC7">
        <w:rPr>
          <w:rFonts w:hint="eastAsia"/>
          <w:bCs/>
          <w:sz w:val="24"/>
          <w:szCs w:val="24"/>
        </w:rPr>
        <w:t>图两个</w:t>
      </w:r>
      <w:r w:rsidRPr="00264EC7">
        <w:rPr>
          <w:bCs/>
          <w:sz w:val="24"/>
          <w:szCs w:val="24"/>
        </w:rPr>
        <w:t>CT</w:t>
      </w:r>
      <w:r w:rsidRPr="00264EC7">
        <w:rPr>
          <w:rFonts w:hint="eastAsia"/>
          <w:bCs/>
          <w:sz w:val="24"/>
          <w:szCs w:val="24"/>
        </w:rPr>
        <w:t>模态的数据，记为</w:t>
      </w:r>
      <w:r w:rsidRPr="00264EC7">
        <w:rPr>
          <w:rFonts w:hint="eastAsia"/>
          <w:bCs/>
          <w:sz w:val="24"/>
          <w:szCs w:val="24"/>
        </w:rPr>
        <w:t>x</w:t>
      </w:r>
      <w:r w:rsidRPr="00264EC7">
        <w:rPr>
          <w:bCs/>
          <w:sz w:val="24"/>
          <w:szCs w:val="24"/>
          <w:vertAlign w:val="subscript"/>
        </w:rPr>
        <w:t>0</w:t>
      </w:r>
      <w:r w:rsidRPr="00264EC7">
        <w:rPr>
          <w:rFonts w:hint="eastAsia"/>
          <w:bCs/>
          <w:sz w:val="24"/>
          <w:szCs w:val="24"/>
        </w:rPr>
        <w:t>、</w:t>
      </w:r>
      <w:r w:rsidRPr="00264EC7">
        <w:rPr>
          <w:bCs/>
          <w:sz w:val="24"/>
          <w:szCs w:val="24"/>
        </w:rPr>
        <w:t>x</w:t>
      </w:r>
      <w:r w:rsidRPr="00264EC7">
        <w:rPr>
          <w:bCs/>
          <w:sz w:val="24"/>
          <w:szCs w:val="24"/>
          <w:vertAlign w:val="subscript"/>
        </w:rPr>
        <w:t>1</w:t>
      </w:r>
      <w:r w:rsidRPr="00264EC7">
        <w:rPr>
          <w:rFonts w:hint="eastAsia"/>
          <w:bCs/>
          <w:sz w:val="24"/>
          <w:szCs w:val="24"/>
        </w:rPr>
        <w:t>，对应的病灶处理任务为肺结节检测任务，则标签为肺结节检测框的大小和坐标标签</w:t>
      </w:r>
      <w:r w:rsidRPr="00264EC7">
        <w:rPr>
          <w:rFonts w:hint="eastAsia"/>
          <w:bCs/>
          <w:sz w:val="24"/>
          <w:szCs w:val="24"/>
        </w:rPr>
        <w:t>,</w:t>
      </w:r>
      <w:r w:rsidRPr="00264EC7">
        <w:rPr>
          <w:rFonts w:hint="eastAsia"/>
          <w:bCs/>
          <w:sz w:val="24"/>
          <w:szCs w:val="24"/>
        </w:rPr>
        <w:t>记为</w:t>
      </w:r>
      <w:proofErr w:type="spellStart"/>
      <w:r w:rsidRPr="00264EC7">
        <w:rPr>
          <w:rFonts w:hint="eastAsia"/>
          <w:bCs/>
          <w:sz w:val="24"/>
          <w:szCs w:val="24"/>
        </w:rPr>
        <w:t>label</w:t>
      </w:r>
      <w:r w:rsidRPr="00264EC7">
        <w:rPr>
          <w:rFonts w:hint="eastAsia"/>
          <w:bCs/>
          <w:sz w:val="24"/>
          <w:szCs w:val="24"/>
          <w:vertAlign w:val="subscript"/>
        </w:rPr>
        <w:t>x</w:t>
      </w:r>
      <w:proofErr w:type="spellEnd"/>
      <w:r w:rsidRPr="00264EC7">
        <w:rPr>
          <w:rFonts w:hint="eastAsia"/>
          <w:bCs/>
          <w:sz w:val="24"/>
          <w:szCs w:val="24"/>
        </w:rPr>
        <w:t>。数据预处理过程，对所有数据归一化，并通过上采样和下采样方法将</w:t>
      </w:r>
      <w:r w:rsidRPr="00264EC7">
        <w:rPr>
          <w:rFonts w:hint="eastAsia"/>
          <w:bCs/>
          <w:sz w:val="24"/>
          <w:szCs w:val="24"/>
        </w:rPr>
        <w:t>M</w:t>
      </w:r>
      <w:r w:rsidRPr="00264EC7">
        <w:rPr>
          <w:bCs/>
          <w:sz w:val="24"/>
          <w:szCs w:val="24"/>
        </w:rPr>
        <w:t>RI</w:t>
      </w:r>
      <w:r w:rsidRPr="00264EC7">
        <w:rPr>
          <w:rFonts w:hint="eastAsia"/>
          <w:bCs/>
          <w:sz w:val="24"/>
          <w:szCs w:val="24"/>
        </w:rPr>
        <w:t>和</w:t>
      </w:r>
      <w:r w:rsidRPr="00264EC7">
        <w:rPr>
          <w:rFonts w:hint="eastAsia"/>
          <w:bCs/>
          <w:sz w:val="24"/>
          <w:szCs w:val="24"/>
        </w:rPr>
        <w:t>C</w:t>
      </w:r>
      <w:r w:rsidRPr="00264EC7">
        <w:rPr>
          <w:bCs/>
          <w:sz w:val="24"/>
          <w:szCs w:val="24"/>
        </w:rPr>
        <w:t>T</w:t>
      </w:r>
      <w:r w:rsidRPr="00264EC7">
        <w:rPr>
          <w:rFonts w:hint="eastAsia"/>
          <w:bCs/>
          <w:sz w:val="24"/>
          <w:szCs w:val="24"/>
        </w:rPr>
        <w:t>模态的影像数据调整到相同的尺寸。然后，根据一定的比例，将数据划分为训练集和测试集。</w:t>
      </w:r>
    </w:p>
    <w:p w:rsidR="00317406" w:rsidRPr="00264EC7" w:rsidRDefault="00317406" w:rsidP="00317406">
      <w:pPr>
        <w:adjustRightInd w:val="0"/>
        <w:snapToGrid w:val="0"/>
        <w:spacing w:line="360" w:lineRule="auto"/>
        <w:ind w:firstLineChars="200" w:firstLine="480"/>
        <w:rPr>
          <w:sz w:val="24"/>
          <w:szCs w:val="24"/>
        </w:rPr>
      </w:pPr>
      <w:r w:rsidRPr="00264EC7">
        <w:rPr>
          <w:rFonts w:hint="eastAsia"/>
          <w:sz w:val="24"/>
          <w:szCs w:val="24"/>
        </w:rPr>
        <w:t>本实施例</w:t>
      </w:r>
      <w:r w:rsidRPr="00264EC7">
        <w:rPr>
          <w:rFonts w:hint="eastAsia"/>
          <w:sz w:val="24"/>
          <w:szCs w:val="24"/>
        </w:rPr>
        <w:t>S3</w:t>
      </w:r>
      <w:r w:rsidRPr="00264EC7">
        <w:rPr>
          <w:rFonts w:hint="eastAsia"/>
          <w:sz w:val="24"/>
          <w:szCs w:val="24"/>
        </w:rPr>
        <w:t>）中模块组合训练过程包括四个训练部分：</w:t>
      </w:r>
      <w:r w:rsidRPr="00264EC7">
        <w:rPr>
          <w:rFonts w:hint="eastAsia"/>
          <w:sz w:val="24"/>
          <w:szCs w:val="24"/>
        </w:rPr>
        <w:t>C</w:t>
      </w:r>
      <w:r w:rsidRPr="00264EC7">
        <w:rPr>
          <w:sz w:val="24"/>
          <w:szCs w:val="24"/>
        </w:rPr>
        <w:t>T</w:t>
      </w:r>
      <w:r w:rsidRPr="00264EC7">
        <w:rPr>
          <w:rFonts w:hint="eastAsia"/>
          <w:sz w:val="24"/>
          <w:szCs w:val="24"/>
        </w:rPr>
        <w:t>转</w:t>
      </w:r>
      <w:r w:rsidRPr="00264EC7">
        <w:rPr>
          <w:rFonts w:hint="eastAsia"/>
          <w:sz w:val="24"/>
          <w:szCs w:val="24"/>
        </w:rPr>
        <w:t>C</w:t>
      </w:r>
      <w:r w:rsidRPr="00264EC7">
        <w:rPr>
          <w:sz w:val="24"/>
          <w:szCs w:val="24"/>
        </w:rPr>
        <w:t>T</w:t>
      </w:r>
      <w:r w:rsidRPr="00264EC7">
        <w:rPr>
          <w:rFonts w:hint="eastAsia"/>
          <w:sz w:val="24"/>
          <w:szCs w:val="24"/>
        </w:rPr>
        <w:t>的训练、</w:t>
      </w:r>
      <w:r w:rsidRPr="00264EC7">
        <w:rPr>
          <w:sz w:val="24"/>
          <w:szCs w:val="24"/>
        </w:rPr>
        <w:t>MRI</w:t>
      </w:r>
      <w:r w:rsidRPr="00264EC7">
        <w:rPr>
          <w:rFonts w:hint="eastAsia"/>
          <w:sz w:val="24"/>
          <w:szCs w:val="24"/>
        </w:rPr>
        <w:t>转</w:t>
      </w:r>
      <w:r w:rsidRPr="00264EC7">
        <w:rPr>
          <w:sz w:val="24"/>
          <w:szCs w:val="24"/>
        </w:rPr>
        <w:t>MRI</w:t>
      </w:r>
      <w:r w:rsidRPr="00264EC7">
        <w:rPr>
          <w:rFonts w:hint="eastAsia"/>
          <w:sz w:val="24"/>
          <w:szCs w:val="24"/>
        </w:rPr>
        <w:t>的训练、</w:t>
      </w:r>
      <w:r w:rsidRPr="00264EC7">
        <w:rPr>
          <w:sz w:val="24"/>
          <w:szCs w:val="24"/>
        </w:rPr>
        <w:t>CT</w:t>
      </w:r>
      <w:r w:rsidRPr="00264EC7">
        <w:rPr>
          <w:rFonts w:hint="eastAsia"/>
          <w:sz w:val="24"/>
          <w:szCs w:val="24"/>
        </w:rPr>
        <w:t>转</w:t>
      </w:r>
      <w:r w:rsidRPr="00264EC7">
        <w:rPr>
          <w:sz w:val="24"/>
          <w:szCs w:val="24"/>
        </w:rPr>
        <w:t>MRI</w:t>
      </w:r>
      <w:r w:rsidRPr="00264EC7">
        <w:rPr>
          <w:rFonts w:hint="eastAsia"/>
          <w:sz w:val="24"/>
          <w:szCs w:val="24"/>
        </w:rPr>
        <w:t>的训练、</w:t>
      </w:r>
      <w:r w:rsidRPr="00264EC7">
        <w:rPr>
          <w:rFonts w:hint="eastAsia"/>
          <w:sz w:val="24"/>
          <w:szCs w:val="24"/>
        </w:rPr>
        <w:t>M</w:t>
      </w:r>
      <w:r w:rsidRPr="00264EC7">
        <w:rPr>
          <w:sz w:val="24"/>
          <w:szCs w:val="24"/>
        </w:rPr>
        <w:t>RI</w:t>
      </w:r>
      <w:r w:rsidRPr="00264EC7">
        <w:rPr>
          <w:rFonts w:hint="eastAsia"/>
          <w:sz w:val="24"/>
          <w:szCs w:val="24"/>
        </w:rPr>
        <w:t>转</w:t>
      </w:r>
      <w:r w:rsidRPr="00264EC7">
        <w:rPr>
          <w:rFonts w:hint="eastAsia"/>
          <w:sz w:val="24"/>
          <w:szCs w:val="24"/>
        </w:rPr>
        <w:t>C</w:t>
      </w:r>
      <w:r w:rsidRPr="00264EC7">
        <w:rPr>
          <w:sz w:val="24"/>
          <w:szCs w:val="24"/>
        </w:rPr>
        <w:t>T</w:t>
      </w:r>
      <w:r w:rsidRPr="00264EC7">
        <w:rPr>
          <w:rFonts w:hint="eastAsia"/>
          <w:sz w:val="24"/>
          <w:szCs w:val="24"/>
        </w:rPr>
        <w:t>的训练。训练过程使用真实的</w:t>
      </w:r>
      <w:r w:rsidRPr="00264EC7">
        <w:rPr>
          <w:rFonts w:hint="eastAsia"/>
          <w:sz w:val="24"/>
          <w:szCs w:val="24"/>
        </w:rPr>
        <w:t>C</w:t>
      </w:r>
      <w:r w:rsidRPr="00264EC7">
        <w:rPr>
          <w:sz w:val="24"/>
          <w:szCs w:val="24"/>
        </w:rPr>
        <w:t>T</w:t>
      </w:r>
      <w:r w:rsidRPr="00264EC7">
        <w:rPr>
          <w:rFonts w:hint="eastAsia"/>
          <w:sz w:val="24"/>
          <w:szCs w:val="24"/>
        </w:rPr>
        <w:t>和</w:t>
      </w:r>
      <w:r w:rsidRPr="00264EC7">
        <w:rPr>
          <w:rFonts w:hint="eastAsia"/>
          <w:sz w:val="24"/>
          <w:szCs w:val="24"/>
        </w:rPr>
        <w:t>M</w:t>
      </w:r>
      <w:r w:rsidRPr="00264EC7">
        <w:rPr>
          <w:sz w:val="24"/>
          <w:szCs w:val="24"/>
        </w:rPr>
        <w:t>RI</w:t>
      </w:r>
      <w:r w:rsidRPr="00264EC7">
        <w:rPr>
          <w:rFonts w:hint="eastAsia"/>
          <w:sz w:val="24"/>
          <w:szCs w:val="24"/>
        </w:rPr>
        <w:t>训练数据，各个模态和子</w:t>
      </w:r>
      <w:proofErr w:type="gramStart"/>
      <w:r w:rsidRPr="00264EC7">
        <w:rPr>
          <w:rFonts w:hint="eastAsia"/>
          <w:sz w:val="24"/>
          <w:szCs w:val="24"/>
        </w:rPr>
        <w:t>模态均</w:t>
      </w:r>
      <w:proofErr w:type="gramEnd"/>
      <w:r w:rsidRPr="00264EC7">
        <w:rPr>
          <w:rFonts w:hint="eastAsia"/>
          <w:sz w:val="24"/>
          <w:szCs w:val="24"/>
        </w:rPr>
        <w:t>无需配准，但要求</w:t>
      </w:r>
      <w:r w:rsidRPr="00264EC7">
        <w:rPr>
          <w:rFonts w:hint="eastAsia"/>
          <w:sz w:val="24"/>
          <w:szCs w:val="24"/>
        </w:rPr>
        <w:t>C</w:t>
      </w:r>
      <w:r w:rsidRPr="00264EC7">
        <w:rPr>
          <w:sz w:val="24"/>
          <w:szCs w:val="24"/>
        </w:rPr>
        <w:t>T</w:t>
      </w:r>
      <w:proofErr w:type="gramStart"/>
      <w:r w:rsidRPr="00264EC7">
        <w:rPr>
          <w:rFonts w:hint="eastAsia"/>
          <w:sz w:val="24"/>
          <w:szCs w:val="24"/>
        </w:rPr>
        <w:t>图具有</w:t>
      </w:r>
      <w:proofErr w:type="gramEnd"/>
      <w:r w:rsidRPr="00264EC7">
        <w:rPr>
          <w:rFonts w:hint="eastAsia"/>
          <w:sz w:val="24"/>
          <w:szCs w:val="24"/>
        </w:rPr>
        <w:t>对应病灶处理任务的配准的病灶标签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sz w:val="24"/>
                <w:szCs w:val="24"/>
              </w:rPr>
              <m:t>x</m:t>
            </m:r>
          </m:sub>
        </m:sSub>
      </m:oMath>
      <w:r w:rsidRPr="00264EC7">
        <w:rPr>
          <w:rFonts w:hint="eastAsia"/>
          <w:sz w:val="24"/>
          <w:szCs w:val="24"/>
        </w:rPr>
        <w:t>、</w:t>
      </w:r>
      <w:r w:rsidRPr="00264EC7">
        <w:rPr>
          <w:sz w:val="24"/>
          <w:szCs w:val="24"/>
        </w:rPr>
        <w:t>MRI</w:t>
      </w:r>
      <w:r w:rsidRPr="00264EC7">
        <w:rPr>
          <w:rFonts w:hint="eastAsia"/>
          <w:sz w:val="24"/>
          <w:szCs w:val="24"/>
        </w:rPr>
        <w:t>具有对应病灶处理任务的配准的病灶标签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y</m:t>
            </m:r>
          </m:sub>
        </m:sSub>
      </m:oMath>
      <w:r w:rsidRPr="00264EC7">
        <w:rPr>
          <w:rFonts w:hint="eastAsia"/>
          <w:sz w:val="24"/>
          <w:szCs w:val="24"/>
        </w:rPr>
        <w:t>。模块组合训练核心过程如图</w:t>
      </w:r>
      <w:r w:rsidRPr="00264EC7">
        <w:rPr>
          <w:rFonts w:hint="eastAsia"/>
          <w:sz w:val="24"/>
          <w:szCs w:val="24"/>
        </w:rPr>
        <w:t>4</w:t>
      </w:r>
      <w:r w:rsidRPr="00264EC7">
        <w:rPr>
          <w:rFonts w:hint="eastAsia"/>
          <w:sz w:val="24"/>
          <w:szCs w:val="24"/>
        </w:rPr>
        <w:t>所示。</w:t>
      </w:r>
    </w:p>
    <w:p w:rsidR="004A5C3E" w:rsidRPr="00264EC7" w:rsidRDefault="004A5C3E" w:rsidP="004A5C3E">
      <w:pPr>
        <w:adjustRightInd w:val="0"/>
        <w:snapToGrid w:val="0"/>
        <w:spacing w:line="360" w:lineRule="auto"/>
        <w:ind w:firstLineChars="200" w:firstLine="480"/>
        <w:rPr>
          <w:sz w:val="24"/>
          <w:szCs w:val="24"/>
        </w:rPr>
      </w:pPr>
      <w:r w:rsidRPr="00264EC7">
        <w:rPr>
          <w:rFonts w:hint="eastAsia"/>
          <w:sz w:val="24"/>
          <w:szCs w:val="24"/>
        </w:rPr>
        <w:t>本实施例步骤</w:t>
      </w:r>
      <w:r w:rsidRPr="00264EC7">
        <w:rPr>
          <w:rFonts w:hint="eastAsia"/>
          <w:sz w:val="24"/>
          <w:szCs w:val="24"/>
        </w:rPr>
        <w:t>S1</w:t>
      </w:r>
      <w:r w:rsidRPr="00264EC7">
        <w:rPr>
          <w:rFonts w:hint="eastAsia"/>
          <w:sz w:val="24"/>
          <w:szCs w:val="24"/>
        </w:rPr>
        <w:t>）设计</w:t>
      </w:r>
      <w:r w:rsidRPr="00264EC7">
        <w:rPr>
          <w:rFonts w:hint="eastAsia"/>
          <w:sz w:val="24"/>
          <w:szCs w:val="24"/>
        </w:rPr>
        <w:t>GAN</w:t>
      </w:r>
      <w:r w:rsidRPr="00264EC7">
        <w:rPr>
          <w:rFonts w:hint="eastAsia"/>
          <w:sz w:val="24"/>
          <w:szCs w:val="24"/>
        </w:rPr>
        <w:t>网络的各个部件时，需要设计好</w:t>
      </w:r>
      <w:r w:rsidRPr="00264EC7">
        <w:rPr>
          <w:rFonts w:hint="eastAsia"/>
          <w:sz w:val="24"/>
          <w:szCs w:val="24"/>
        </w:rPr>
        <w:t>MRI</w:t>
      </w:r>
      <w:r w:rsidRPr="00264EC7">
        <w:rPr>
          <w:rFonts w:hint="eastAsia"/>
          <w:sz w:val="24"/>
          <w:szCs w:val="24"/>
        </w:rPr>
        <w:t>模态编码器、</w:t>
      </w:r>
      <w:r w:rsidRPr="00264EC7">
        <w:rPr>
          <w:rFonts w:hint="eastAsia"/>
          <w:sz w:val="24"/>
          <w:szCs w:val="24"/>
        </w:rPr>
        <w:t>CT</w:t>
      </w:r>
      <w:r w:rsidRPr="00264EC7">
        <w:rPr>
          <w:rFonts w:hint="eastAsia"/>
          <w:sz w:val="24"/>
          <w:szCs w:val="24"/>
        </w:rPr>
        <w:t>模态编码器、</w:t>
      </w:r>
      <w:r w:rsidRPr="00264EC7">
        <w:rPr>
          <w:rFonts w:hint="eastAsia"/>
          <w:sz w:val="24"/>
          <w:szCs w:val="24"/>
        </w:rPr>
        <w:t>MRI</w:t>
      </w:r>
      <w:r w:rsidRPr="00264EC7">
        <w:rPr>
          <w:rFonts w:hint="eastAsia"/>
          <w:sz w:val="24"/>
          <w:szCs w:val="24"/>
        </w:rPr>
        <w:t>模态解码器、</w:t>
      </w:r>
      <w:r w:rsidRPr="00264EC7">
        <w:rPr>
          <w:rFonts w:hint="eastAsia"/>
          <w:sz w:val="24"/>
          <w:szCs w:val="24"/>
        </w:rPr>
        <w:t>CT</w:t>
      </w:r>
      <w:r w:rsidRPr="00264EC7">
        <w:rPr>
          <w:rFonts w:hint="eastAsia"/>
          <w:sz w:val="24"/>
          <w:szCs w:val="24"/>
        </w:rPr>
        <w:t>模态解码器、肺部肿瘤分割任务解码器、肺结节检测任务解码器、模态鉴别器和特征鉴别器的网络结构，并且编码器的输出尺寸与解码器的输入尺寸要求一致。后续的训练过程具体包括；</w:t>
      </w:r>
    </w:p>
    <w:p w:rsidR="004A5C3E" w:rsidRPr="00264EC7" w:rsidRDefault="004A5C3E" w:rsidP="004A5C3E">
      <w:pPr>
        <w:adjustRightInd w:val="0"/>
        <w:snapToGrid w:val="0"/>
        <w:spacing w:line="360" w:lineRule="auto"/>
        <w:ind w:firstLineChars="200" w:firstLine="480"/>
        <w:rPr>
          <w:sz w:val="24"/>
          <w:szCs w:val="24"/>
        </w:rPr>
      </w:pPr>
      <w:r w:rsidRPr="00264EC7">
        <w:rPr>
          <w:rFonts w:hint="eastAsia"/>
          <w:sz w:val="24"/>
          <w:szCs w:val="24"/>
        </w:rPr>
        <w:t>1</w:t>
      </w:r>
      <w:r w:rsidRPr="00264EC7">
        <w:rPr>
          <w:rFonts w:hint="eastAsia"/>
          <w:sz w:val="24"/>
          <w:szCs w:val="24"/>
        </w:rPr>
        <w:t>、同步训练：使用真实的训练集数据对</w:t>
      </w:r>
      <w:r w:rsidRPr="00264EC7">
        <w:rPr>
          <w:rFonts w:hint="eastAsia"/>
          <w:sz w:val="24"/>
          <w:szCs w:val="24"/>
        </w:rPr>
        <w:t>MRI</w:t>
      </w:r>
      <w:r w:rsidRPr="00264EC7">
        <w:rPr>
          <w:rFonts w:hint="eastAsia"/>
          <w:sz w:val="24"/>
          <w:szCs w:val="24"/>
        </w:rPr>
        <w:t>模态编码器、</w:t>
      </w:r>
      <w:r w:rsidRPr="00264EC7">
        <w:rPr>
          <w:rFonts w:hint="eastAsia"/>
          <w:sz w:val="24"/>
          <w:szCs w:val="24"/>
        </w:rPr>
        <w:t>CT</w:t>
      </w:r>
      <w:r w:rsidRPr="00264EC7">
        <w:rPr>
          <w:rFonts w:hint="eastAsia"/>
          <w:sz w:val="24"/>
          <w:szCs w:val="24"/>
        </w:rPr>
        <w:t>模态编码器、</w:t>
      </w:r>
      <w:r w:rsidRPr="00264EC7">
        <w:rPr>
          <w:rFonts w:hint="eastAsia"/>
          <w:sz w:val="24"/>
          <w:szCs w:val="24"/>
        </w:rPr>
        <w:t>MRI</w:t>
      </w:r>
      <w:r w:rsidRPr="00264EC7">
        <w:rPr>
          <w:rFonts w:hint="eastAsia"/>
          <w:sz w:val="24"/>
          <w:szCs w:val="24"/>
        </w:rPr>
        <w:t>模态解码器、</w:t>
      </w:r>
      <w:r w:rsidRPr="00264EC7">
        <w:rPr>
          <w:rFonts w:hint="eastAsia"/>
          <w:sz w:val="24"/>
          <w:szCs w:val="24"/>
        </w:rPr>
        <w:t>CT</w:t>
      </w:r>
      <w:r w:rsidRPr="00264EC7">
        <w:rPr>
          <w:rFonts w:hint="eastAsia"/>
          <w:sz w:val="24"/>
          <w:szCs w:val="24"/>
        </w:rPr>
        <w:t>模态解码器、肺部肿瘤分割任务解码器、肺结节检测任务解码器、模态鉴别器和特征鉴别器八个模块进行同步训练。</w:t>
      </w:r>
    </w:p>
    <w:p w:rsidR="004A5C3E" w:rsidRPr="00264EC7" w:rsidRDefault="004A5C3E" w:rsidP="004A5C3E">
      <w:pPr>
        <w:adjustRightInd w:val="0"/>
        <w:snapToGrid w:val="0"/>
        <w:spacing w:line="360" w:lineRule="auto"/>
        <w:ind w:firstLineChars="200" w:firstLine="480"/>
        <w:rPr>
          <w:sz w:val="24"/>
          <w:szCs w:val="24"/>
        </w:rPr>
      </w:pPr>
      <w:r w:rsidRPr="00264EC7">
        <w:rPr>
          <w:rFonts w:hint="eastAsia"/>
          <w:sz w:val="24"/>
          <w:szCs w:val="24"/>
        </w:rPr>
        <w:t>2</w:t>
      </w:r>
      <w:r w:rsidRPr="00264EC7">
        <w:rPr>
          <w:rFonts w:hint="eastAsia"/>
          <w:sz w:val="24"/>
          <w:szCs w:val="24"/>
        </w:rPr>
        <w:t>、单独训练病灶处理器：使用真实</w:t>
      </w:r>
      <w:r w:rsidRPr="00264EC7">
        <w:rPr>
          <w:rFonts w:hint="eastAsia"/>
          <w:sz w:val="24"/>
          <w:szCs w:val="24"/>
        </w:rPr>
        <w:t>CT</w:t>
      </w:r>
      <w:r w:rsidRPr="00264EC7">
        <w:rPr>
          <w:rFonts w:hint="eastAsia"/>
          <w:sz w:val="24"/>
          <w:szCs w:val="24"/>
        </w:rPr>
        <w:t>训练数据单独训练一个由</w:t>
      </w:r>
      <w:r w:rsidRPr="00264EC7">
        <w:rPr>
          <w:rFonts w:hint="eastAsia"/>
          <w:sz w:val="24"/>
          <w:szCs w:val="24"/>
        </w:rPr>
        <w:t>CT</w:t>
      </w:r>
      <w:r w:rsidRPr="00264EC7">
        <w:rPr>
          <w:rFonts w:hint="eastAsia"/>
          <w:sz w:val="24"/>
          <w:szCs w:val="24"/>
        </w:rPr>
        <w:t>模态编码器和肺结节检测任务解码器组合得到的</w:t>
      </w:r>
      <w:r w:rsidRPr="00264EC7">
        <w:rPr>
          <w:rFonts w:hint="eastAsia"/>
          <w:sz w:val="24"/>
          <w:szCs w:val="24"/>
        </w:rPr>
        <w:t>CT</w:t>
      </w:r>
      <w:r w:rsidRPr="00264EC7">
        <w:rPr>
          <w:rFonts w:hint="eastAsia"/>
          <w:sz w:val="24"/>
          <w:szCs w:val="24"/>
        </w:rPr>
        <w:t>模态的肺结节检测任务处理器，和使用真实</w:t>
      </w:r>
      <w:r w:rsidRPr="00264EC7">
        <w:rPr>
          <w:rFonts w:hint="eastAsia"/>
          <w:sz w:val="24"/>
          <w:szCs w:val="24"/>
        </w:rPr>
        <w:t>MRI</w:t>
      </w:r>
      <w:r w:rsidRPr="00264EC7">
        <w:rPr>
          <w:rFonts w:hint="eastAsia"/>
          <w:sz w:val="24"/>
          <w:szCs w:val="24"/>
        </w:rPr>
        <w:t>训练数据训练一个由</w:t>
      </w:r>
      <w:r w:rsidRPr="00264EC7">
        <w:rPr>
          <w:rFonts w:hint="eastAsia"/>
          <w:sz w:val="24"/>
          <w:szCs w:val="24"/>
        </w:rPr>
        <w:t>MRI</w:t>
      </w:r>
      <w:r w:rsidRPr="00264EC7">
        <w:rPr>
          <w:rFonts w:hint="eastAsia"/>
          <w:sz w:val="24"/>
          <w:szCs w:val="24"/>
        </w:rPr>
        <w:t>模态编码器和肺部肿瘤分割任务解码器组合得到的</w:t>
      </w:r>
      <w:r w:rsidRPr="00264EC7">
        <w:rPr>
          <w:rFonts w:hint="eastAsia"/>
          <w:sz w:val="24"/>
          <w:szCs w:val="24"/>
        </w:rPr>
        <w:t>MRI</w:t>
      </w:r>
      <w:r w:rsidRPr="00264EC7">
        <w:rPr>
          <w:rFonts w:hint="eastAsia"/>
          <w:sz w:val="24"/>
          <w:szCs w:val="24"/>
        </w:rPr>
        <w:t>模态的肺部肿瘤分割任务处理器。</w:t>
      </w:r>
    </w:p>
    <w:p w:rsidR="004A5C3E" w:rsidRPr="00264EC7" w:rsidRDefault="004A5C3E" w:rsidP="004A5C3E">
      <w:pPr>
        <w:adjustRightInd w:val="0"/>
        <w:snapToGrid w:val="0"/>
        <w:spacing w:line="360" w:lineRule="auto"/>
        <w:ind w:firstLineChars="200" w:firstLine="480"/>
        <w:rPr>
          <w:sz w:val="24"/>
          <w:szCs w:val="24"/>
        </w:rPr>
      </w:pPr>
      <w:r w:rsidRPr="00264EC7">
        <w:rPr>
          <w:rFonts w:hint="eastAsia"/>
          <w:sz w:val="24"/>
          <w:szCs w:val="24"/>
        </w:rPr>
        <w:t>3</w:t>
      </w:r>
      <w:r w:rsidRPr="00264EC7">
        <w:rPr>
          <w:rFonts w:hint="eastAsia"/>
          <w:sz w:val="24"/>
          <w:szCs w:val="24"/>
        </w:rPr>
        <w:t>、模块重组：将同步训练中训练好的各个模块进行重组。</w:t>
      </w:r>
      <w:r w:rsidRPr="00264EC7">
        <w:rPr>
          <w:rFonts w:hint="eastAsia"/>
          <w:sz w:val="24"/>
          <w:szCs w:val="24"/>
        </w:rPr>
        <w:t>CT</w:t>
      </w:r>
      <w:r w:rsidRPr="00264EC7">
        <w:rPr>
          <w:rFonts w:hint="eastAsia"/>
          <w:sz w:val="24"/>
          <w:szCs w:val="24"/>
        </w:rPr>
        <w:t>模态编码器与</w:t>
      </w:r>
      <w:r w:rsidRPr="00264EC7">
        <w:rPr>
          <w:rFonts w:hint="eastAsia"/>
          <w:sz w:val="24"/>
          <w:szCs w:val="24"/>
        </w:rPr>
        <w:t>CT</w:t>
      </w:r>
      <w:r w:rsidRPr="00264EC7">
        <w:rPr>
          <w:rFonts w:hint="eastAsia"/>
          <w:sz w:val="24"/>
          <w:szCs w:val="24"/>
        </w:rPr>
        <w:t>模态解码器组合可以得到一个</w:t>
      </w:r>
      <w:r w:rsidRPr="00264EC7">
        <w:rPr>
          <w:rFonts w:hint="eastAsia"/>
          <w:sz w:val="24"/>
          <w:szCs w:val="24"/>
        </w:rPr>
        <w:t>CT</w:t>
      </w:r>
      <w:proofErr w:type="gramStart"/>
      <w:r w:rsidRPr="00264EC7">
        <w:rPr>
          <w:rFonts w:hint="eastAsia"/>
          <w:sz w:val="24"/>
          <w:szCs w:val="24"/>
        </w:rPr>
        <w:t>内部子模态</w:t>
      </w:r>
      <w:proofErr w:type="gramEnd"/>
      <w:r w:rsidRPr="00264EC7">
        <w:rPr>
          <w:rFonts w:hint="eastAsia"/>
          <w:sz w:val="24"/>
          <w:szCs w:val="24"/>
        </w:rPr>
        <w:t>互转的生成器，</w:t>
      </w:r>
      <w:r w:rsidRPr="00264EC7">
        <w:rPr>
          <w:rFonts w:hint="eastAsia"/>
          <w:sz w:val="24"/>
          <w:szCs w:val="24"/>
        </w:rPr>
        <w:t>MRI</w:t>
      </w:r>
      <w:r w:rsidRPr="00264EC7">
        <w:rPr>
          <w:rFonts w:hint="eastAsia"/>
          <w:sz w:val="24"/>
          <w:szCs w:val="24"/>
        </w:rPr>
        <w:t>模态编码器与</w:t>
      </w:r>
      <w:r w:rsidRPr="00264EC7">
        <w:rPr>
          <w:rFonts w:hint="eastAsia"/>
          <w:sz w:val="24"/>
          <w:szCs w:val="24"/>
        </w:rPr>
        <w:t>MRI</w:t>
      </w:r>
      <w:r w:rsidRPr="00264EC7">
        <w:rPr>
          <w:rFonts w:hint="eastAsia"/>
          <w:sz w:val="24"/>
          <w:szCs w:val="24"/>
        </w:rPr>
        <w:t>模态解码器组合可以得到一个</w:t>
      </w:r>
      <w:r w:rsidRPr="00264EC7">
        <w:rPr>
          <w:rFonts w:hint="eastAsia"/>
          <w:sz w:val="24"/>
          <w:szCs w:val="24"/>
        </w:rPr>
        <w:t>MRI</w:t>
      </w:r>
      <w:proofErr w:type="gramStart"/>
      <w:r w:rsidRPr="00264EC7">
        <w:rPr>
          <w:rFonts w:hint="eastAsia"/>
          <w:sz w:val="24"/>
          <w:szCs w:val="24"/>
        </w:rPr>
        <w:t>内部子模态</w:t>
      </w:r>
      <w:proofErr w:type="gramEnd"/>
      <w:r w:rsidRPr="00264EC7">
        <w:rPr>
          <w:rFonts w:hint="eastAsia"/>
          <w:sz w:val="24"/>
          <w:szCs w:val="24"/>
        </w:rPr>
        <w:t>互转的生成器，</w:t>
      </w:r>
      <w:r w:rsidRPr="00264EC7">
        <w:rPr>
          <w:rFonts w:hint="eastAsia"/>
          <w:sz w:val="24"/>
          <w:szCs w:val="24"/>
        </w:rPr>
        <w:t>CT</w:t>
      </w:r>
      <w:r w:rsidRPr="00264EC7">
        <w:rPr>
          <w:rFonts w:hint="eastAsia"/>
          <w:sz w:val="24"/>
          <w:szCs w:val="24"/>
        </w:rPr>
        <w:t>模态编码器与</w:t>
      </w:r>
      <w:r w:rsidRPr="00264EC7">
        <w:rPr>
          <w:rFonts w:hint="eastAsia"/>
          <w:sz w:val="24"/>
          <w:szCs w:val="24"/>
        </w:rPr>
        <w:t>MRI</w:t>
      </w:r>
      <w:r w:rsidRPr="00264EC7">
        <w:rPr>
          <w:rFonts w:hint="eastAsia"/>
          <w:sz w:val="24"/>
          <w:szCs w:val="24"/>
        </w:rPr>
        <w:t>模态解码器组合可以得到一个</w:t>
      </w:r>
      <w:r w:rsidRPr="00264EC7">
        <w:rPr>
          <w:rFonts w:hint="eastAsia"/>
          <w:sz w:val="24"/>
          <w:szCs w:val="24"/>
        </w:rPr>
        <w:t>CT</w:t>
      </w:r>
      <w:proofErr w:type="gramStart"/>
      <w:r w:rsidRPr="00264EC7">
        <w:rPr>
          <w:rFonts w:hint="eastAsia"/>
          <w:sz w:val="24"/>
          <w:szCs w:val="24"/>
        </w:rPr>
        <w:t>内部子模态</w:t>
      </w:r>
      <w:proofErr w:type="gramEnd"/>
      <w:r w:rsidRPr="00264EC7">
        <w:rPr>
          <w:rFonts w:hint="eastAsia"/>
          <w:sz w:val="24"/>
          <w:szCs w:val="24"/>
        </w:rPr>
        <w:t>转换为</w:t>
      </w:r>
      <w:r w:rsidRPr="00264EC7">
        <w:rPr>
          <w:rFonts w:hint="eastAsia"/>
          <w:sz w:val="24"/>
          <w:szCs w:val="24"/>
        </w:rPr>
        <w:t>MRI</w:t>
      </w:r>
      <w:proofErr w:type="gramStart"/>
      <w:r w:rsidRPr="00264EC7">
        <w:rPr>
          <w:rFonts w:hint="eastAsia"/>
          <w:sz w:val="24"/>
          <w:szCs w:val="24"/>
        </w:rPr>
        <w:t>内部子模态</w:t>
      </w:r>
      <w:proofErr w:type="gramEnd"/>
      <w:r w:rsidRPr="00264EC7">
        <w:rPr>
          <w:rFonts w:hint="eastAsia"/>
          <w:sz w:val="24"/>
          <w:szCs w:val="24"/>
        </w:rPr>
        <w:t>的生成器，</w:t>
      </w:r>
      <w:r w:rsidRPr="00264EC7">
        <w:rPr>
          <w:rFonts w:hint="eastAsia"/>
          <w:sz w:val="24"/>
          <w:szCs w:val="24"/>
        </w:rPr>
        <w:t>MRI</w:t>
      </w:r>
      <w:r w:rsidRPr="00264EC7">
        <w:rPr>
          <w:rFonts w:hint="eastAsia"/>
          <w:sz w:val="24"/>
          <w:szCs w:val="24"/>
        </w:rPr>
        <w:t>模态编码器与</w:t>
      </w:r>
      <w:r w:rsidRPr="00264EC7">
        <w:rPr>
          <w:rFonts w:hint="eastAsia"/>
          <w:sz w:val="24"/>
          <w:szCs w:val="24"/>
        </w:rPr>
        <w:t>CT</w:t>
      </w:r>
      <w:r w:rsidRPr="00264EC7">
        <w:rPr>
          <w:rFonts w:hint="eastAsia"/>
          <w:sz w:val="24"/>
          <w:szCs w:val="24"/>
        </w:rPr>
        <w:t>模态解码器组合可以得到一个</w:t>
      </w:r>
      <w:r w:rsidRPr="00264EC7">
        <w:rPr>
          <w:rFonts w:hint="eastAsia"/>
          <w:sz w:val="24"/>
          <w:szCs w:val="24"/>
        </w:rPr>
        <w:t>MRI</w:t>
      </w:r>
      <w:proofErr w:type="gramStart"/>
      <w:r w:rsidRPr="00264EC7">
        <w:rPr>
          <w:rFonts w:hint="eastAsia"/>
          <w:sz w:val="24"/>
          <w:szCs w:val="24"/>
        </w:rPr>
        <w:t>内部子模态</w:t>
      </w:r>
      <w:proofErr w:type="gramEnd"/>
      <w:r w:rsidRPr="00264EC7">
        <w:rPr>
          <w:rFonts w:hint="eastAsia"/>
          <w:sz w:val="24"/>
          <w:szCs w:val="24"/>
        </w:rPr>
        <w:t>转换为</w:t>
      </w:r>
      <w:r w:rsidRPr="00264EC7">
        <w:rPr>
          <w:rFonts w:hint="eastAsia"/>
          <w:sz w:val="24"/>
          <w:szCs w:val="24"/>
        </w:rPr>
        <w:t>CT</w:t>
      </w:r>
      <w:proofErr w:type="gramStart"/>
      <w:r w:rsidRPr="00264EC7">
        <w:rPr>
          <w:rFonts w:hint="eastAsia"/>
          <w:sz w:val="24"/>
          <w:szCs w:val="24"/>
        </w:rPr>
        <w:t>内部子模态</w:t>
      </w:r>
      <w:proofErr w:type="gramEnd"/>
      <w:r w:rsidRPr="00264EC7">
        <w:rPr>
          <w:rFonts w:hint="eastAsia"/>
          <w:sz w:val="24"/>
          <w:szCs w:val="24"/>
        </w:rPr>
        <w:t>的生成器，</w:t>
      </w:r>
      <w:r w:rsidRPr="00264EC7">
        <w:rPr>
          <w:rFonts w:hint="eastAsia"/>
          <w:sz w:val="24"/>
          <w:szCs w:val="24"/>
        </w:rPr>
        <w:t xml:space="preserve"> CT</w:t>
      </w:r>
      <w:r w:rsidRPr="00264EC7">
        <w:rPr>
          <w:rFonts w:hint="eastAsia"/>
          <w:sz w:val="24"/>
          <w:szCs w:val="24"/>
        </w:rPr>
        <w:t>模态编码器与肺部肿瘤分割任务解码器组合，即可得到一个</w:t>
      </w:r>
      <w:r w:rsidRPr="00264EC7">
        <w:rPr>
          <w:rFonts w:hint="eastAsia"/>
          <w:sz w:val="24"/>
          <w:szCs w:val="24"/>
        </w:rPr>
        <w:t>CT</w:t>
      </w:r>
      <w:r w:rsidRPr="00264EC7">
        <w:rPr>
          <w:rFonts w:hint="eastAsia"/>
          <w:sz w:val="24"/>
          <w:szCs w:val="24"/>
        </w:rPr>
        <w:t>模态的肺部肿瘤分割任务处理器，</w:t>
      </w:r>
      <w:r w:rsidRPr="00264EC7">
        <w:rPr>
          <w:rFonts w:hint="eastAsia"/>
          <w:sz w:val="24"/>
          <w:szCs w:val="24"/>
        </w:rPr>
        <w:t xml:space="preserve"> MRI</w:t>
      </w:r>
      <w:r w:rsidRPr="00264EC7">
        <w:rPr>
          <w:rFonts w:hint="eastAsia"/>
          <w:sz w:val="24"/>
          <w:szCs w:val="24"/>
        </w:rPr>
        <w:t>模态编码器与肺结节检测任务解码器组合，即可得到一个</w:t>
      </w:r>
      <w:r w:rsidRPr="00264EC7">
        <w:rPr>
          <w:rFonts w:hint="eastAsia"/>
          <w:sz w:val="24"/>
          <w:szCs w:val="24"/>
        </w:rPr>
        <w:t>MRI</w:t>
      </w:r>
      <w:r w:rsidRPr="00264EC7">
        <w:rPr>
          <w:rFonts w:hint="eastAsia"/>
          <w:sz w:val="24"/>
          <w:szCs w:val="24"/>
        </w:rPr>
        <w:t>模态的肺结节检测任务处理器。</w:t>
      </w:r>
    </w:p>
    <w:p w:rsidR="004A5C3E" w:rsidRPr="00264EC7" w:rsidRDefault="004A5C3E" w:rsidP="004A5C3E">
      <w:pPr>
        <w:adjustRightInd w:val="0"/>
        <w:snapToGrid w:val="0"/>
        <w:spacing w:line="360" w:lineRule="auto"/>
        <w:ind w:firstLineChars="200" w:firstLine="480"/>
        <w:rPr>
          <w:sz w:val="24"/>
          <w:szCs w:val="24"/>
        </w:rPr>
      </w:pPr>
      <w:r w:rsidRPr="00264EC7">
        <w:rPr>
          <w:rFonts w:hint="eastAsia"/>
          <w:sz w:val="24"/>
          <w:szCs w:val="24"/>
        </w:rPr>
        <w:t>4</w:t>
      </w:r>
      <w:r w:rsidRPr="00264EC7">
        <w:rPr>
          <w:rFonts w:hint="eastAsia"/>
          <w:sz w:val="24"/>
          <w:szCs w:val="24"/>
        </w:rPr>
        <w:t>、单模态数据转换生成多模态数据：在测试集中对每一个单模态的数据，都使用通过模块重组得到的各个生成器，重建或转换生成全部的模态数据。最终，我们将构建六个与测试</w:t>
      </w:r>
      <w:r w:rsidRPr="00264EC7">
        <w:rPr>
          <w:rFonts w:hint="eastAsia"/>
          <w:sz w:val="24"/>
          <w:szCs w:val="24"/>
        </w:rPr>
        <w:lastRenderedPageBreak/>
        <w:t>集模态和数量一致的生成数据集。其中，通过</w:t>
      </w:r>
      <w:r w:rsidRPr="00264EC7">
        <w:rPr>
          <w:rFonts w:hint="eastAsia"/>
          <w:sz w:val="24"/>
          <w:szCs w:val="24"/>
        </w:rPr>
        <w:t>C</w:t>
      </w:r>
      <w:r w:rsidRPr="00264EC7">
        <w:rPr>
          <w:sz w:val="24"/>
          <w:szCs w:val="24"/>
        </w:rPr>
        <w:t>T</w:t>
      </w:r>
      <w:r w:rsidRPr="00264EC7">
        <w:rPr>
          <w:rFonts w:hint="eastAsia"/>
          <w:sz w:val="24"/>
          <w:szCs w:val="24"/>
        </w:rPr>
        <w:t>转换得到的</w:t>
      </w:r>
      <w:r w:rsidRPr="00264EC7">
        <w:rPr>
          <w:rFonts w:hint="eastAsia"/>
          <w:sz w:val="24"/>
          <w:szCs w:val="24"/>
        </w:rPr>
        <w:t>M</w:t>
      </w:r>
      <w:r w:rsidRPr="00264EC7">
        <w:rPr>
          <w:sz w:val="24"/>
          <w:szCs w:val="24"/>
        </w:rPr>
        <w:t>RI</w:t>
      </w:r>
      <w:r w:rsidRPr="00264EC7">
        <w:rPr>
          <w:rFonts w:hint="eastAsia"/>
          <w:sz w:val="24"/>
          <w:szCs w:val="24"/>
        </w:rPr>
        <w:t>数据具有肺结节检测框的大小坐标标签，通过</w:t>
      </w:r>
      <w:r w:rsidRPr="00264EC7">
        <w:rPr>
          <w:rFonts w:hint="eastAsia"/>
          <w:sz w:val="24"/>
          <w:szCs w:val="24"/>
        </w:rPr>
        <w:t>M</w:t>
      </w:r>
      <w:r w:rsidRPr="00264EC7">
        <w:rPr>
          <w:sz w:val="24"/>
          <w:szCs w:val="24"/>
        </w:rPr>
        <w:t>RI</w:t>
      </w:r>
      <w:r w:rsidRPr="00264EC7">
        <w:rPr>
          <w:rFonts w:hint="eastAsia"/>
          <w:sz w:val="24"/>
          <w:szCs w:val="24"/>
        </w:rPr>
        <w:t>转换得到的</w:t>
      </w:r>
      <w:r w:rsidRPr="00264EC7">
        <w:rPr>
          <w:rFonts w:hint="eastAsia"/>
          <w:sz w:val="24"/>
          <w:szCs w:val="24"/>
        </w:rPr>
        <w:t>C</w:t>
      </w:r>
      <w:r w:rsidRPr="00264EC7">
        <w:rPr>
          <w:sz w:val="24"/>
          <w:szCs w:val="24"/>
        </w:rPr>
        <w:t>T</w:t>
      </w:r>
      <w:r w:rsidRPr="00264EC7">
        <w:rPr>
          <w:rFonts w:hint="eastAsia"/>
          <w:sz w:val="24"/>
          <w:szCs w:val="24"/>
        </w:rPr>
        <w:t>数据具有肺部肿瘤的分割标签。</w:t>
      </w:r>
    </w:p>
    <w:p w:rsidR="004A5C3E" w:rsidRPr="00264EC7" w:rsidRDefault="004A5C3E" w:rsidP="00317406">
      <w:pPr>
        <w:adjustRightInd w:val="0"/>
        <w:snapToGrid w:val="0"/>
        <w:spacing w:line="360" w:lineRule="auto"/>
        <w:ind w:firstLineChars="200" w:firstLine="480"/>
        <w:rPr>
          <w:sz w:val="24"/>
          <w:szCs w:val="24"/>
        </w:rPr>
      </w:pPr>
      <w:r w:rsidRPr="00264EC7">
        <w:rPr>
          <w:rFonts w:hint="eastAsia"/>
          <w:sz w:val="24"/>
          <w:szCs w:val="24"/>
        </w:rPr>
        <w:t>5</w:t>
      </w:r>
      <w:r w:rsidRPr="00264EC7">
        <w:rPr>
          <w:rFonts w:hint="eastAsia"/>
          <w:sz w:val="24"/>
          <w:szCs w:val="24"/>
        </w:rPr>
        <w:t>、病灶处理和评估：使用单独训练的</w:t>
      </w:r>
      <w:r w:rsidRPr="00264EC7">
        <w:rPr>
          <w:rFonts w:hint="eastAsia"/>
          <w:sz w:val="24"/>
          <w:szCs w:val="24"/>
        </w:rPr>
        <w:t>C</w:t>
      </w:r>
      <w:r w:rsidRPr="00264EC7">
        <w:rPr>
          <w:sz w:val="24"/>
          <w:szCs w:val="24"/>
        </w:rPr>
        <w:t>T</w:t>
      </w:r>
      <w:r w:rsidRPr="00264EC7">
        <w:rPr>
          <w:rFonts w:hint="eastAsia"/>
          <w:sz w:val="24"/>
          <w:szCs w:val="24"/>
        </w:rPr>
        <w:t>模态的肺结节检测任务处理器和</w:t>
      </w:r>
      <w:r w:rsidRPr="00264EC7">
        <w:rPr>
          <w:sz w:val="24"/>
          <w:szCs w:val="24"/>
        </w:rPr>
        <w:t>MRI</w:t>
      </w:r>
      <w:r w:rsidRPr="00264EC7">
        <w:rPr>
          <w:rFonts w:hint="eastAsia"/>
          <w:sz w:val="24"/>
          <w:szCs w:val="24"/>
        </w:rPr>
        <w:t>模态的</w:t>
      </w:r>
      <w:r w:rsidRPr="00264EC7">
        <w:rPr>
          <w:sz w:val="24"/>
          <w:szCs w:val="24"/>
        </w:rPr>
        <w:t>肺部肿瘤分割任务</w:t>
      </w:r>
      <w:r w:rsidRPr="00264EC7">
        <w:rPr>
          <w:rFonts w:hint="eastAsia"/>
          <w:sz w:val="24"/>
          <w:szCs w:val="24"/>
        </w:rPr>
        <w:t>处理器，以及模块重组得到的</w:t>
      </w:r>
      <w:r w:rsidRPr="00264EC7">
        <w:rPr>
          <w:rFonts w:hint="eastAsia"/>
          <w:sz w:val="24"/>
          <w:szCs w:val="24"/>
        </w:rPr>
        <w:t>C</w:t>
      </w:r>
      <w:r w:rsidRPr="00264EC7">
        <w:rPr>
          <w:sz w:val="24"/>
          <w:szCs w:val="24"/>
        </w:rPr>
        <w:t>T</w:t>
      </w:r>
      <w:r w:rsidRPr="00264EC7">
        <w:rPr>
          <w:rFonts w:hint="eastAsia"/>
          <w:sz w:val="24"/>
          <w:szCs w:val="24"/>
        </w:rPr>
        <w:t>模态的肺部肿瘤分割任务处理器和</w:t>
      </w:r>
      <w:r w:rsidRPr="00264EC7">
        <w:rPr>
          <w:rFonts w:hint="eastAsia"/>
          <w:sz w:val="24"/>
          <w:szCs w:val="24"/>
        </w:rPr>
        <w:t>M</w:t>
      </w:r>
      <w:r w:rsidRPr="00264EC7">
        <w:rPr>
          <w:sz w:val="24"/>
          <w:szCs w:val="24"/>
        </w:rPr>
        <w:t>RI</w:t>
      </w:r>
      <w:r w:rsidRPr="00264EC7">
        <w:rPr>
          <w:rFonts w:hint="eastAsia"/>
          <w:sz w:val="24"/>
          <w:szCs w:val="24"/>
        </w:rPr>
        <w:t>模态的</w:t>
      </w:r>
      <w:r w:rsidRPr="00264EC7">
        <w:rPr>
          <w:sz w:val="24"/>
          <w:szCs w:val="24"/>
        </w:rPr>
        <w:t>肺结节检测任务</w:t>
      </w:r>
      <w:r w:rsidRPr="00264EC7">
        <w:rPr>
          <w:rFonts w:hint="eastAsia"/>
          <w:sz w:val="24"/>
          <w:szCs w:val="24"/>
        </w:rPr>
        <w:t>处理器，对通过单模态数据转换生成的六个多模态数据集分别进行对应的肿瘤分割处理或肺结节检测处理。然后，我们对处理结果与真实标签比对评估，若评估指标达到我们预期则说明转换生成的多模态数据质量良好，否则我们需要重新设计各个模块的网络结构并重新训练。</w:t>
      </w:r>
    </w:p>
    <w:p w:rsidR="00317406" w:rsidRPr="00264EC7" w:rsidRDefault="00317406" w:rsidP="00317406">
      <w:pPr>
        <w:adjustRightInd w:val="0"/>
        <w:snapToGrid w:val="0"/>
        <w:spacing w:line="360" w:lineRule="auto"/>
        <w:ind w:firstLineChars="200" w:firstLine="480"/>
        <w:rPr>
          <w:sz w:val="24"/>
          <w:szCs w:val="24"/>
        </w:rPr>
      </w:pPr>
      <w:r w:rsidRPr="00264EC7">
        <w:rPr>
          <w:rFonts w:hint="eastAsia"/>
          <w:sz w:val="24"/>
          <w:szCs w:val="24"/>
        </w:rPr>
        <w:t>如图</w:t>
      </w:r>
      <w:r w:rsidRPr="00264EC7">
        <w:rPr>
          <w:rFonts w:hint="eastAsia"/>
          <w:sz w:val="24"/>
          <w:szCs w:val="24"/>
        </w:rPr>
        <w:t>4</w:t>
      </w:r>
      <w:r w:rsidRPr="00264EC7">
        <w:rPr>
          <w:rFonts w:hint="eastAsia"/>
          <w:sz w:val="24"/>
          <w:szCs w:val="24"/>
        </w:rPr>
        <w:t>和图</w:t>
      </w:r>
      <w:r w:rsidRPr="00264EC7">
        <w:rPr>
          <w:rFonts w:hint="eastAsia"/>
          <w:sz w:val="24"/>
          <w:szCs w:val="24"/>
        </w:rPr>
        <w:t>5</w:t>
      </w:r>
      <w:r w:rsidRPr="00264EC7">
        <w:rPr>
          <w:rFonts w:hint="eastAsia"/>
          <w:sz w:val="24"/>
          <w:szCs w:val="24"/>
        </w:rPr>
        <w:t>所示，进行</w:t>
      </w:r>
      <w:r w:rsidRPr="00264EC7">
        <w:rPr>
          <w:rFonts w:hint="eastAsia"/>
          <w:sz w:val="24"/>
          <w:szCs w:val="24"/>
        </w:rPr>
        <w:t>C</w:t>
      </w:r>
      <w:r w:rsidRPr="00264EC7">
        <w:rPr>
          <w:sz w:val="24"/>
          <w:szCs w:val="24"/>
        </w:rPr>
        <w:t>T</w:t>
      </w:r>
      <w:r w:rsidRPr="00264EC7">
        <w:rPr>
          <w:rFonts w:hint="eastAsia"/>
          <w:sz w:val="24"/>
          <w:szCs w:val="24"/>
        </w:rPr>
        <w:t>转</w:t>
      </w:r>
      <w:r w:rsidRPr="00264EC7">
        <w:rPr>
          <w:rFonts w:hint="eastAsia"/>
          <w:sz w:val="24"/>
          <w:szCs w:val="24"/>
        </w:rPr>
        <w:t>C</w:t>
      </w:r>
      <w:r w:rsidRPr="00264EC7">
        <w:rPr>
          <w:sz w:val="24"/>
          <w:szCs w:val="24"/>
        </w:rPr>
        <w:t>T</w:t>
      </w:r>
      <w:r w:rsidRPr="00264EC7">
        <w:rPr>
          <w:rFonts w:hint="eastAsia"/>
          <w:sz w:val="24"/>
          <w:szCs w:val="24"/>
        </w:rPr>
        <w:t>的训练时，对任意一个</w:t>
      </w:r>
      <w:r w:rsidRPr="00264EC7">
        <w:rPr>
          <w:rFonts w:hint="eastAsia"/>
          <w:sz w:val="24"/>
          <w:szCs w:val="24"/>
        </w:rPr>
        <w:t>C</w:t>
      </w:r>
      <w:r w:rsidRPr="00264EC7">
        <w:rPr>
          <w:sz w:val="24"/>
          <w:szCs w:val="24"/>
        </w:rPr>
        <w:t>T</w:t>
      </w:r>
      <w:r w:rsidRPr="00264EC7">
        <w:rPr>
          <w:rFonts w:hint="eastAsia"/>
          <w:sz w:val="24"/>
          <w:szCs w:val="24"/>
        </w:rPr>
        <w:t>模态的子模态</w:t>
      </w:r>
      <w:proofErr w:type="spellStart"/>
      <w:r w:rsidRPr="00264EC7">
        <w:rPr>
          <w:i/>
          <w:sz w:val="24"/>
          <w:szCs w:val="24"/>
        </w:rPr>
        <w:t>i</w:t>
      </w:r>
      <w:proofErr w:type="spellEnd"/>
      <w:r w:rsidRPr="00264EC7">
        <w:rPr>
          <w:rFonts w:hint="eastAsia"/>
          <w:sz w:val="24"/>
          <w:szCs w:val="24"/>
        </w:rPr>
        <w:t>，其</w:t>
      </w:r>
      <w:r w:rsidRPr="00264EC7">
        <w:rPr>
          <w:rFonts w:hint="eastAsia"/>
          <w:sz w:val="24"/>
          <w:szCs w:val="24"/>
        </w:rPr>
        <w:t>C</w:t>
      </w:r>
      <w:r w:rsidRPr="00264EC7">
        <w:rPr>
          <w:sz w:val="24"/>
          <w:szCs w:val="24"/>
        </w:rPr>
        <w:t>T</w:t>
      </w:r>
      <w:r w:rsidRPr="00264EC7">
        <w:rPr>
          <w:rFonts w:hint="eastAsia"/>
          <w:sz w:val="24"/>
          <w:szCs w:val="24"/>
        </w:rPr>
        <w:t>图为</w:t>
      </w:r>
      <w:r w:rsidRPr="00264EC7">
        <w:rPr>
          <w:rFonts w:hint="eastAsia"/>
          <w:i/>
          <w:sz w:val="24"/>
          <w:szCs w:val="24"/>
        </w:rPr>
        <w:t>x</w:t>
      </w:r>
      <w:r w:rsidRPr="00264EC7">
        <w:rPr>
          <w:i/>
          <w:sz w:val="24"/>
          <w:szCs w:val="24"/>
          <w:vertAlign w:val="subscript"/>
        </w:rPr>
        <w:t>i</w:t>
      </w:r>
      <w:r w:rsidRPr="00264EC7">
        <w:rPr>
          <w:rFonts w:hint="eastAsia"/>
          <w:sz w:val="24"/>
          <w:szCs w:val="24"/>
        </w:rPr>
        <w:t>，本实施</w:t>
      </w:r>
      <w:proofErr w:type="gramStart"/>
      <w:r w:rsidRPr="00264EC7">
        <w:rPr>
          <w:rFonts w:hint="eastAsia"/>
          <w:sz w:val="24"/>
          <w:szCs w:val="24"/>
        </w:rPr>
        <w:t>例使用</w:t>
      </w:r>
      <w:proofErr w:type="gramEnd"/>
      <w:r w:rsidRPr="00264EC7">
        <w:rPr>
          <w:rFonts w:hint="eastAsia"/>
          <w:sz w:val="24"/>
          <w:szCs w:val="24"/>
        </w:rPr>
        <w:t>C</w:t>
      </w:r>
      <w:r w:rsidRPr="00264EC7">
        <w:rPr>
          <w:sz w:val="24"/>
          <w:szCs w:val="24"/>
        </w:rPr>
        <w:t>T</w:t>
      </w:r>
      <w:r w:rsidRPr="00264EC7">
        <w:rPr>
          <w:rFonts w:hint="eastAsia"/>
          <w:sz w:val="24"/>
          <w:szCs w:val="24"/>
        </w:rPr>
        <w:t>模态编码器将</w:t>
      </w:r>
      <w:r w:rsidRPr="00264EC7">
        <w:rPr>
          <w:rFonts w:hint="eastAsia"/>
          <w:i/>
          <w:sz w:val="24"/>
          <w:szCs w:val="24"/>
        </w:rPr>
        <w:t>x</w:t>
      </w:r>
      <w:r w:rsidRPr="00264EC7">
        <w:rPr>
          <w:i/>
          <w:sz w:val="24"/>
          <w:szCs w:val="24"/>
          <w:vertAlign w:val="subscript"/>
        </w:rPr>
        <w:t>i</w:t>
      </w:r>
      <w:r w:rsidRPr="00264EC7">
        <w:rPr>
          <w:rFonts w:hint="eastAsia"/>
          <w:i/>
          <w:sz w:val="24"/>
          <w:szCs w:val="24"/>
          <w:vertAlign w:val="subscript"/>
        </w:rPr>
        <w:t xml:space="preserve"> </w:t>
      </w:r>
      <w:r w:rsidRPr="00264EC7">
        <w:rPr>
          <w:rFonts w:hint="eastAsia"/>
          <w:sz w:val="24"/>
          <w:szCs w:val="24"/>
        </w:rPr>
        <w:t>编码成语义特征图</w:t>
      </w:r>
      <w:proofErr w:type="spellStart"/>
      <w:r w:rsidRPr="00264EC7">
        <w:rPr>
          <w:rFonts w:hint="eastAsia"/>
          <w:i/>
          <w:sz w:val="24"/>
          <w:szCs w:val="24"/>
        </w:rPr>
        <w:t>code</w:t>
      </w:r>
      <w:r w:rsidRPr="00264EC7">
        <w:rPr>
          <w:rFonts w:hint="eastAsia"/>
          <w:i/>
          <w:sz w:val="24"/>
          <w:szCs w:val="24"/>
          <w:vertAlign w:val="subscript"/>
        </w:rPr>
        <w:t>x</w:t>
      </w:r>
      <w:r w:rsidRPr="00264EC7">
        <w:rPr>
          <w:i/>
          <w:sz w:val="24"/>
          <w:szCs w:val="24"/>
          <w:vertAlign w:val="subscript"/>
        </w:rPr>
        <w:t>,i</w:t>
      </w:r>
      <w:proofErr w:type="spellEnd"/>
      <w:r w:rsidRPr="00264EC7">
        <w:rPr>
          <w:rFonts w:hint="eastAsia"/>
          <w:sz w:val="24"/>
          <w:szCs w:val="24"/>
        </w:rPr>
        <w:t>，然后分别将</w:t>
      </w:r>
      <w:r w:rsidRPr="00264EC7">
        <w:rPr>
          <w:rFonts w:hint="eastAsia"/>
          <w:sz w:val="24"/>
          <w:szCs w:val="24"/>
        </w:rPr>
        <w:t>C</w:t>
      </w:r>
      <w:r w:rsidRPr="00264EC7">
        <w:rPr>
          <w:sz w:val="24"/>
          <w:szCs w:val="24"/>
        </w:rPr>
        <w:t>T</w:t>
      </w:r>
      <w:r w:rsidRPr="00264EC7">
        <w:rPr>
          <w:rFonts w:hint="eastAsia"/>
          <w:sz w:val="24"/>
          <w:szCs w:val="24"/>
        </w:rPr>
        <w:t>模态的所有子模态对应的独热条件向量堆叠在其通道后得到不同的条件特征图。</w:t>
      </w:r>
      <w:proofErr w:type="spellStart"/>
      <w:r w:rsidRPr="00264EC7">
        <w:rPr>
          <w:rFonts w:hint="eastAsia"/>
          <w:i/>
          <w:sz w:val="24"/>
          <w:szCs w:val="24"/>
        </w:rPr>
        <w:t>code</w:t>
      </w:r>
      <w:r w:rsidRPr="00264EC7">
        <w:rPr>
          <w:rFonts w:hint="eastAsia"/>
          <w:i/>
          <w:sz w:val="24"/>
          <w:szCs w:val="24"/>
          <w:vertAlign w:val="subscript"/>
        </w:rPr>
        <w:t>x</w:t>
      </w:r>
      <w:r w:rsidRPr="00264EC7">
        <w:rPr>
          <w:i/>
          <w:sz w:val="24"/>
          <w:szCs w:val="24"/>
          <w:vertAlign w:val="subscript"/>
        </w:rPr>
        <w:t>,i</w:t>
      </w:r>
      <w:proofErr w:type="spellEnd"/>
      <w:r w:rsidRPr="00264EC7">
        <w:rPr>
          <w:rFonts w:hint="eastAsia"/>
          <w:sz w:val="24"/>
          <w:szCs w:val="24"/>
        </w:rPr>
        <w:t>与</w:t>
      </w:r>
      <w:r w:rsidRPr="00264EC7">
        <w:rPr>
          <w:rFonts w:hint="eastAsia"/>
          <w:sz w:val="24"/>
          <w:szCs w:val="24"/>
        </w:rPr>
        <w:t>C</w:t>
      </w:r>
      <w:r w:rsidRPr="00264EC7">
        <w:rPr>
          <w:sz w:val="24"/>
          <w:szCs w:val="24"/>
        </w:rPr>
        <w:t>T</w:t>
      </w:r>
      <w:r w:rsidRPr="00264EC7">
        <w:rPr>
          <w:rFonts w:hint="eastAsia"/>
          <w:sz w:val="24"/>
          <w:szCs w:val="24"/>
        </w:rPr>
        <w:t>模态的子模态</w:t>
      </w:r>
      <w:proofErr w:type="spellStart"/>
      <w:r w:rsidRPr="00264EC7">
        <w:rPr>
          <w:i/>
          <w:sz w:val="24"/>
          <w:szCs w:val="24"/>
        </w:rPr>
        <w:t>i</w:t>
      </w:r>
      <w:proofErr w:type="spellEnd"/>
      <w:r w:rsidRPr="00264EC7">
        <w:rPr>
          <w:rFonts w:hint="eastAsia"/>
          <w:sz w:val="24"/>
          <w:szCs w:val="24"/>
        </w:rPr>
        <w:t>的独热条件向量</w:t>
      </w:r>
      <w:proofErr w:type="spellStart"/>
      <w:r w:rsidRPr="00264EC7">
        <w:rPr>
          <w:rFonts w:hint="eastAsia"/>
          <w:i/>
          <w:sz w:val="24"/>
          <w:szCs w:val="24"/>
        </w:rPr>
        <w:t>one_hot</w:t>
      </w:r>
      <w:proofErr w:type="spellEnd"/>
      <w:r w:rsidRPr="00264EC7">
        <w:rPr>
          <w:i/>
          <w:sz w:val="24"/>
          <w:szCs w:val="24"/>
        </w:rPr>
        <w:t>(</w:t>
      </w:r>
      <w:proofErr w:type="spellStart"/>
      <w:r w:rsidRPr="00264EC7">
        <w:rPr>
          <w:i/>
          <w:sz w:val="24"/>
          <w:szCs w:val="24"/>
        </w:rPr>
        <w:t>i</w:t>
      </w:r>
      <w:proofErr w:type="spellEnd"/>
      <w:r w:rsidRPr="00264EC7">
        <w:rPr>
          <w:i/>
          <w:sz w:val="24"/>
          <w:szCs w:val="24"/>
        </w:rPr>
        <w:t>)</w:t>
      </w:r>
      <w:r w:rsidRPr="00264EC7">
        <w:rPr>
          <w:rFonts w:hint="eastAsia"/>
          <w:sz w:val="24"/>
          <w:szCs w:val="24"/>
        </w:rPr>
        <w:t>堆叠组合后，用</w:t>
      </w:r>
      <w:r w:rsidRPr="00264EC7">
        <w:rPr>
          <w:rFonts w:hint="eastAsia"/>
          <w:sz w:val="24"/>
          <w:szCs w:val="24"/>
        </w:rPr>
        <w:t>C</w:t>
      </w:r>
      <w:r w:rsidRPr="00264EC7">
        <w:rPr>
          <w:sz w:val="24"/>
          <w:szCs w:val="24"/>
        </w:rPr>
        <w:t>T</w:t>
      </w:r>
      <w:r w:rsidRPr="00264EC7">
        <w:rPr>
          <w:rFonts w:hint="eastAsia"/>
          <w:sz w:val="24"/>
          <w:szCs w:val="24"/>
        </w:rPr>
        <w:t>模态解码器解码还原出</w:t>
      </w:r>
      <w:r w:rsidRPr="00264EC7">
        <w:rPr>
          <w:rFonts w:hint="eastAsia"/>
          <w:i/>
          <w:sz w:val="24"/>
          <w:szCs w:val="24"/>
        </w:rPr>
        <w:t>x</w:t>
      </w:r>
      <w:r w:rsidRPr="00264EC7">
        <w:rPr>
          <w:i/>
          <w:sz w:val="24"/>
          <w:szCs w:val="24"/>
          <w:vertAlign w:val="subscript"/>
        </w:rPr>
        <w:t>i</w:t>
      </w:r>
      <w:r w:rsidRPr="00264EC7">
        <w:rPr>
          <w:rFonts w:hint="eastAsia"/>
          <w:sz w:val="24"/>
          <w:szCs w:val="24"/>
        </w:rPr>
        <w:t>的重建</w:t>
      </w:r>
      <w:r w:rsidRPr="00264EC7">
        <w:rPr>
          <w:rFonts w:hint="eastAsia"/>
          <w:sz w:val="24"/>
          <w:szCs w:val="24"/>
        </w:rPr>
        <w:t>C</w:t>
      </w:r>
      <w:r w:rsidRPr="00264EC7">
        <w:rPr>
          <w:sz w:val="24"/>
          <w:szCs w:val="24"/>
        </w:rPr>
        <w:t>T</w:t>
      </w:r>
      <w:r w:rsidRPr="00264EC7">
        <w:rPr>
          <w:rFonts w:hint="eastAsia"/>
          <w:sz w:val="24"/>
          <w:szCs w:val="24"/>
        </w:rPr>
        <w:t>图</w:t>
      </w:r>
      <w:proofErr w:type="spellStart"/>
      <w:r w:rsidRPr="00264EC7">
        <w:rPr>
          <w:rFonts w:hint="eastAsia"/>
          <w:i/>
          <w:sz w:val="24"/>
          <w:szCs w:val="24"/>
        </w:rPr>
        <w:t>x</w:t>
      </w:r>
      <w:r w:rsidRPr="00264EC7">
        <w:rPr>
          <w:rFonts w:hint="eastAsia"/>
          <w:i/>
          <w:sz w:val="24"/>
          <w:szCs w:val="24"/>
          <w:vertAlign w:val="subscript"/>
        </w:rPr>
        <w:t>r</w:t>
      </w:r>
      <w:r w:rsidRPr="00264EC7">
        <w:rPr>
          <w:i/>
          <w:sz w:val="24"/>
          <w:szCs w:val="24"/>
          <w:vertAlign w:val="subscript"/>
        </w:rPr>
        <w:t>,i</w:t>
      </w:r>
      <w:proofErr w:type="spellEnd"/>
      <w:r w:rsidRPr="00264EC7">
        <w:rPr>
          <w:rFonts w:hint="eastAsia"/>
          <w:sz w:val="24"/>
          <w:szCs w:val="24"/>
          <w:vertAlign w:val="subscript"/>
        </w:rPr>
        <w:t>。</w:t>
      </w:r>
      <w:proofErr w:type="spellStart"/>
      <w:r w:rsidRPr="00264EC7">
        <w:rPr>
          <w:rFonts w:hint="eastAsia"/>
          <w:i/>
          <w:sz w:val="24"/>
          <w:szCs w:val="24"/>
        </w:rPr>
        <w:t>code</w:t>
      </w:r>
      <w:r w:rsidRPr="00264EC7">
        <w:rPr>
          <w:rFonts w:hint="eastAsia"/>
          <w:i/>
          <w:sz w:val="24"/>
          <w:szCs w:val="24"/>
          <w:vertAlign w:val="subscript"/>
        </w:rPr>
        <w:t>x</w:t>
      </w:r>
      <w:r w:rsidRPr="00264EC7">
        <w:rPr>
          <w:i/>
          <w:sz w:val="24"/>
          <w:szCs w:val="24"/>
          <w:vertAlign w:val="subscript"/>
        </w:rPr>
        <w:t>,i</w:t>
      </w:r>
      <w:proofErr w:type="spellEnd"/>
      <w:r w:rsidRPr="00264EC7">
        <w:rPr>
          <w:rFonts w:hint="eastAsia"/>
          <w:sz w:val="24"/>
          <w:szCs w:val="24"/>
        </w:rPr>
        <w:t>与</w:t>
      </w:r>
      <w:r w:rsidRPr="00264EC7">
        <w:rPr>
          <w:rFonts w:hint="eastAsia"/>
          <w:sz w:val="24"/>
          <w:szCs w:val="24"/>
        </w:rPr>
        <w:t>C</w:t>
      </w:r>
      <w:r w:rsidRPr="00264EC7">
        <w:rPr>
          <w:sz w:val="24"/>
          <w:szCs w:val="24"/>
        </w:rPr>
        <w:t>T</w:t>
      </w:r>
      <w:r w:rsidRPr="00264EC7">
        <w:rPr>
          <w:rFonts w:hint="eastAsia"/>
          <w:sz w:val="24"/>
          <w:szCs w:val="24"/>
        </w:rPr>
        <w:t>模态的其他任意子模态</w:t>
      </w:r>
      <w:r w:rsidRPr="00264EC7">
        <w:rPr>
          <w:rFonts w:hint="eastAsia"/>
          <w:i/>
          <w:sz w:val="24"/>
          <w:szCs w:val="24"/>
        </w:rPr>
        <w:t>j</w:t>
      </w:r>
      <w:r w:rsidRPr="00264EC7">
        <w:rPr>
          <w:rFonts w:hint="eastAsia"/>
          <w:sz w:val="24"/>
          <w:szCs w:val="24"/>
        </w:rPr>
        <w:t>（</w:t>
      </w:r>
      <w:proofErr w:type="spellStart"/>
      <w:r w:rsidRPr="00264EC7">
        <w:rPr>
          <w:rFonts w:hint="eastAsia"/>
          <w:i/>
          <w:sz w:val="24"/>
          <w:szCs w:val="24"/>
        </w:rPr>
        <w:t>j</w:t>
      </w:r>
      <w:proofErr w:type="spellEnd"/>
      <w:r w:rsidRPr="00264EC7">
        <w:rPr>
          <w:rFonts w:hint="eastAsia"/>
          <w:sz w:val="24"/>
          <w:szCs w:val="24"/>
        </w:rPr>
        <w:t>不等于</w:t>
      </w:r>
      <w:proofErr w:type="spellStart"/>
      <w:r w:rsidRPr="00264EC7">
        <w:rPr>
          <w:i/>
          <w:sz w:val="24"/>
          <w:szCs w:val="24"/>
        </w:rPr>
        <w:t>i</w:t>
      </w:r>
      <w:proofErr w:type="spellEnd"/>
      <w:r w:rsidRPr="00264EC7">
        <w:rPr>
          <w:rFonts w:hint="eastAsia"/>
          <w:sz w:val="24"/>
          <w:szCs w:val="24"/>
        </w:rPr>
        <w:t>）的独热条件向量</w:t>
      </w:r>
      <w:proofErr w:type="spellStart"/>
      <w:r w:rsidRPr="00264EC7">
        <w:rPr>
          <w:rFonts w:hint="eastAsia"/>
          <w:i/>
          <w:sz w:val="24"/>
          <w:szCs w:val="24"/>
        </w:rPr>
        <w:t>one_hot</w:t>
      </w:r>
      <w:proofErr w:type="spellEnd"/>
      <w:r w:rsidRPr="00264EC7">
        <w:rPr>
          <w:i/>
          <w:sz w:val="24"/>
          <w:szCs w:val="24"/>
        </w:rPr>
        <w:t>(</w:t>
      </w:r>
      <w:r w:rsidRPr="00264EC7">
        <w:rPr>
          <w:rFonts w:hint="eastAsia"/>
          <w:i/>
          <w:sz w:val="24"/>
          <w:szCs w:val="24"/>
        </w:rPr>
        <w:t>j</w:t>
      </w:r>
      <w:r w:rsidRPr="00264EC7">
        <w:rPr>
          <w:i/>
          <w:sz w:val="24"/>
          <w:szCs w:val="24"/>
        </w:rPr>
        <w:t>)</w:t>
      </w:r>
      <w:r w:rsidRPr="00264EC7">
        <w:rPr>
          <w:rFonts w:hint="eastAsia"/>
          <w:sz w:val="24"/>
          <w:szCs w:val="24"/>
        </w:rPr>
        <w:t>堆叠组合后，用</w:t>
      </w:r>
      <w:r w:rsidRPr="00264EC7">
        <w:rPr>
          <w:rFonts w:hint="eastAsia"/>
          <w:sz w:val="24"/>
          <w:szCs w:val="24"/>
        </w:rPr>
        <w:t>C</w:t>
      </w:r>
      <w:r w:rsidRPr="00264EC7">
        <w:rPr>
          <w:sz w:val="24"/>
          <w:szCs w:val="24"/>
        </w:rPr>
        <w:t>T</w:t>
      </w:r>
      <w:r w:rsidRPr="00264EC7">
        <w:rPr>
          <w:rFonts w:hint="eastAsia"/>
          <w:sz w:val="24"/>
          <w:szCs w:val="24"/>
        </w:rPr>
        <w:t>模态解码器解码得到</w:t>
      </w:r>
      <w:r w:rsidRPr="00264EC7">
        <w:rPr>
          <w:rFonts w:hint="eastAsia"/>
          <w:sz w:val="24"/>
          <w:szCs w:val="24"/>
        </w:rPr>
        <w:t>C</w:t>
      </w:r>
      <w:r w:rsidRPr="00264EC7">
        <w:rPr>
          <w:sz w:val="24"/>
          <w:szCs w:val="24"/>
        </w:rPr>
        <w:t>T</w:t>
      </w:r>
      <w:r w:rsidRPr="00264EC7">
        <w:rPr>
          <w:rFonts w:hint="eastAsia"/>
          <w:sz w:val="24"/>
          <w:szCs w:val="24"/>
        </w:rPr>
        <w:t>模态的子模态</w:t>
      </w:r>
      <w:r w:rsidRPr="00264EC7">
        <w:rPr>
          <w:rFonts w:hint="eastAsia"/>
          <w:i/>
          <w:sz w:val="24"/>
          <w:szCs w:val="24"/>
        </w:rPr>
        <w:t>j</w:t>
      </w:r>
      <w:r w:rsidRPr="00264EC7">
        <w:rPr>
          <w:rFonts w:hint="eastAsia"/>
          <w:sz w:val="24"/>
          <w:szCs w:val="24"/>
        </w:rPr>
        <w:t>的</w:t>
      </w:r>
      <w:r w:rsidRPr="00264EC7">
        <w:rPr>
          <w:rFonts w:hint="eastAsia"/>
          <w:sz w:val="24"/>
          <w:szCs w:val="24"/>
        </w:rPr>
        <w:t>C</w:t>
      </w:r>
      <w:r w:rsidRPr="00264EC7">
        <w:rPr>
          <w:sz w:val="24"/>
          <w:szCs w:val="24"/>
        </w:rPr>
        <w:t>T</w:t>
      </w:r>
      <w:r w:rsidRPr="00264EC7">
        <w:rPr>
          <w:rFonts w:hint="eastAsia"/>
          <w:sz w:val="24"/>
          <w:szCs w:val="24"/>
        </w:rPr>
        <w:t>图</w:t>
      </w:r>
      <w:proofErr w:type="spellStart"/>
      <w:r w:rsidRPr="00264EC7">
        <w:rPr>
          <w:rFonts w:hint="eastAsia"/>
          <w:i/>
          <w:sz w:val="24"/>
          <w:szCs w:val="24"/>
        </w:rPr>
        <w:t>x</w:t>
      </w:r>
      <w:r w:rsidRPr="00264EC7">
        <w:rPr>
          <w:i/>
          <w:sz w:val="24"/>
          <w:szCs w:val="24"/>
          <w:vertAlign w:val="subscript"/>
        </w:rPr>
        <w:t>t,i,j</w:t>
      </w:r>
      <w:proofErr w:type="spellEnd"/>
      <w:r w:rsidRPr="00264EC7">
        <w:rPr>
          <w:rFonts w:hint="eastAsia"/>
          <w:sz w:val="24"/>
          <w:szCs w:val="24"/>
        </w:rPr>
        <w:t>，再用</w:t>
      </w:r>
      <w:r w:rsidRPr="00264EC7">
        <w:rPr>
          <w:rFonts w:hint="eastAsia"/>
          <w:sz w:val="24"/>
          <w:szCs w:val="24"/>
        </w:rPr>
        <w:t>C</w:t>
      </w:r>
      <w:r w:rsidRPr="00264EC7">
        <w:rPr>
          <w:sz w:val="24"/>
          <w:szCs w:val="24"/>
        </w:rPr>
        <w:t>T</w:t>
      </w:r>
      <w:r w:rsidRPr="00264EC7">
        <w:rPr>
          <w:rFonts w:hint="eastAsia"/>
          <w:sz w:val="24"/>
          <w:szCs w:val="24"/>
        </w:rPr>
        <w:t>模态编码器</w:t>
      </w:r>
      <w:proofErr w:type="spellStart"/>
      <w:r w:rsidRPr="00264EC7">
        <w:rPr>
          <w:rFonts w:hint="eastAsia"/>
          <w:i/>
          <w:sz w:val="24"/>
          <w:szCs w:val="24"/>
        </w:rPr>
        <w:t>x</w:t>
      </w:r>
      <w:r w:rsidRPr="00264EC7">
        <w:rPr>
          <w:i/>
          <w:sz w:val="24"/>
          <w:szCs w:val="24"/>
          <w:vertAlign w:val="subscript"/>
        </w:rPr>
        <w:t>t,i,j</w:t>
      </w:r>
      <w:proofErr w:type="spellEnd"/>
      <w:r w:rsidRPr="00264EC7">
        <w:rPr>
          <w:rFonts w:hint="eastAsia"/>
          <w:sz w:val="24"/>
          <w:szCs w:val="24"/>
        </w:rPr>
        <w:t>编码得到语义特征图</w:t>
      </w:r>
      <w:proofErr w:type="spellStart"/>
      <w:r w:rsidRPr="00264EC7">
        <w:rPr>
          <w:rFonts w:hint="eastAsia"/>
          <w:i/>
          <w:sz w:val="24"/>
          <w:szCs w:val="24"/>
        </w:rPr>
        <w:t>code</w:t>
      </w:r>
      <w:r w:rsidRPr="00264EC7">
        <w:rPr>
          <w:i/>
          <w:sz w:val="24"/>
          <w:szCs w:val="24"/>
          <w:vertAlign w:val="subscript"/>
        </w:rPr>
        <w:t>t,i,x,j</w:t>
      </w:r>
      <w:proofErr w:type="spellEnd"/>
      <w:r w:rsidRPr="00264EC7">
        <w:rPr>
          <w:rFonts w:hint="eastAsia"/>
          <w:sz w:val="24"/>
          <w:szCs w:val="24"/>
        </w:rPr>
        <w:t>，将其再与</w:t>
      </w:r>
      <w:proofErr w:type="spellStart"/>
      <w:r w:rsidRPr="00264EC7">
        <w:rPr>
          <w:rFonts w:hint="eastAsia"/>
          <w:i/>
          <w:sz w:val="24"/>
          <w:szCs w:val="24"/>
        </w:rPr>
        <w:t>one_hot</w:t>
      </w:r>
      <w:proofErr w:type="spellEnd"/>
      <w:r w:rsidRPr="00264EC7">
        <w:rPr>
          <w:i/>
          <w:sz w:val="24"/>
          <w:szCs w:val="24"/>
        </w:rPr>
        <w:t>(</w:t>
      </w:r>
      <w:proofErr w:type="spellStart"/>
      <w:r w:rsidRPr="00264EC7">
        <w:rPr>
          <w:i/>
          <w:sz w:val="24"/>
          <w:szCs w:val="24"/>
        </w:rPr>
        <w:t>i</w:t>
      </w:r>
      <w:proofErr w:type="spellEnd"/>
      <w:r w:rsidRPr="00264EC7">
        <w:rPr>
          <w:i/>
          <w:sz w:val="24"/>
          <w:szCs w:val="24"/>
        </w:rPr>
        <w:t>)</w:t>
      </w:r>
      <w:r w:rsidRPr="00264EC7">
        <w:rPr>
          <w:rFonts w:hint="eastAsia"/>
          <w:sz w:val="24"/>
          <w:szCs w:val="24"/>
        </w:rPr>
        <w:t>堆叠组合后用</w:t>
      </w:r>
      <w:r w:rsidRPr="00264EC7">
        <w:rPr>
          <w:rFonts w:hint="eastAsia"/>
          <w:sz w:val="24"/>
          <w:szCs w:val="24"/>
        </w:rPr>
        <w:t>C</w:t>
      </w:r>
      <w:r w:rsidRPr="00264EC7">
        <w:rPr>
          <w:sz w:val="24"/>
          <w:szCs w:val="24"/>
        </w:rPr>
        <w:t>T</w:t>
      </w:r>
      <w:r w:rsidRPr="00264EC7">
        <w:rPr>
          <w:rFonts w:hint="eastAsia"/>
          <w:sz w:val="24"/>
          <w:szCs w:val="24"/>
        </w:rPr>
        <w:t>模态解码器即可解码还原出</w:t>
      </w:r>
      <w:r w:rsidRPr="00264EC7">
        <w:rPr>
          <w:rFonts w:hint="eastAsia"/>
          <w:sz w:val="24"/>
          <w:szCs w:val="24"/>
        </w:rPr>
        <w:t>x</w:t>
      </w:r>
      <w:r w:rsidRPr="00264EC7">
        <w:rPr>
          <w:sz w:val="24"/>
          <w:szCs w:val="24"/>
          <w:vertAlign w:val="subscript"/>
        </w:rPr>
        <w:t>i</w:t>
      </w:r>
      <w:r w:rsidRPr="00264EC7">
        <w:rPr>
          <w:rFonts w:hint="eastAsia"/>
          <w:sz w:val="24"/>
          <w:szCs w:val="24"/>
        </w:rPr>
        <w:t>的循环重建</w:t>
      </w:r>
      <w:r w:rsidRPr="00264EC7">
        <w:rPr>
          <w:rFonts w:hint="eastAsia"/>
          <w:sz w:val="24"/>
          <w:szCs w:val="24"/>
        </w:rPr>
        <w:t>C</w:t>
      </w:r>
      <w:r w:rsidRPr="00264EC7">
        <w:rPr>
          <w:sz w:val="24"/>
          <w:szCs w:val="24"/>
        </w:rPr>
        <w:t>T</w:t>
      </w:r>
      <w:r w:rsidRPr="00264EC7">
        <w:rPr>
          <w:rFonts w:hint="eastAsia"/>
          <w:sz w:val="24"/>
          <w:szCs w:val="24"/>
        </w:rPr>
        <w:t>图</w:t>
      </w:r>
      <w:proofErr w:type="spellStart"/>
      <w:r w:rsidRPr="00264EC7">
        <w:rPr>
          <w:rFonts w:hint="eastAsia"/>
          <w:i/>
          <w:sz w:val="24"/>
          <w:szCs w:val="24"/>
        </w:rPr>
        <w:t>x</w:t>
      </w:r>
      <w:r w:rsidRPr="00264EC7">
        <w:rPr>
          <w:rFonts w:hint="eastAsia"/>
          <w:i/>
          <w:sz w:val="24"/>
          <w:szCs w:val="24"/>
          <w:vertAlign w:val="subscript"/>
        </w:rPr>
        <w:t>cr</w:t>
      </w:r>
      <w:r w:rsidRPr="00264EC7">
        <w:rPr>
          <w:i/>
          <w:sz w:val="24"/>
          <w:szCs w:val="24"/>
          <w:vertAlign w:val="subscript"/>
        </w:rPr>
        <w:t>,j,i</w:t>
      </w:r>
      <w:proofErr w:type="spellEnd"/>
      <w:r w:rsidRPr="00264EC7">
        <w:rPr>
          <w:rFonts w:hint="eastAsia"/>
          <w:sz w:val="24"/>
          <w:szCs w:val="24"/>
        </w:rPr>
        <w:t>。此外，</w:t>
      </w:r>
      <w:r w:rsidRPr="00264EC7">
        <w:rPr>
          <w:sz w:val="24"/>
          <w:szCs w:val="24"/>
        </w:rPr>
        <w:t>CT</w:t>
      </w:r>
      <w:r w:rsidRPr="00264EC7">
        <w:rPr>
          <w:rFonts w:hint="eastAsia"/>
          <w:sz w:val="24"/>
          <w:szCs w:val="24"/>
        </w:rPr>
        <w:t>病灶任务解码器对</w:t>
      </w:r>
      <w:proofErr w:type="spellStart"/>
      <w:r w:rsidRPr="00264EC7">
        <w:rPr>
          <w:rFonts w:hint="eastAsia"/>
          <w:i/>
          <w:sz w:val="24"/>
          <w:szCs w:val="24"/>
        </w:rPr>
        <w:t>code</w:t>
      </w:r>
      <w:r w:rsidRPr="00264EC7">
        <w:rPr>
          <w:rFonts w:hint="eastAsia"/>
          <w:i/>
          <w:sz w:val="24"/>
          <w:szCs w:val="24"/>
          <w:vertAlign w:val="subscript"/>
        </w:rPr>
        <w:t>x</w:t>
      </w:r>
      <w:r w:rsidRPr="00264EC7">
        <w:rPr>
          <w:i/>
          <w:sz w:val="24"/>
          <w:szCs w:val="24"/>
          <w:vertAlign w:val="subscript"/>
        </w:rPr>
        <w:t>,i</w:t>
      </w:r>
      <w:proofErr w:type="spellEnd"/>
      <w:r w:rsidRPr="00264EC7">
        <w:rPr>
          <w:rFonts w:hint="eastAsia"/>
          <w:sz w:val="24"/>
          <w:szCs w:val="24"/>
        </w:rPr>
        <w:t>和全部的</w:t>
      </w:r>
      <w:proofErr w:type="spellStart"/>
      <w:r w:rsidRPr="00264EC7">
        <w:rPr>
          <w:rFonts w:hint="eastAsia"/>
          <w:i/>
          <w:sz w:val="24"/>
          <w:szCs w:val="24"/>
        </w:rPr>
        <w:t>code</w:t>
      </w:r>
      <w:r w:rsidRPr="00264EC7">
        <w:rPr>
          <w:i/>
          <w:sz w:val="24"/>
          <w:szCs w:val="24"/>
          <w:vertAlign w:val="subscript"/>
        </w:rPr>
        <w:t>t,i,x,j</w:t>
      </w:r>
      <w:proofErr w:type="spellEnd"/>
      <w:r w:rsidRPr="00264EC7">
        <w:rPr>
          <w:rFonts w:hint="eastAsia"/>
          <w:sz w:val="24"/>
          <w:szCs w:val="24"/>
        </w:rPr>
        <w:t>都进行病灶处理，分别得到病灶标签输出</w:t>
      </w:r>
      <w:proofErr w:type="spellStart"/>
      <w:r w:rsidRPr="00264EC7">
        <w:rPr>
          <w:rFonts w:hint="eastAsia"/>
          <w:i/>
          <w:sz w:val="24"/>
          <w:szCs w:val="24"/>
        </w:rPr>
        <w:t>label</w:t>
      </w:r>
      <w:r w:rsidRPr="00264EC7">
        <w:rPr>
          <w:i/>
          <w:sz w:val="24"/>
          <w:szCs w:val="24"/>
          <w:vertAlign w:val="subscript"/>
        </w:rPr>
        <w:t>g,</w:t>
      </w:r>
      <w:r w:rsidRPr="00264EC7">
        <w:rPr>
          <w:rFonts w:hint="eastAsia"/>
          <w:i/>
          <w:sz w:val="24"/>
          <w:szCs w:val="24"/>
          <w:vertAlign w:val="subscript"/>
        </w:rPr>
        <w:t>x</w:t>
      </w:r>
      <w:r w:rsidRPr="00264EC7">
        <w:rPr>
          <w:i/>
          <w:sz w:val="24"/>
          <w:szCs w:val="24"/>
          <w:vertAlign w:val="subscript"/>
        </w:rPr>
        <w:t>,i</w:t>
      </w:r>
      <w:proofErr w:type="spellEnd"/>
      <w:r w:rsidRPr="00264EC7">
        <w:rPr>
          <w:rFonts w:hint="eastAsia"/>
          <w:sz w:val="24"/>
          <w:szCs w:val="24"/>
        </w:rPr>
        <w:t>和</w:t>
      </w:r>
      <w:proofErr w:type="spellStart"/>
      <w:r w:rsidRPr="00264EC7">
        <w:rPr>
          <w:rFonts w:hint="eastAsia"/>
          <w:i/>
          <w:sz w:val="24"/>
          <w:szCs w:val="24"/>
        </w:rPr>
        <w:t>label</w:t>
      </w:r>
      <w:r w:rsidRPr="00264EC7">
        <w:rPr>
          <w:rFonts w:hint="eastAsia"/>
          <w:i/>
          <w:sz w:val="24"/>
          <w:szCs w:val="24"/>
          <w:vertAlign w:val="subscript"/>
        </w:rPr>
        <w:t>t</w:t>
      </w:r>
      <w:r w:rsidRPr="00264EC7">
        <w:rPr>
          <w:i/>
          <w:sz w:val="24"/>
          <w:szCs w:val="24"/>
          <w:vertAlign w:val="subscript"/>
        </w:rPr>
        <w:t>,j,</w:t>
      </w:r>
      <w:r w:rsidRPr="00264EC7">
        <w:rPr>
          <w:rFonts w:hint="eastAsia"/>
          <w:i/>
          <w:sz w:val="24"/>
          <w:szCs w:val="24"/>
          <w:vertAlign w:val="subscript"/>
        </w:rPr>
        <w:t>x</w:t>
      </w:r>
      <w:r w:rsidRPr="00264EC7">
        <w:rPr>
          <w:i/>
          <w:sz w:val="24"/>
          <w:szCs w:val="24"/>
          <w:vertAlign w:val="subscript"/>
        </w:rPr>
        <w:t>,i</w:t>
      </w:r>
      <w:proofErr w:type="spellEnd"/>
      <w:r w:rsidRPr="00264EC7">
        <w:rPr>
          <w:rFonts w:hint="eastAsia"/>
          <w:sz w:val="24"/>
          <w:szCs w:val="24"/>
        </w:rPr>
        <w:t>，其对应的真实标签为</w:t>
      </w:r>
      <w:proofErr w:type="spellStart"/>
      <w:r w:rsidRPr="00264EC7">
        <w:rPr>
          <w:rFonts w:hint="eastAsia"/>
          <w:i/>
          <w:sz w:val="24"/>
          <w:szCs w:val="24"/>
        </w:rPr>
        <w:t>label</w:t>
      </w:r>
      <w:r w:rsidRPr="00264EC7">
        <w:rPr>
          <w:rFonts w:hint="eastAsia"/>
          <w:i/>
          <w:sz w:val="24"/>
          <w:szCs w:val="24"/>
          <w:vertAlign w:val="subscript"/>
        </w:rPr>
        <w:t>x</w:t>
      </w:r>
      <w:r w:rsidRPr="00264EC7">
        <w:rPr>
          <w:i/>
          <w:sz w:val="24"/>
          <w:szCs w:val="24"/>
          <w:vertAlign w:val="subscript"/>
        </w:rPr>
        <w:t>,i</w:t>
      </w:r>
      <w:proofErr w:type="spellEnd"/>
      <w:r w:rsidRPr="00264EC7">
        <w:rPr>
          <w:rFonts w:hint="eastAsia"/>
          <w:sz w:val="24"/>
          <w:szCs w:val="24"/>
        </w:rPr>
        <w:t>。同时，模态鉴别器以</w:t>
      </w:r>
      <w:r w:rsidRPr="00264EC7">
        <w:rPr>
          <w:rFonts w:hint="eastAsia"/>
          <w:i/>
          <w:sz w:val="24"/>
          <w:szCs w:val="24"/>
        </w:rPr>
        <w:t>x</w:t>
      </w:r>
      <w:r w:rsidRPr="00264EC7">
        <w:rPr>
          <w:i/>
          <w:sz w:val="24"/>
          <w:szCs w:val="24"/>
          <w:vertAlign w:val="subscript"/>
        </w:rPr>
        <w:t>i</w:t>
      </w:r>
      <w:r w:rsidRPr="00264EC7">
        <w:rPr>
          <w:rFonts w:hint="eastAsia"/>
          <w:sz w:val="24"/>
          <w:szCs w:val="24"/>
        </w:rPr>
        <w:t>为正样本</w:t>
      </w:r>
      <w:proofErr w:type="spellStart"/>
      <w:r w:rsidRPr="00264EC7">
        <w:rPr>
          <w:rFonts w:hint="eastAsia"/>
          <w:i/>
          <w:sz w:val="24"/>
          <w:szCs w:val="24"/>
        </w:rPr>
        <w:t>x</w:t>
      </w:r>
      <w:r w:rsidRPr="00264EC7">
        <w:rPr>
          <w:i/>
          <w:sz w:val="24"/>
          <w:szCs w:val="24"/>
          <w:vertAlign w:val="subscript"/>
        </w:rPr>
        <w:t>t,i,j</w:t>
      </w:r>
      <w:proofErr w:type="spellEnd"/>
      <w:r w:rsidRPr="00264EC7">
        <w:rPr>
          <w:rFonts w:hint="eastAsia"/>
          <w:sz w:val="24"/>
          <w:szCs w:val="24"/>
        </w:rPr>
        <w:t>为负样本进行真假鉴别学习为生成组件提供对抗性损失，同时模态鉴别器以</w:t>
      </w:r>
      <w:proofErr w:type="spellStart"/>
      <w:r w:rsidRPr="00264EC7">
        <w:rPr>
          <w:rFonts w:hint="eastAsia"/>
          <w:i/>
          <w:sz w:val="24"/>
          <w:szCs w:val="24"/>
        </w:rPr>
        <w:t>i</w:t>
      </w:r>
      <w:proofErr w:type="spellEnd"/>
      <w:r w:rsidRPr="00264EC7">
        <w:rPr>
          <w:rFonts w:hint="eastAsia"/>
          <w:sz w:val="24"/>
          <w:szCs w:val="24"/>
        </w:rPr>
        <w:t>为</w:t>
      </w:r>
      <w:bookmarkStart w:id="0" w:name="_Hlk14872599"/>
      <w:r w:rsidRPr="00264EC7">
        <w:rPr>
          <w:rFonts w:hint="eastAsia"/>
          <w:i/>
          <w:sz w:val="24"/>
          <w:szCs w:val="24"/>
        </w:rPr>
        <w:t>x</w:t>
      </w:r>
      <w:r w:rsidRPr="00264EC7">
        <w:rPr>
          <w:i/>
          <w:sz w:val="24"/>
          <w:szCs w:val="24"/>
          <w:vertAlign w:val="subscript"/>
        </w:rPr>
        <w:t>i</w:t>
      </w:r>
      <w:bookmarkEnd w:id="0"/>
      <w:r w:rsidRPr="00264EC7">
        <w:rPr>
          <w:rFonts w:hint="eastAsia"/>
          <w:sz w:val="24"/>
          <w:szCs w:val="24"/>
        </w:rPr>
        <w:t>的标签、</w:t>
      </w:r>
      <w:r w:rsidRPr="00264EC7">
        <w:rPr>
          <w:rFonts w:hint="eastAsia"/>
          <w:i/>
          <w:sz w:val="24"/>
          <w:szCs w:val="24"/>
        </w:rPr>
        <w:t>j</w:t>
      </w:r>
      <w:r w:rsidRPr="00264EC7">
        <w:rPr>
          <w:rFonts w:hint="eastAsia"/>
          <w:sz w:val="24"/>
          <w:szCs w:val="24"/>
        </w:rPr>
        <w:t>为</w:t>
      </w:r>
      <w:proofErr w:type="spellStart"/>
      <w:r w:rsidRPr="00264EC7">
        <w:rPr>
          <w:rFonts w:hint="eastAsia"/>
          <w:i/>
          <w:sz w:val="24"/>
          <w:szCs w:val="24"/>
        </w:rPr>
        <w:t>x</w:t>
      </w:r>
      <w:r w:rsidRPr="00264EC7">
        <w:rPr>
          <w:i/>
          <w:sz w:val="24"/>
          <w:szCs w:val="24"/>
          <w:vertAlign w:val="subscript"/>
        </w:rPr>
        <w:t>t,i,j</w:t>
      </w:r>
      <w:proofErr w:type="spellEnd"/>
      <w:r w:rsidRPr="00264EC7">
        <w:rPr>
          <w:rFonts w:hint="eastAsia"/>
          <w:sz w:val="24"/>
          <w:szCs w:val="24"/>
        </w:rPr>
        <w:t>的标签对子模态类别进行鉴别学习和以</w:t>
      </w:r>
      <w:r w:rsidRPr="00264EC7">
        <w:rPr>
          <w:rFonts w:hint="eastAsia"/>
          <w:sz w:val="24"/>
          <w:szCs w:val="24"/>
        </w:rPr>
        <w:t>C</w:t>
      </w:r>
      <w:r w:rsidRPr="00264EC7">
        <w:rPr>
          <w:sz w:val="24"/>
          <w:szCs w:val="24"/>
        </w:rPr>
        <w:t>T</w:t>
      </w:r>
      <w:r w:rsidRPr="00264EC7">
        <w:rPr>
          <w:rFonts w:hint="eastAsia"/>
          <w:sz w:val="24"/>
          <w:szCs w:val="24"/>
        </w:rPr>
        <w:t>模态的索引值为</w:t>
      </w:r>
      <w:r w:rsidRPr="00264EC7">
        <w:rPr>
          <w:rFonts w:hint="eastAsia"/>
          <w:i/>
          <w:sz w:val="24"/>
          <w:szCs w:val="24"/>
        </w:rPr>
        <w:t>x</w:t>
      </w:r>
      <w:r w:rsidRPr="00264EC7">
        <w:rPr>
          <w:i/>
          <w:sz w:val="24"/>
          <w:szCs w:val="24"/>
          <w:vertAlign w:val="subscript"/>
        </w:rPr>
        <w:t>i</w:t>
      </w:r>
      <w:r w:rsidRPr="00264EC7">
        <w:rPr>
          <w:rFonts w:hint="eastAsia"/>
          <w:sz w:val="24"/>
          <w:szCs w:val="24"/>
        </w:rPr>
        <w:t>与</w:t>
      </w:r>
      <w:proofErr w:type="spellStart"/>
      <w:r w:rsidRPr="00264EC7">
        <w:rPr>
          <w:rFonts w:hint="eastAsia"/>
          <w:i/>
          <w:sz w:val="24"/>
          <w:szCs w:val="24"/>
        </w:rPr>
        <w:t>x</w:t>
      </w:r>
      <w:r w:rsidRPr="00264EC7">
        <w:rPr>
          <w:i/>
          <w:sz w:val="24"/>
          <w:szCs w:val="24"/>
          <w:vertAlign w:val="subscript"/>
        </w:rPr>
        <w:t>t,i,j</w:t>
      </w:r>
      <w:proofErr w:type="spellEnd"/>
      <w:r w:rsidRPr="00264EC7">
        <w:rPr>
          <w:rFonts w:hint="eastAsia"/>
          <w:sz w:val="24"/>
          <w:szCs w:val="24"/>
        </w:rPr>
        <w:t>的标签对</w:t>
      </w:r>
      <w:r w:rsidRPr="00264EC7">
        <w:rPr>
          <w:rFonts w:hint="eastAsia"/>
          <w:sz w:val="24"/>
          <w:szCs w:val="24"/>
        </w:rPr>
        <w:t>C</w:t>
      </w:r>
      <w:r w:rsidRPr="00264EC7">
        <w:rPr>
          <w:sz w:val="24"/>
          <w:szCs w:val="24"/>
        </w:rPr>
        <w:t>T</w:t>
      </w:r>
      <w:r w:rsidRPr="00264EC7">
        <w:rPr>
          <w:rFonts w:hint="eastAsia"/>
          <w:sz w:val="24"/>
          <w:szCs w:val="24"/>
        </w:rPr>
        <w:t>和</w:t>
      </w:r>
      <w:r w:rsidRPr="00264EC7">
        <w:rPr>
          <w:rFonts w:hint="eastAsia"/>
          <w:sz w:val="24"/>
          <w:szCs w:val="24"/>
        </w:rPr>
        <w:t>M</w:t>
      </w:r>
      <w:r w:rsidRPr="00264EC7">
        <w:rPr>
          <w:sz w:val="24"/>
          <w:szCs w:val="24"/>
        </w:rPr>
        <w:t>RI</w:t>
      </w:r>
      <w:r w:rsidRPr="00264EC7">
        <w:rPr>
          <w:rFonts w:hint="eastAsia"/>
          <w:sz w:val="24"/>
          <w:szCs w:val="24"/>
        </w:rPr>
        <w:t>模态分类进行鉴别学习为生成组件提供一致性损失。特征鉴别器以</w:t>
      </w:r>
      <w:r w:rsidRPr="00264EC7">
        <w:rPr>
          <w:rFonts w:hint="eastAsia"/>
          <w:sz w:val="24"/>
          <w:szCs w:val="24"/>
        </w:rPr>
        <w:t>C</w:t>
      </w:r>
      <w:r w:rsidRPr="00264EC7">
        <w:rPr>
          <w:sz w:val="24"/>
          <w:szCs w:val="24"/>
        </w:rPr>
        <w:t>T</w:t>
      </w:r>
      <w:r w:rsidRPr="00264EC7">
        <w:rPr>
          <w:rFonts w:hint="eastAsia"/>
          <w:sz w:val="24"/>
          <w:szCs w:val="24"/>
        </w:rPr>
        <w:t>模态的索引值为</w:t>
      </w:r>
      <w:proofErr w:type="spellStart"/>
      <w:r w:rsidRPr="00264EC7">
        <w:rPr>
          <w:rFonts w:hint="eastAsia"/>
          <w:i/>
          <w:sz w:val="24"/>
          <w:szCs w:val="24"/>
        </w:rPr>
        <w:t>code</w:t>
      </w:r>
      <w:r w:rsidRPr="00264EC7">
        <w:rPr>
          <w:rFonts w:hint="eastAsia"/>
          <w:i/>
          <w:sz w:val="24"/>
          <w:szCs w:val="24"/>
          <w:vertAlign w:val="subscript"/>
        </w:rPr>
        <w:t>x</w:t>
      </w:r>
      <w:r w:rsidRPr="00264EC7">
        <w:rPr>
          <w:i/>
          <w:sz w:val="24"/>
          <w:szCs w:val="24"/>
          <w:vertAlign w:val="subscript"/>
        </w:rPr>
        <w:t>,i</w:t>
      </w:r>
      <w:proofErr w:type="spellEnd"/>
      <w:r w:rsidRPr="00264EC7">
        <w:rPr>
          <w:rFonts w:hint="eastAsia"/>
          <w:sz w:val="24"/>
          <w:szCs w:val="24"/>
        </w:rPr>
        <w:t>的标签对</w:t>
      </w:r>
      <w:r w:rsidRPr="00264EC7">
        <w:rPr>
          <w:rFonts w:hint="eastAsia"/>
          <w:sz w:val="24"/>
          <w:szCs w:val="24"/>
        </w:rPr>
        <w:t>C</w:t>
      </w:r>
      <w:r w:rsidRPr="00264EC7">
        <w:rPr>
          <w:sz w:val="24"/>
          <w:szCs w:val="24"/>
        </w:rPr>
        <w:t>T</w:t>
      </w:r>
      <w:r w:rsidRPr="00264EC7">
        <w:rPr>
          <w:rFonts w:hint="eastAsia"/>
          <w:sz w:val="24"/>
          <w:szCs w:val="24"/>
        </w:rPr>
        <w:t>和</w:t>
      </w:r>
      <w:r w:rsidRPr="00264EC7">
        <w:rPr>
          <w:rFonts w:hint="eastAsia"/>
          <w:sz w:val="24"/>
          <w:szCs w:val="24"/>
        </w:rPr>
        <w:t>M</w:t>
      </w:r>
      <w:r w:rsidRPr="00264EC7">
        <w:rPr>
          <w:sz w:val="24"/>
          <w:szCs w:val="24"/>
        </w:rPr>
        <w:t>RI</w:t>
      </w:r>
      <w:r w:rsidRPr="00264EC7">
        <w:rPr>
          <w:rFonts w:hint="eastAsia"/>
          <w:sz w:val="24"/>
          <w:szCs w:val="24"/>
        </w:rPr>
        <w:t>模态分类进行鉴别学习，以为生成组件提供对抗性损失。</w:t>
      </w:r>
    </w:p>
    <w:p w:rsidR="00317406" w:rsidRPr="00264EC7" w:rsidRDefault="00317406" w:rsidP="00317406">
      <w:pPr>
        <w:adjustRightInd w:val="0"/>
        <w:snapToGrid w:val="0"/>
        <w:spacing w:line="360" w:lineRule="auto"/>
        <w:ind w:firstLineChars="200" w:firstLine="480"/>
        <w:rPr>
          <w:sz w:val="24"/>
          <w:szCs w:val="24"/>
        </w:rPr>
      </w:pPr>
      <w:r w:rsidRPr="00264EC7">
        <w:rPr>
          <w:rFonts w:hint="eastAsia"/>
          <w:sz w:val="24"/>
          <w:szCs w:val="24"/>
        </w:rPr>
        <w:t>如图</w:t>
      </w:r>
      <w:r w:rsidRPr="00264EC7">
        <w:rPr>
          <w:rFonts w:hint="eastAsia"/>
          <w:sz w:val="24"/>
          <w:szCs w:val="24"/>
        </w:rPr>
        <w:t>4</w:t>
      </w:r>
      <w:r w:rsidRPr="00264EC7">
        <w:rPr>
          <w:rFonts w:hint="eastAsia"/>
          <w:sz w:val="24"/>
          <w:szCs w:val="24"/>
        </w:rPr>
        <w:t>和图</w:t>
      </w:r>
      <w:r w:rsidRPr="00264EC7">
        <w:rPr>
          <w:rFonts w:hint="eastAsia"/>
          <w:sz w:val="24"/>
          <w:szCs w:val="24"/>
        </w:rPr>
        <w:t>5</w:t>
      </w:r>
      <w:r w:rsidRPr="00264EC7">
        <w:rPr>
          <w:rFonts w:hint="eastAsia"/>
          <w:sz w:val="24"/>
          <w:szCs w:val="24"/>
        </w:rPr>
        <w:t>所示，进行</w:t>
      </w:r>
      <w:r w:rsidRPr="00264EC7">
        <w:rPr>
          <w:sz w:val="24"/>
          <w:szCs w:val="24"/>
        </w:rPr>
        <w:t>MRI</w:t>
      </w:r>
      <w:r w:rsidRPr="00264EC7">
        <w:rPr>
          <w:rFonts w:hint="eastAsia"/>
          <w:sz w:val="24"/>
          <w:szCs w:val="24"/>
        </w:rPr>
        <w:t>转</w:t>
      </w:r>
      <w:r w:rsidRPr="00264EC7">
        <w:rPr>
          <w:sz w:val="24"/>
          <w:szCs w:val="24"/>
        </w:rPr>
        <w:t>MRI</w:t>
      </w:r>
      <w:r w:rsidRPr="00264EC7">
        <w:rPr>
          <w:rFonts w:hint="eastAsia"/>
          <w:sz w:val="24"/>
          <w:szCs w:val="24"/>
        </w:rPr>
        <w:t>的训练过程与</w:t>
      </w:r>
      <w:r w:rsidRPr="00264EC7">
        <w:rPr>
          <w:rFonts w:hint="eastAsia"/>
          <w:sz w:val="24"/>
          <w:szCs w:val="24"/>
        </w:rPr>
        <w:t>C</w:t>
      </w:r>
      <w:r w:rsidRPr="00264EC7">
        <w:rPr>
          <w:sz w:val="24"/>
          <w:szCs w:val="24"/>
        </w:rPr>
        <w:t>T</w:t>
      </w:r>
      <w:r w:rsidRPr="00264EC7">
        <w:rPr>
          <w:rFonts w:hint="eastAsia"/>
          <w:sz w:val="24"/>
          <w:szCs w:val="24"/>
        </w:rPr>
        <w:t>转</w:t>
      </w:r>
      <w:r w:rsidRPr="00264EC7">
        <w:rPr>
          <w:rFonts w:hint="eastAsia"/>
          <w:sz w:val="24"/>
          <w:szCs w:val="24"/>
        </w:rPr>
        <w:t>C</w:t>
      </w:r>
      <w:r w:rsidRPr="00264EC7">
        <w:rPr>
          <w:sz w:val="24"/>
          <w:szCs w:val="24"/>
        </w:rPr>
        <w:t>T</w:t>
      </w:r>
      <w:r w:rsidRPr="00264EC7">
        <w:rPr>
          <w:rFonts w:hint="eastAsia"/>
          <w:sz w:val="24"/>
          <w:szCs w:val="24"/>
        </w:rPr>
        <w:t>的训练过程相同，仅是训练组件变为</w:t>
      </w:r>
      <w:r w:rsidRPr="00264EC7">
        <w:rPr>
          <w:rFonts w:hint="eastAsia"/>
          <w:sz w:val="24"/>
          <w:szCs w:val="24"/>
        </w:rPr>
        <w:t>M</w:t>
      </w:r>
      <w:r w:rsidRPr="00264EC7">
        <w:rPr>
          <w:sz w:val="24"/>
          <w:szCs w:val="24"/>
        </w:rPr>
        <w:t>RI</w:t>
      </w:r>
      <w:r w:rsidRPr="00264EC7">
        <w:rPr>
          <w:rFonts w:hint="eastAsia"/>
          <w:sz w:val="24"/>
          <w:szCs w:val="24"/>
        </w:rPr>
        <w:t>模态编码器、</w:t>
      </w:r>
      <w:r w:rsidRPr="00264EC7">
        <w:rPr>
          <w:rFonts w:hint="eastAsia"/>
          <w:sz w:val="24"/>
          <w:szCs w:val="24"/>
        </w:rPr>
        <w:t>M</w:t>
      </w:r>
      <w:r w:rsidRPr="00264EC7">
        <w:rPr>
          <w:sz w:val="24"/>
          <w:szCs w:val="24"/>
        </w:rPr>
        <w:t>RI</w:t>
      </w:r>
      <w:r w:rsidRPr="00264EC7">
        <w:rPr>
          <w:rFonts w:hint="eastAsia"/>
          <w:sz w:val="24"/>
          <w:szCs w:val="24"/>
        </w:rPr>
        <w:t>模态解码器和</w:t>
      </w:r>
      <w:r w:rsidRPr="00264EC7">
        <w:rPr>
          <w:rFonts w:hint="eastAsia"/>
          <w:sz w:val="24"/>
          <w:szCs w:val="24"/>
        </w:rPr>
        <w:t>M</w:t>
      </w:r>
      <w:r w:rsidRPr="00264EC7">
        <w:rPr>
          <w:sz w:val="24"/>
          <w:szCs w:val="24"/>
        </w:rPr>
        <w:t>RI</w:t>
      </w:r>
      <w:r w:rsidRPr="00264EC7">
        <w:rPr>
          <w:rFonts w:hint="eastAsia"/>
          <w:sz w:val="24"/>
          <w:szCs w:val="24"/>
        </w:rPr>
        <w:t>病灶任务解码器、输入变为</w:t>
      </w:r>
      <w:r w:rsidRPr="00264EC7">
        <w:rPr>
          <w:rFonts w:hint="eastAsia"/>
          <w:sz w:val="24"/>
          <w:szCs w:val="24"/>
        </w:rPr>
        <w:t>M</w:t>
      </w:r>
      <w:r w:rsidRPr="00264EC7">
        <w:rPr>
          <w:sz w:val="24"/>
          <w:szCs w:val="24"/>
        </w:rPr>
        <w:t>RI</w:t>
      </w:r>
      <w:r w:rsidRPr="00264EC7">
        <w:rPr>
          <w:rFonts w:hint="eastAsia"/>
          <w:sz w:val="24"/>
          <w:szCs w:val="24"/>
        </w:rPr>
        <w:t>模态的子模态</w:t>
      </w:r>
      <w:proofErr w:type="spellStart"/>
      <w:r w:rsidRPr="00264EC7">
        <w:rPr>
          <w:i/>
          <w:sz w:val="24"/>
          <w:szCs w:val="24"/>
        </w:rPr>
        <w:t>i</w:t>
      </w:r>
      <w:proofErr w:type="spellEnd"/>
      <w:r w:rsidRPr="00264EC7">
        <w:rPr>
          <w:rFonts w:hint="eastAsia"/>
          <w:sz w:val="24"/>
          <w:szCs w:val="24"/>
        </w:rPr>
        <w:t>的</w:t>
      </w:r>
      <w:r w:rsidRPr="00264EC7">
        <w:rPr>
          <w:rFonts w:hint="eastAsia"/>
          <w:sz w:val="24"/>
          <w:szCs w:val="24"/>
        </w:rPr>
        <w:t>M</w:t>
      </w:r>
      <w:r w:rsidRPr="00264EC7">
        <w:rPr>
          <w:sz w:val="24"/>
          <w:szCs w:val="24"/>
        </w:rPr>
        <w:t>RI</w:t>
      </w:r>
      <w:r w:rsidRPr="00264EC7">
        <w:rPr>
          <w:rFonts w:hint="eastAsia"/>
          <w:sz w:val="24"/>
          <w:szCs w:val="24"/>
        </w:rPr>
        <w:t>图</w:t>
      </w:r>
      <w:r w:rsidRPr="00264EC7">
        <w:rPr>
          <w:i/>
          <w:sz w:val="24"/>
          <w:szCs w:val="24"/>
        </w:rPr>
        <w:t xml:space="preserve"> </w:t>
      </w:r>
      <w:proofErr w:type="spellStart"/>
      <w:r w:rsidRPr="00264EC7">
        <w:rPr>
          <w:rFonts w:hint="eastAsia"/>
          <w:i/>
          <w:sz w:val="24"/>
          <w:szCs w:val="24"/>
        </w:rPr>
        <w:t>y</w:t>
      </w:r>
      <w:r w:rsidRPr="00264EC7">
        <w:rPr>
          <w:i/>
          <w:sz w:val="24"/>
          <w:szCs w:val="24"/>
          <w:vertAlign w:val="subscript"/>
        </w:rPr>
        <w:t>i</w:t>
      </w:r>
      <w:proofErr w:type="spellEnd"/>
      <w:r w:rsidRPr="00264EC7">
        <w:rPr>
          <w:sz w:val="24"/>
          <w:szCs w:val="24"/>
        </w:rPr>
        <w:t xml:space="preserve"> </w:t>
      </w:r>
      <w:r w:rsidRPr="00264EC7">
        <w:rPr>
          <w:rFonts w:hint="eastAsia"/>
          <w:sz w:val="24"/>
          <w:szCs w:val="24"/>
        </w:rPr>
        <w:t>、学习的标签变为</w:t>
      </w:r>
      <w:r w:rsidRPr="00264EC7">
        <w:rPr>
          <w:rFonts w:hint="eastAsia"/>
          <w:sz w:val="24"/>
          <w:szCs w:val="24"/>
        </w:rPr>
        <w:t>M</w:t>
      </w:r>
      <w:r w:rsidRPr="00264EC7">
        <w:rPr>
          <w:sz w:val="24"/>
          <w:szCs w:val="24"/>
        </w:rPr>
        <w:t>RI</w:t>
      </w:r>
      <w:r w:rsidRPr="00264EC7">
        <w:rPr>
          <w:rFonts w:hint="eastAsia"/>
          <w:sz w:val="24"/>
          <w:szCs w:val="24"/>
        </w:rPr>
        <w:t>模态对应的各项标签。</w:t>
      </w:r>
    </w:p>
    <w:p w:rsidR="00317406" w:rsidRPr="00264EC7" w:rsidRDefault="00317406" w:rsidP="00317406">
      <w:pPr>
        <w:adjustRightInd w:val="0"/>
        <w:snapToGrid w:val="0"/>
        <w:spacing w:line="360" w:lineRule="auto"/>
        <w:ind w:firstLineChars="200" w:firstLine="480"/>
        <w:rPr>
          <w:sz w:val="24"/>
          <w:szCs w:val="24"/>
        </w:rPr>
      </w:pPr>
      <w:r w:rsidRPr="00264EC7">
        <w:rPr>
          <w:rFonts w:hint="eastAsia"/>
          <w:sz w:val="24"/>
          <w:szCs w:val="24"/>
        </w:rPr>
        <w:t>如图</w:t>
      </w:r>
      <w:r w:rsidRPr="00264EC7">
        <w:rPr>
          <w:rFonts w:hint="eastAsia"/>
          <w:sz w:val="24"/>
          <w:szCs w:val="24"/>
        </w:rPr>
        <w:t>4</w:t>
      </w:r>
      <w:r w:rsidRPr="00264EC7">
        <w:rPr>
          <w:rFonts w:hint="eastAsia"/>
          <w:sz w:val="24"/>
          <w:szCs w:val="24"/>
        </w:rPr>
        <w:t>和图</w:t>
      </w:r>
      <w:r w:rsidRPr="00264EC7">
        <w:rPr>
          <w:rFonts w:hint="eastAsia"/>
          <w:sz w:val="24"/>
          <w:szCs w:val="24"/>
        </w:rPr>
        <w:t>6</w:t>
      </w:r>
      <w:r w:rsidRPr="00264EC7">
        <w:rPr>
          <w:rFonts w:hint="eastAsia"/>
          <w:sz w:val="24"/>
          <w:szCs w:val="24"/>
        </w:rPr>
        <w:t>所示，进行</w:t>
      </w:r>
      <w:r w:rsidRPr="00264EC7">
        <w:rPr>
          <w:sz w:val="24"/>
          <w:szCs w:val="24"/>
        </w:rPr>
        <w:t>CT</w:t>
      </w:r>
      <w:r w:rsidRPr="00264EC7">
        <w:rPr>
          <w:rFonts w:hint="eastAsia"/>
          <w:sz w:val="24"/>
          <w:szCs w:val="24"/>
        </w:rPr>
        <w:t>转</w:t>
      </w:r>
      <w:r w:rsidRPr="00264EC7">
        <w:rPr>
          <w:sz w:val="24"/>
          <w:szCs w:val="24"/>
        </w:rPr>
        <w:t>MRI</w:t>
      </w:r>
      <w:r w:rsidRPr="00264EC7">
        <w:rPr>
          <w:rFonts w:hint="eastAsia"/>
          <w:sz w:val="24"/>
          <w:szCs w:val="24"/>
        </w:rPr>
        <w:t>的训练时，同样先使用</w:t>
      </w:r>
      <w:r w:rsidRPr="00264EC7">
        <w:rPr>
          <w:rFonts w:hint="eastAsia"/>
          <w:sz w:val="24"/>
          <w:szCs w:val="24"/>
        </w:rPr>
        <w:t>C</w:t>
      </w:r>
      <w:r w:rsidRPr="00264EC7">
        <w:rPr>
          <w:sz w:val="24"/>
          <w:szCs w:val="24"/>
        </w:rPr>
        <w:t>T</w:t>
      </w:r>
      <w:r w:rsidRPr="00264EC7">
        <w:rPr>
          <w:rFonts w:hint="eastAsia"/>
          <w:sz w:val="24"/>
          <w:szCs w:val="24"/>
        </w:rPr>
        <w:t>模态编码器将一个任意</w:t>
      </w:r>
      <w:r w:rsidRPr="00264EC7">
        <w:rPr>
          <w:rFonts w:hint="eastAsia"/>
          <w:sz w:val="24"/>
          <w:szCs w:val="24"/>
        </w:rPr>
        <w:t>C</w:t>
      </w:r>
      <w:r w:rsidRPr="00264EC7">
        <w:rPr>
          <w:sz w:val="24"/>
          <w:szCs w:val="24"/>
        </w:rPr>
        <w:t>T</w:t>
      </w:r>
      <w:r w:rsidRPr="00264EC7">
        <w:rPr>
          <w:rFonts w:hint="eastAsia"/>
          <w:sz w:val="24"/>
          <w:szCs w:val="24"/>
        </w:rPr>
        <w:t>模态的子模态</w:t>
      </w:r>
      <w:proofErr w:type="spellStart"/>
      <w:r w:rsidRPr="00264EC7">
        <w:rPr>
          <w:i/>
          <w:sz w:val="24"/>
          <w:szCs w:val="24"/>
        </w:rPr>
        <w:t>i</w:t>
      </w:r>
      <w:proofErr w:type="spellEnd"/>
      <w:r w:rsidRPr="00264EC7">
        <w:rPr>
          <w:rFonts w:hint="eastAsia"/>
          <w:sz w:val="24"/>
          <w:szCs w:val="24"/>
        </w:rPr>
        <w:t>的</w:t>
      </w:r>
      <w:r w:rsidRPr="00264EC7">
        <w:rPr>
          <w:rFonts w:hint="eastAsia"/>
          <w:sz w:val="24"/>
          <w:szCs w:val="24"/>
        </w:rPr>
        <w:t>C</w:t>
      </w:r>
      <w:r w:rsidRPr="00264EC7">
        <w:rPr>
          <w:sz w:val="24"/>
          <w:szCs w:val="24"/>
        </w:rPr>
        <w:t>T</w:t>
      </w:r>
      <w:r w:rsidRPr="00264EC7">
        <w:rPr>
          <w:rFonts w:hint="eastAsia"/>
          <w:sz w:val="24"/>
          <w:szCs w:val="24"/>
        </w:rPr>
        <w:t>图</w:t>
      </w:r>
      <w:r w:rsidRPr="00264EC7">
        <w:rPr>
          <w:rFonts w:hint="eastAsia"/>
          <w:i/>
          <w:sz w:val="24"/>
          <w:szCs w:val="24"/>
        </w:rPr>
        <w:t>x</w:t>
      </w:r>
      <w:r w:rsidRPr="00264EC7">
        <w:rPr>
          <w:i/>
          <w:sz w:val="24"/>
          <w:szCs w:val="24"/>
          <w:vertAlign w:val="subscript"/>
        </w:rPr>
        <w:t>i</w:t>
      </w:r>
      <w:r w:rsidRPr="00264EC7">
        <w:rPr>
          <w:rFonts w:hint="eastAsia"/>
          <w:sz w:val="24"/>
          <w:szCs w:val="24"/>
          <w:vertAlign w:val="subscript"/>
        </w:rPr>
        <w:t xml:space="preserve"> </w:t>
      </w:r>
      <w:r w:rsidRPr="00264EC7">
        <w:rPr>
          <w:rFonts w:hint="eastAsia"/>
          <w:sz w:val="24"/>
          <w:szCs w:val="24"/>
        </w:rPr>
        <w:t>编码成语义特征图</w:t>
      </w:r>
      <w:proofErr w:type="spellStart"/>
      <w:r w:rsidRPr="00264EC7">
        <w:rPr>
          <w:rFonts w:hint="eastAsia"/>
          <w:i/>
          <w:sz w:val="24"/>
          <w:szCs w:val="24"/>
        </w:rPr>
        <w:t>code</w:t>
      </w:r>
      <w:r w:rsidRPr="00264EC7">
        <w:rPr>
          <w:rFonts w:hint="eastAsia"/>
          <w:i/>
          <w:sz w:val="24"/>
          <w:szCs w:val="24"/>
          <w:vertAlign w:val="subscript"/>
        </w:rPr>
        <w:t>x</w:t>
      </w:r>
      <w:r w:rsidRPr="00264EC7">
        <w:rPr>
          <w:i/>
          <w:sz w:val="24"/>
          <w:szCs w:val="24"/>
          <w:vertAlign w:val="subscript"/>
        </w:rPr>
        <w:t>,i</w:t>
      </w:r>
      <w:proofErr w:type="spellEnd"/>
      <w:r w:rsidRPr="00264EC7">
        <w:rPr>
          <w:rFonts w:hint="eastAsia"/>
          <w:sz w:val="24"/>
          <w:szCs w:val="24"/>
        </w:rPr>
        <w:t>，然后分别将</w:t>
      </w:r>
      <w:r w:rsidRPr="00264EC7">
        <w:rPr>
          <w:sz w:val="24"/>
          <w:szCs w:val="24"/>
        </w:rPr>
        <w:t>MRI</w:t>
      </w:r>
      <w:r w:rsidRPr="00264EC7">
        <w:rPr>
          <w:rFonts w:hint="eastAsia"/>
          <w:sz w:val="24"/>
          <w:szCs w:val="24"/>
        </w:rPr>
        <w:t>模态的所有子模态对应的独热条件向量堆叠在其通道后得到不同的条件特征图。</w:t>
      </w:r>
      <w:proofErr w:type="spellStart"/>
      <w:r w:rsidRPr="00264EC7">
        <w:rPr>
          <w:rFonts w:hint="eastAsia"/>
          <w:i/>
          <w:sz w:val="24"/>
          <w:szCs w:val="24"/>
        </w:rPr>
        <w:t>code</w:t>
      </w:r>
      <w:r w:rsidRPr="00264EC7">
        <w:rPr>
          <w:rFonts w:hint="eastAsia"/>
          <w:i/>
          <w:sz w:val="24"/>
          <w:szCs w:val="24"/>
          <w:vertAlign w:val="subscript"/>
        </w:rPr>
        <w:t>x</w:t>
      </w:r>
      <w:r w:rsidRPr="00264EC7">
        <w:rPr>
          <w:i/>
          <w:sz w:val="24"/>
          <w:szCs w:val="24"/>
          <w:vertAlign w:val="subscript"/>
        </w:rPr>
        <w:t>,i</w:t>
      </w:r>
      <w:proofErr w:type="spellEnd"/>
      <w:r w:rsidRPr="00264EC7">
        <w:rPr>
          <w:rFonts w:hint="eastAsia"/>
          <w:sz w:val="24"/>
          <w:szCs w:val="24"/>
        </w:rPr>
        <w:t>与</w:t>
      </w:r>
      <w:r w:rsidRPr="00264EC7">
        <w:rPr>
          <w:sz w:val="24"/>
          <w:szCs w:val="24"/>
        </w:rPr>
        <w:t>MRI</w:t>
      </w:r>
      <w:r w:rsidRPr="00264EC7">
        <w:rPr>
          <w:rFonts w:hint="eastAsia"/>
          <w:sz w:val="24"/>
          <w:szCs w:val="24"/>
        </w:rPr>
        <w:t>模态的任意子模态</w:t>
      </w:r>
      <w:r w:rsidRPr="00264EC7">
        <w:rPr>
          <w:rFonts w:hint="eastAsia"/>
          <w:i/>
          <w:sz w:val="24"/>
          <w:szCs w:val="24"/>
        </w:rPr>
        <w:t>j</w:t>
      </w:r>
      <w:r w:rsidRPr="00264EC7">
        <w:rPr>
          <w:rFonts w:hint="eastAsia"/>
          <w:sz w:val="24"/>
          <w:szCs w:val="24"/>
        </w:rPr>
        <w:t>的独热条件向量</w:t>
      </w:r>
      <w:proofErr w:type="spellStart"/>
      <w:r w:rsidRPr="00264EC7">
        <w:rPr>
          <w:rFonts w:hint="eastAsia"/>
          <w:i/>
          <w:sz w:val="24"/>
          <w:szCs w:val="24"/>
        </w:rPr>
        <w:t>one_hot</w:t>
      </w:r>
      <w:proofErr w:type="spellEnd"/>
      <w:r w:rsidRPr="00264EC7">
        <w:rPr>
          <w:i/>
          <w:sz w:val="24"/>
          <w:szCs w:val="24"/>
        </w:rPr>
        <w:t>(</w:t>
      </w:r>
      <w:r w:rsidRPr="00264EC7">
        <w:rPr>
          <w:rFonts w:hint="eastAsia"/>
          <w:i/>
          <w:sz w:val="24"/>
          <w:szCs w:val="24"/>
        </w:rPr>
        <w:t>j</w:t>
      </w:r>
      <w:r w:rsidRPr="00264EC7">
        <w:rPr>
          <w:i/>
          <w:sz w:val="24"/>
          <w:szCs w:val="24"/>
        </w:rPr>
        <w:t>)</w:t>
      </w:r>
      <w:r w:rsidRPr="00264EC7">
        <w:rPr>
          <w:rFonts w:hint="eastAsia"/>
          <w:sz w:val="24"/>
          <w:szCs w:val="24"/>
        </w:rPr>
        <w:t>堆叠组合后，用</w:t>
      </w:r>
      <w:r w:rsidRPr="00264EC7">
        <w:rPr>
          <w:sz w:val="24"/>
          <w:szCs w:val="24"/>
        </w:rPr>
        <w:t>MRI</w:t>
      </w:r>
      <w:r w:rsidRPr="00264EC7">
        <w:rPr>
          <w:rFonts w:hint="eastAsia"/>
          <w:sz w:val="24"/>
          <w:szCs w:val="24"/>
        </w:rPr>
        <w:t>模态解码器解码得到</w:t>
      </w:r>
      <w:r w:rsidRPr="00264EC7">
        <w:rPr>
          <w:sz w:val="24"/>
          <w:szCs w:val="24"/>
        </w:rPr>
        <w:t>MRI</w:t>
      </w:r>
      <w:r w:rsidRPr="00264EC7">
        <w:rPr>
          <w:rFonts w:hint="eastAsia"/>
          <w:sz w:val="24"/>
          <w:szCs w:val="24"/>
        </w:rPr>
        <w:t>模态的子模态</w:t>
      </w:r>
      <w:r w:rsidRPr="00264EC7">
        <w:rPr>
          <w:rFonts w:hint="eastAsia"/>
          <w:i/>
          <w:sz w:val="24"/>
          <w:szCs w:val="24"/>
        </w:rPr>
        <w:t>j</w:t>
      </w:r>
      <w:r w:rsidRPr="00264EC7">
        <w:rPr>
          <w:rFonts w:hint="eastAsia"/>
          <w:sz w:val="24"/>
          <w:szCs w:val="24"/>
        </w:rPr>
        <w:t>的</w:t>
      </w:r>
      <w:r w:rsidRPr="00264EC7">
        <w:rPr>
          <w:sz w:val="24"/>
          <w:szCs w:val="24"/>
        </w:rPr>
        <w:t>MRI</w:t>
      </w:r>
      <w:r w:rsidRPr="00264EC7">
        <w:rPr>
          <w:i/>
          <w:sz w:val="24"/>
          <w:szCs w:val="24"/>
        </w:rPr>
        <w:t xml:space="preserve"> </w:t>
      </w:r>
      <w:proofErr w:type="spellStart"/>
      <w:r w:rsidRPr="00264EC7">
        <w:rPr>
          <w:rFonts w:hint="eastAsia"/>
          <w:i/>
          <w:sz w:val="24"/>
          <w:szCs w:val="24"/>
        </w:rPr>
        <w:t>y</w:t>
      </w:r>
      <w:r w:rsidRPr="00264EC7">
        <w:rPr>
          <w:i/>
          <w:sz w:val="24"/>
          <w:szCs w:val="24"/>
          <w:vertAlign w:val="subscript"/>
        </w:rPr>
        <w:t>t,x,i,j</w:t>
      </w:r>
      <w:proofErr w:type="spellEnd"/>
      <w:r w:rsidRPr="00264EC7">
        <w:rPr>
          <w:rFonts w:hint="eastAsia"/>
          <w:sz w:val="24"/>
          <w:szCs w:val="24"/>
        </w:rPr>
        <w:t>，再用</w:t>
      </w:r>
      <w:r w:rsidRPr="00264EC7">
        <w:rPr>
          <w:rFonts w:hint="eastAsia"/>
          <w:sz w:val="24"/>
          <w:szCs w:val="24"/>
        </w:rPr>
        <w:t>M</w:t>
      </w:r>
      <w:r w:rsidRPr="00264EC7">
        <w:rPr>
          <w:sz w:val="24"/>
          <w:szCs w:val="24"/>
        </w:rPr>
        <w:t>RI</w:t>
      </w:r>
      <w:r w:rsidRPr="00264EC7">
        <w:rPr>
          <w:rFonts w:hint="eastAsia"/>
          <w:sz w:val="24"/>
          <w:szCs w:val="24"/>
        </w:rPr>
        <w:t>模态编码器</w:t>
      </w:r>
      <w:proofErr w:type="spellStart"/>
      <w:r w:rsidRPr="00264EC7">
        <w:rPr>
          <w:rFonts w:hint="eastAsia"/>
          <w:i/>
          <w:sz w:val="24"/>
          <w:szCs w:val="24"/>
        </w:rPr>
        <w:t>y</w:t>
      </w:r>
      <w:r w:rsidRPr="00264EC7">
        <w:rPr>
          <w:i/>
          <w:sz w:val="24"/>
          <w:szCs w:val="24"/>
          <w:vertAlign w:val="subscript"/>
        </w:rPr>
        <w:t>t,x,i,j</w:t>
      </w:r>
      <w:proofErr w:type="spellEnd"/>
      <w:r w:rsidRPr="00264EC7">
        <w:rPr>
          <w:rFonts w:hint="eastAsia"/>
          <w:sz w:val="24"/>
          <w:szCs w:val="24"/>
        </w:rPr>
        <w:t>编码得到语义特征图</w:t>
      </w:r>
      <w:proofErr w:type="spellStart"/>
      <w:r w:rsidRPr="00264EC7">
        <w:rPr>
          <w:rFonts w:hint="eastAsia"/>
          <w:i/>
          <w:sz w:val="24"/>
          <w:szCs w:val="24"/>
        </w:rPr>
        <w:t>code</w:t>
      </w:r>
      <w:r w:rsidRPr="00264EC7">
        <w:rPr>
          <w:i/>
          <w:sz w:val="24"/>
          <w:szCs w:val="24"/>
          <w:vertAlign w:val="subscript"/>
        </w:rPr>
        <w:t>t,x,i</w:t>
      </w:r>
      <w:proofErr w:type="spellEnd"/>
      <w:r w:rsidRPr="00264EC7">
        <w:rPr>
          <w:i/>
          <w:sz w:val="24"/>
          <w:szCs w:val="24"/>
          <w:vertAlign w:val="subscript"/>
        </w:rPr>
        <w:t xml:space="preserve">, </w:t>
      </w:r>
      <w:proofErr w:type="spellStart"/>
      <w:r w:rsidRPr="00264EC7">
        <w:rPr>
          <w:i/>
          <w:sz w:val="24"/>
          <w:szCs w:val="24"/>
          <w:vertAlign w:val="subscript"/>
        </w:rPr>
        <w:t>y,j</w:t>
      </w:r>
      <w:proofErr w:type="spellEnd"/>
      <w:r w:rsidRPr="00264EC7">
        <w:rPr>
          <w:rFonts w:hint="eastAsia"/>
          <w:sz w:val="24"/>
          <w:szCs w:val="24"/>
        </w:rPr>
        <w:t>，将其再与</w:t>
      </w:r>
      <w:proofErr w:type="spellStart"/>
      <w:r w:rsidRPr="00264EC7">
        <w:rPr>
          <w:rFonts w:hint="eastAsia"/>
          <w:i/>
          <w:sz w:val="24"/>
          <w:szCs w:val="24"/>
        </w:rPr>
        <w:t>one_hot</w:t>
      </w:r>
      <w:proofErr w:type="spellEnd"/>
      <w:r w:rsidRPr="00264EC7">
        <w:rPr>
          <w:i/>
          <w:sz w:val="24"/>
          <w:szCs w:val="24"/>
        </w:rPr>
        <w:t>(</w:t>
      </w:r>
      <w:proofErr w:type="spellStart"/>
      <w:r w:rsidRPr="00264EC7">
        <w:rPr>
          <w:i/>
          <w:sz w:val="24"/>
          <w:szCs w:val="24"/>
        </w:rPr>
        <w:t>i</w:t>
      </w:r>
      <w:proofErr w:type="spellEnd"/>
      <w:r w:rsidRPr="00264EC7">
        <w:rPr>
          <w:i/>
          <w:sz w:val="24"/>
          <w:szCs w:val="24"/>
        </w:rPr>
        <w:t>)</w:t>
      </w:r>
      <w:r w:rsidRPr="00264EC7">
        <w:rPr>
          <w:rFonts w:hint="eastAsia"/>
          <w:sz w:val="24"/>
          <w:szCs w:val="24"/>
        </w:rPr>
        <w:t>堆叠组合后用</w:t>
      </w:r>
      <w:r w:rsidRPr="00264EC7">
        <w:rPr>
          <w:rFonts w:hint="eastAsia"/>
          <w:sz w:val="24"/>
          <w:szCs w:val="24"/>
        </w:rPr>
        <w:t>C</w:t>
      </w:r>
      <w:r w:rsidRPr="00264EC7">
        <w:rPr>
          <w:sz w:val="24"/>
          <w:szCs w:val="24"/>
        </w:rPr>
        <w:t>T</w:t>
      </w:r>
      <w:r w:rsidRPr="00264EC7">
        <w:rPr>
          <w:rFonts w:hint="eastAsia"/>
          <w:sz w:val="24"/>
          <w:szCs w:val="24"/>
        </w:rPr>
        <w:t>模态解码器即可解码还原出</w:t>
      </w:r>
      <w:r w:rsidRPr="00264EC7">
        <w:rPr>
          <w:rFonts w:hint="eastAsia"/>
          <w:sz w:val="24"/>
          <w:szCs w:val="24"/>
        </w:rPr>
        <w:t>x</w:t>
      </w:r>
      <w:r w:rsidRPr="00264EC7">
        <w:rPr>
          <w:sz w:val="24"/>
          <w:szCs w:val="24"/>
          <w:vertAlign w:val="subscript"/>
        </w:rPr>
        <w:t>i</w:t>
      </w:r>
      <w:r w:rsidRPr="00264EC7">
        <w:rPr>
          <w:rFonts w:hint="eastAsia"/>
          <w:sz w:val="24"/>
          <w:szCs w:val="24"/>
        </w:rPr>
        <w:t>的循环重建</w:t>
      </w:r>
      <w:r w:rsidRPr="00264EC7">
        <w:rPr>
          <w:rFonts w:hint="eastAsia"/>
          <w:sz w:val="24"/>
          <w:szCs w:val="24"/>
        </w:rPr>
        <w:t>C</w:t>
      </w:r>
      <w:r w:rsidRPr="00264EC7">
        <w:rPr>
          <w:sz w:val="24"/>
          <w:szCs w:val="24"/>
        </w:rPr>
        <w:t>T</w:t>
      </w:r>
      <w:r w:rsidRPr="00264EC7">
        <w:rPr>
          <w:rFonts w:hint="eastAsia"/>
          <w:sz w:val="24"/>
          <w:szCs w:val="24"/>
        </w:rPr>
        <w:t>图</w:t>
      </w:r>
      <w:proofErr w:type="spellStart"/>
      <w:r w:rsidRPr="00264EC7">
        <w:rPr>
          <w:rFonts w:hint="eastAsia"/>
          <w:i/>
          <w:sz w:val="24"/>
          <w:szCs w:val="24"/>
        </w:rPr>
        <w:t>x</w:t>
      </w:r>
      <w:r w:rsidRPr="00264EC7">
        <w:rPr>
          <w:rFonts w:hint="eastAsia"/>
          <w:i/>
          <w:sz w:val="24"/>
          <w:szCs w:val="24"/>
          <w:vertAlign w:val="subscript"/>
        </w:rPr>
        <w:t>cr</w:t>
      </w:r>
      <w:r w:rsidRPr="00264EC7">
        <w:rPr>
          <w:i/>
          <w:sz w:val="24"/>
          <w:szCs w:val="24"/>
          <w:vertAlign w:val="subscript"/>
        </w:rPr>
        <w:t>,y,j,i</w:t>
      </w:r>
      <w:proofErr w:type="spellEnd"/>
      <w:r w:rsidRPr="00264EC7">
        <w:rPr>
          <w:rFonts w:hint="eastAsia"/>
          <w:sz w:val="24"/>
          <w:szCs w:val="24"/>
        </w:rPr>
        <w:t>。同样地，</w:t>
      </w:r>
      <w:r w:rsidRPr="00264EC7">
        <w:rPr>
          <w:sz w:val="24"/>
          <w:szCs w:val="24"/>
        </w:rPr>
        <w:t>CT</w:t>
      </w:r>
      <w:r w:rsidRPr="00264EC7">
        <w:rPr>
          <w:rFonts w:hint="eastAsia"/>
          <w:sz w:val="24"/>
          <w:szCs w:val="24"/>
        </w:rPr>
        <w:t>病灶任</w:t>
      </w:r>
      <w:r w:rsidRPr="00264EC7">
        <w:rPr>
          <w:rFonts w:hint="eastAsia"/>
          <w:sz w:val="24"/>
          <w:szCs w:val="24"/>
        </w:rPr>
        <w:lastRenderedPageBreak/>
        <w:t>务解码器对</w:t>
      </w:r>
      <w:proofErr w:type="spellStart"/>
      <w:r w:rsidRPr="00264EC7">
        <w:rPr>
          <w:rFonts w:hint="eastAsia"/>
          <w:i/>
          <w:sz w:val="24"/>
          <w:szCs w:val="24"/>
        </w:rPr>
        <w:t>code</w:t>
      </w:r>
      <w:r w:rsidRPr="00264EC7">
        <w:rPr>
          <w:rFonts w:hint="eastAsia"/>
          <w:i/>
          <w:sz w:val="24"/>
          <w:szCs w:val="24"/>
          <w:vertAlign w:val="subscript"/>
        </w:rPr>
        <w:t>x</w:t>
      </w:r>
      <w:r w:rsidRPr="00264EC7">
        <w:rPr>
          <w:i/>
          <w:sz w:val="24"/>
          <w:szCs w:val="24"/>
          <w:vertAlign w:val="subscript"/>
        </w:rPr>
        <w:t>,i</w:t>
      </w:r>
      <w:proofErr w:type="spellEnd"/>
      <w:r w:rsidRPr="00264EC7">
        <w:rPr>
          <w:rFonts w:hint="eastAsia"/>
          <w:sz w:val="24"/>
          <w:szCs w:val="24"/>
        </w:rPr>
        <w:t>和全部的</w:t>
      </w:r>
      <w:proofErr w:type="spellStart"/>
      <w:r w:rsidRPr="00264EC7">
        <w:rPr>
          <w:rFonts w:hint="eastAsia"/>
          <w:i/>
          <w:sz w:val="24"/>
          <w:szCs w:val="24"/>
        </w:rPr>
        <w:t>code</w:t>
      </w:r>
      <w:r w:rsidRPr="00264EC7">
        <w:rPr>
          <w:i/>
          <w:sz w:val="24"/>
          <w:szCs w:val="24"/>
          <w:vertAlign w:val="subscript"/>
        </w:rPr>
        <w:t>t,x,i</w:t>
      </w:r>
      <w:proofErr w:type="spellEnd"/>
      <w:r w:rsidRPr="00264EC7">
        <w:rPr>
          <w:i/>
          <w:sz w:val="24"/>
          <w:szCs w:val="24"/>
          <w:vertAlign w:val="subscript"/>
        </w:rPr>
        <w:t xml:space="preserve">, </w:t>
      </w:r>
      <w:proofErr w:type="spellStart"/>
      <w:r w:rsidRPr="00264EC7">
        <w:rPr>
          <w:i/>
          <w:sz w:val="24"/>
          <w:szCs w:val="24"/>
          <w:vertAlign w:val="subscript"/>
        </w:rPr>
        <w:t>y,j</w:t>
      </w:r>
      <w:proofErr w:type="spellEnd"/>
      <w:r w:rsidRPr="00264EC7">
        <w:rPr>
          <w:rFonts w:hint="eastAsia"/>
          <w:sz w:val="24"/>
          <w:szCs w:val="24"/>
        </w:rPr>
        <w:t>都进行病灶处理，分别得到病灶标签输出</w:t>
      </w:r>
      <w:proofErr w:type="spellStart"/>
      <w:r w:rsidRPr="00264EC7">
        <w:rPr>
          <w:rFonts w:hint="eastAsia"/>
          <w:i/>
          <w:sz w:val="24"/>
          <w:szCs w:val="24"/>
        </w:rPr>
        <w:t>label</w:t>
      </w:r>
      <w:r w:rsidRPr="00264EC7">
        <w:rPr>
          <w:i/>
          <w:sz w:val="24"/>
          <w:szCs w:val="24"/>
          <w:vertAlign w:val="subscript"/>
        </w:rPr>
        <w:t>g,</w:t>
      </w:r>
      <w:r w:rsidRPr="00264EC7">
        <w:rPr>
          <w:rFonts w:hint="eastAsia"/>
          <w:i/>
          <w:sz w:val="24"/>
          <w:szCs w:val="24"/>
          <w:vertAlign w:val="subscript"/>
        </w:rPr>
        <w:t>x</w:t>
      </w:r>
      <w:r w:rsidRPr="00264EC7">
        <w:rPr>
          <w:i/>
          <w:sz w:val="24"/>
          <w:szCs w:val="24"/>
          <w:vertAlign w:val="subscript"/>
        </w:rPr>
        <w:t>,i</w:t>
      </w:r>
      <w:proofErr w:type="spellEnd"/>
      <w:r w:rsidRPr="00264EC7">
        <w:rPr>
          <w:rFonts w:hint="eastAsia"/>
          <w:sz w:val="24"/>
          <w:szCs w:val="24"/>
        </w:rPr>
        <w:t>和</w:t>
      </w:r>
      <w:proofErr w:type="spellStart"/>
      <w:r w:rsidRPr="00264EC7">
        <w:rPr>
          <w:rFonts w:hint="eastAsia"/>
          <w:i/>
          <w:sz w:val="24"/>
          <w:szCs w:val="24"/>
        </w:rPr>
        <w:t>label</w:t>
      </w:r>
      <w:r w:rsidRPr="00264EC7">
        <w:rPr>
          <w:rFonts w:hint="eastAsia"/>
          <w:i/>
          <w:sz w:val="24"/>
          <w:szCs w:val="24"/>
          <w:vertAlign w:val="subscript"/>
        </w:rPr>
        <w:t>t</w:t>
      </w:r>
      <w:r w:rsidRPr="00264EC7">
        <w:rPr>
          <w:i/>
          <w:sz w:val="24"/>
          <w:szCs w:val="24"/>
          <w:vertAlign w:val="subscript"/>
        </w:rPr>
        <w:t>,y,j</w:t>
      </w:r>
      <w:r w:rsidRPr="00264EC7">
        <w:rPr>
          <w:rFonts w:hint="eastAsia"/>
          <w:i/>
          <w:sz w:val="24"/>
          <w:szCs w:val="24"/>
          <w:vertAlign w:val="subscript"/>
        </w:rPr>
        <w:t>,x</w:t>
      </w:r>
      <w:r w:rsidRPr="00264EC7">
        <w:rPr>
          <w:i/>
          <w:sz w:val="24"/>
          <w:szCs w:val="24"/>
          <w:vertAlign w:val="subscript"/>
        </w:rPr>
        <w:t>,i</w:t>
      </w:r>
      <w:proofErr w:type="spellEnd"/>
      <w:r w:rsidRPr="00264EC7">
        <w:rPr>
          <w:rFonts w:hint="eastAsia"/>
          <w:sz w:val="24"/>
          <w:szCs w:val="24"/>
        </w:rPr>
        <w:t>，其对应的真实标签为</w:t>
      </w:r>
      <w:proofErr w:type="spellStart"/>
      <w:r w:rsidRPr="00264EC7">
        <w:rPr>
          <w:rFonts w:hint="eastAsia"/>
          <w:i/>
          <w:sz w:val="24"/>
          <w:szCs w:val="24"/>
        </w:rPr>
        <w:t>label</w:t>
      </w:r>
      <w:r w:rsidRPr="00264EC7">
        <w:rPr>
          <w:rFonts w:hint="eastAsia"/>
          <w:i/>
          <w:sz w:val="24"/>
          <w:szCs w:val="24"/>
          <w:vertAlign w:val="subscript"/>
        </w:rPr>
        <w:t>x</w:t>
      </w:r>
      <w:r w:rsidRPr="00264EC7">
        <w:rPr>
          <w:i/>
          <w:sz w:val="24"/>
          <w:szCs w:val="24"/>
          <w:vertAlign w:val="subscript"/>
        </w:rPr>
        <w:t>,i</w:t>
      </w:r>
      <w:proofErr w:type="spellEnd"/>
      <w:r w:rsidRPr="00264EC7">
        <w:rPr>
          <w:rFonts w:hint="eastAsia"/>
          <w:sz w:val="24"/>
          <w:szCs w:val="24"/>
        </w:rPr>
        <w:t>。同时，模态鉴别器以</w:t>
      </w:r>
      <w:r w:rsidRPr="00264EC7">
        <w:rPr>
          <w:rFonts w:hint="eastAsia"/>
          <w:i/>
          <w:sz w:val="24"/>
          <w:szCs w:val="24"/>
        </w:rPr>
        <w:t>x</w:t>
      </w:r>
      <w:r w:rsidRPr="00264EC7">
        <w:rPr>
          <w:i/>
          <w:sz w:val="24"/>
          <w:szCs w:val="24"/>
          <w:vertAlign w:val="subscript"/>
        </w:rPr>
        <w:t>i</w:t>
      </w:r>
      <w:r w:rsidRPr="00264EC7">
        <w:rPr>
          <w:rFonts w:hint="eastAsia"/>
          <w:sz w:val="24"/>
          <w:szCs w:val="24"/>
        </w:rPr>
        <w:t>为正样本</w:t>
      </w:r>
      <w:bookmarkStart w:id="1" w:name="_Hlk14872914"/>
      <w:proofErr w:type="spellStart"/>
      <w:r w:rsidRPr="00264EC7">
        <w:rPr>
          <w:rFonts w:hint="eastAsia"/>
          <w:i/>
          <w:sz w:val="24"/>
          <w:szCs w:val="24"/>
        </w:rPr>
        <w:t>y</w:t>
      </w:r>
      <w:r w:rsidRPr="00264EC7">
        <w:rPr>
          <w:i/>
          <w:sz w:val="24"/>
          <w:szCs w:val="24"/>
          <w:vertAlign w:val="subscript"/>
        </w:rPr>
        <w:t>t,x,i,j</w:t>
      </w:r>
      <w:bookmarkEnd w:id="1"/>
      <w:proofErr w:type="spellEnd"/>
      <w:r w:rsidRPr="00264EC7">
        <w:rPr>
          <w:rFonts w:hint="eastAsia"/>
          <w:sz w:val="24"/>
          <w:szCs w:val="24"/>
        </w:rPr>
        <w:t>为负样本进行真假鉴别学习为生成组件提供对抗性损失，同时模态鉴别器以</w:t>
      </w:r>
      <w:proofErr w:type="spellStart"/>
      <w:r w:rsidRPr="00264EC7">
        <w:rPr>
          <w:rFonts w:hint="eastAsia"/>
          <w:i/>
          <w:sz w:val="24"/>
          <w:szCs w:val="24"/>
        </w:rPr>
        <w:t>i</w:t>
      </w:r>
      <w:proofErr w:type="spellEnd"/>
      <w:r w:rsidRPr="00264EC7">
        <w:rPr>
          <w:rFonts w:hint="eastAsia"/>
          <w:sz w:val="24"/>
          <w:szCs w:val="24"/>
        </w:rPr>
        <w:t>为</w:t>
      </w:r>
      <w:r w:rsidRPr="00264EC7">
        <w:rPr>
          <w:rFonts w:hint="eastAsia"/>
          <w:i/>
          <w:sz w:val="24"/>
          <w:szCs w:val="24"/>
        </w:rPr>
        <w:t>x</w:t>
      </w:r>
      <w:r w:rsidRPr="00264EC7">
        <w:rPr>
          <w:i/>
          <w:sz w:val="24"/>
          <w:szCs w:val="24"/>
          <w:vertAlign w:val="subscript"/>
        </w:rPr>
        <w:t>i</w:t>
      </w:r>
      <w:r w:rsidRPr="00264EC7">
        <w:rPr>
          <w:rFonts w:hint="eastAsia"/>
          <w:sz w:val="24"/>
          <w:szCs w:val="24"/>
        </w:rPr>
        <w:t>的标签、</w:t>
      </w:r>
      <w:r w:rsidRPr="00264EC7">
        <w:rPr>
          <w:rFonts w:hint="eastAsia"/>
          <w:i/>
          <w:sz w:val="24"/>
          <w:szCs w:val="24"/>
        </w:rPr>
        <w:t>j</w:t>
      </w:r>
      <w:r w:rsidRPr="00264EC7">
        <w:rPr>
          <w:rFonts w:hint="eastAsia"/>
          <w:sz w:val="24"/>
          <w:szCs w:val="24"/>
        </w:rPr>
        <w:t>为</w:t>
      </w:r>
      <w:proofErr w:type="spellStart"/>
      <w:r w:rsidRPr="00264EC7">
        <w:rPr>
          <w:rFonts w:hint="eastAsia"/>
          <w:i/>
          <w:sz w:val="24"/>
          <w:szCs w:val="24"/>
        </w:rPr>
        <w:t>y</w:t>
      </w:r>
      <w:r w:rsidRPr="00264EC7">
        <w:rPr>
          <w:i/>
          <w:sz w:val="24"/>
          <w:szCs w:val="24"/>
          <w:vertAlign w:val="subscript"/>
        </w:rPr>
        <w:t>t,x,i,j</w:t>
      </w:r>
      <w:proofErr w:type="spellEnd"/>
      <w:r w:rsidRPr="00264EC7">
        <w:rPr>
          <w:rFonts w:hint="eastAsia"/>
          <w:sz w:val="24"/>
          <w:szCs w:val="24"/>
        </w:rPr>
        <w:t>的标签对子模态类别进行鉴别学习和以</w:t>
      </w:r>
      <w:r w:rsidRPr="00264EC7">
        <w:rPr>
          <w:rFonts w:hint="eastAsia"/>
          <w:sz w:val="24"/>
          <w:szCs w:val="24"/>
        </w:rPr>
        <w:t>C</w:t>
      </w:r>
      <w:r w:rsidRPr="00264EC7">
        <w:rPr>
          <w:sz w:val="24"/>
          <w:szCs w:val="24"/>
        </w:rPr>
        <w:t>T</w:t>
      </w:r>
      <w:r w:rsidRPr="00264EC7">
        <w:rPr>
          <w:rFonts w:hint="eastAsia"/>
          <w:sz w:val="24"/>
          <w:szCs w:val="24"/>
        </w:rPr>
        <w:t>模态的索引值为</w:t>
      </w:r>
      <w:r w:rsidRPr="00264EC7">
        <w:rPr>
          <w:rFonts w:hint="eastAsia"/>
          <w:i/>
          <w:sz w:val="24"/>
          <w:szCs w:val="24"/>
        </w:rPr>
        <w:t>x</w:t>
      </w:r>
      <w:r w:rsidRPr="00264EC7">
        <w:rPr>
          <w:i/>
          <w:sz w:val="24"/>
          <w:szCs w:val="24"/>
          <w:vertAlign w:val="subscript"/>
        </w:rPr>
        <w:t>i</w:t>
      </w:r>
      <w:r w:rsidRPr="00264EC7">
        <w:rPr>
          <w:rFonts w:hint="eastAsia"/>
          <w:sz w:val="24"/>
          <w:szCs w:val="24"/>
        </w:rPr>
        <w:t>的标签、</w:t>
      </w:r>
      <w:r w:rsidRPr="00264EC7">
        <w:rPr>
          <w:sz w:val="24"/>
          <w:szCs w:val="24"/>
        </w:rPr>
        <w:t>MRI</w:t>
      </w:r>
      <w:r w:rsidRPr="00264EC7">
        <w:rPr>
          <w:rFonts w:hint="eastAsia"/>
          <w:sz w:val="24"/>
          <w:szCs w:val="24"/>
        </w:rPr>
        <w:t>模态的索引值为</w:t>
      </w:r>
      <w:proofErr w:type="spellStart"/>
      <w:r w:rsidRPr="00264EC7">
        <w:rPr>
          <w:rFonts w:hint="eastAsia"/>
          <w:i/>
          <w:sz w:val="24"/>
          <w:szCs w:val="24"/>
        </w:rPr>
        <w:t>y</w:t>
      </w:r>
      <w:r w:rsidRPr="00264EC7">
        <w:rPr>
          <w:i/>
          <w:sz w:val="24"/>
          <w:szCs w:val="24"/>
          <w:vertAlign w:val="subscript"/>
        </w:rPr>
        <w:t>t,x,i,j</w:t>
      </w:r>
      <w:proofErr w:type="spellEnd"/>
      <w:r w:rsidRPr="00264EC7">
        <w:rPr>
          <w:rFonts w:hint="eastAsia"/>
          <w:sz w:val="24"/>
          <w:szCs w:val="24"/>
        </w:rPr>
        <w:t>的标签对</w:t>
      </w:r>
      <w:r w:rsidRPr="00264EC7">
        <w:rPr>
          <w:rFonts w:hint="eastAsia"/>
          <w:sz w:val="24"/>
          <w:szCs w:val="24"/>
        </w:rPr>
        <w:t>C</w:t>
      </w:r>
      <w:r w:rsidRPr="00264EC7">
        <w:rPr>
          <w:sz w:val="24"/>
          <w:szCs w:val="24"/>
        </w:rPr>
        <w:t>T</w:t>
      </w:r>
      <w:r w:rsidRPr="00264EC7">
        <w:rPr>
          <w:rFonts w:hint="eastAsia"/>
          <w:sz w:val="24"/>
          <w:szCs w:val="24"/>
        </w:rPr>
        <w:t>和</w:t>
      </w:r>
      <w:r w:rsidRPr="00264EC7">
        <w:rPr>
          <w:rFonts w:hint="eastAsia"/>
          <w:sz w:val="24"/>
          <w:szCs w:val="24"/>
        </w:rPr>
        <w:t>M</w:t>
      </w:r>
      <w:r w:rsidRPr="00264EC7">
        <w:rPr>
          <w:sz w:val="24"/>
          <w:szCs w:val="24"/>
        </w:rPr>
        <w:t>RI</w:t>
      </w:r>
      <w:r w:rsidRPr="00264EC7">
        <w:rPr>
          <w:rFonts w:hint="eastAsia"/>
          <w:sz w:val="24"/>
          <w:szCs w:val="24"/>
        </w:rPr>
        <w:t>模态分类进行鉴别学习为生成组件提供一致性损失。</w:t>
      </w:r>
    </w:p>
    <w:p w:rsidR="00317406" w:rsidRPr="00264EC7" w:rsidRDefault="00317406" w:rsidP="00317406">
      <w:pPr>
        <w:adjustRightInd w:val="0"/>
        <w:snapToGrid w:val="0"/>
        <w:spacing w:line="360" w:lineRule="auto"/>
        <w:ind w:firstLineChars="200" w:firstLine="480"/>
        <w:rPr>
          <w:sz w:val="24"/>
          <w:szCs w:val="24"/>
        </w:rPr>
      </w:pPr>
      <w:r w:rsidRPr="00264EC7">
        <w:rPr>
          <w:rFonts w:hint="eastAsia"/>
          <w:sz w:val="24"/>
          <w:szCs w:val="24"/>
        </w:rPr>
        <w:t>进行</w:t>
      </w:r>
      <w:r w:rsidRPr="00264EC7">
        <w:rPr>
          <w:rFonts w:hint="eastAsia"/>
          <w:sz w:val="24"/>
          <w:szCs w:val="24"/>
        </w:rPr>
        <w:t>M</w:t>
      </w:r>
      <w:r w:rsidRPr="00264EC7">
        <w:rPr>
          <w:sz w:val="24"/>
          <w:szCs w:val="24"/>
        </w:rPr>
        <w:t>RI</w:t>
      </w:r>
      <w:r w:rsidRPr="00264EC7">
        <w:rPr>
          <w:rFonts w:hint="eastAsia"/>
          <w:sz w:val="24"/>
          <w:szCs w:val="24"/>
        </w:rPr>
        <w:t>转</w:t>
      </w:r>
      <w:r w:rsidRPr="00264EC7">
        <w:rPr>
          <w:rFonts w:hint="eastAsia"/>
          <w:sz w:val="24"/>
          <w:szCs w:val="24"/>
        </w:rPr>
        <w:t>C</w:t>
      </w:r>
      <w:r w:rsidRPr="00264EC7">
        <w:rPr>
          <w:sz w:val="24"/>
          <w:szCs w:val="24"/>
        </w:rPr>
        <w:t>T</w:t>
      </w:r>
      <w:r w:rsidRPr="00264EC7">
        <w:rPr>
          <w:rFonts w:hint="eastAsia"/>
          <w:sz w:val="24"/>
          <w:szCs w:val="24"/>
        </w:rPr>
        <w:t>的训练过程与</w:t>
      </w:r>
      <w:r w:rsidRPr="00264EC7">
        <w:rPr>
          <w:sz w:val="24"/>
          <w:szCs w:val="24"/>
        </w:rPr>
        <w:t>CT</w:t>
      </w:r>
      <w:r w:rsidRPr="00264EC7">
        <w:rPr>
          <w:rFonts w:hint="eastAsia"/>
          <w:sz w:val="24"/>
          <w:szCs w:val="24"/>
        </w:rPr>
        <w:t>转</w:t>
      </w:r>
      <w:r w:rsidRPr="00264EC7">
        <w:rPr>
          <w:sz w:val="24"/>
          <w:szCs w:val="24"/>
        </w:rPr>
        <w:t>MRI</w:t>
      </w:r>
      <w:r w:rsidRPr="00264EC7">
        <w:rPr>
          <w:rFonts w:hint="eastAsia"/>
          <w:sz w:val="24"/>
          <w:szCs w:val="24"/>
        </w:rPr>
        <w:t>的训练过程相同，只是对应的</w:t>
      </w:r>
      <w:r w:rsidRPr="00264EC7">
        <w:rPr>
          <w:rFonts w:hint="eastAsia"/>
          <w:sz w:val="24"/>
          <w:szCs w:val="24"/>
        </w:rPr>
        <w:t>C</w:t>
      </w:r>
      <w:r w:rsidRPr="00264EC7">
        <w:rPr>
          <w:sz w:val="24"/>
          <w:szCs w:val="24"/>
        </w:rPr>
        <w:t>T</w:t>
      </w:r>
      <w:r w:rsidRPr="00264EC7">
        <w:rPr>
          <w:rFonts w:hint="eastAsia"/>
          <w:sz w:val="24"/>
          <w:szCs w:val="24"/>
        </w:rPr>
        <w:t>和</w:t>
      </w:r>
      <w:r w:rsidRPr="00264EC7">
        <w:rPr>
          <w:rFonts w:hint="eastAsia"/>
          <w:sz w:val="24"/>
          <w:szCs w:val="24"/>
        </w:rPr>
        <w:t>M</w:t>
      </w:r>
      <w:r w:rsidRPr="00264EC7">
        <w:rPr>
          <w:sz w:val="24"/>
          <w:szCs w:val="24"/>
        </w:rPr>
        <w:t>RI</w:t>
      </w:r>
      <w:r w:rsidRPr="00264EC7">
        <w:rPr>
          <w:rFonts w:hint="eastAsia"/>
          <w:sz w:val="24"/>
          <w:szCs w:val="24"/>
        </w:rPr>
        <w:t>模态的输入、组件、标签等对调。</w:t>
      </w:r>
    </w:p>
    <w:p w:rsidR="00317406" w:rsidRPr="00264EC7" w:rsidRDefault="00317406" w:rsidP="00317406">
      <w:pPr>
        <w:adjustRightInd w:val="0"/>
        <w:snapToGrid w:val="0"/>
        <w:spacing w:line="360" w:lineRule="auto"/>
        <w:ind w:firstLineChars="200" w:firstLine="480"/>
        <w:rPr>
          <w:sz w:val="24"/>
          <w:szCs w:val="24"/>
        </w:rPr>
      </w:pPr>
      <w:r w:rsidRPr="00264EC7">
        <w:rPr>
          <w:rFonts w:hint="eastAsia"/>
          <w:sz w:val="24"/>
          <w:szCs w:val="24"/>
        </w:rPr>
        <w:t>如图</w:t>
      </w:r>
      <w:r w:rsidRPr="00264EC7">
        <w:rPr>
          <w:rFonts w:hint="eastAsia"/>
          <w:sz w:val="24"/>
          <w:szCs w:val="24"/>
        </w:rPr>
        <w:t>7</w:t>
      </w:r>
      <w:r w:rsidRPr="00264EC7">
        <w:rPr>
          <w:rFonts w:hint="eastAsia"/>
          <w:sz w:val="24"/>
          <w:szCs w:val="24"/>
        </w:rPr>
        <w:t>所示，本</w:t>
      </w:r>
      <w:proofErr w:type="gramStart"/>
      <w:r w:rsidRPr="00264EC7">
        <w:rPr>
          <w:rFonts w:hint="eastAsia"/>
          <w:sz w:val="24"/>
          <w:szCs w:val="24"/>
        </w:rPr>
        <w:t>实施例还需要</w:t>
      </w:r>
      <w:proofErr w:type="gramEnd"/>
      <w:r w:rsidRPr="00264EC7">
        <w:rPr>
          <w:rFonts w:hint="eastAsia"/>
          <w:sz w:val="24"/>
          <w:szCs w:val="24"/>
        </w:rPr>
        <w:t>进行分割检测网络的训练，包括：将任意模态的</w:t>
      </w:r>
      <w:r w:rsidRPr="00264EC7">
        <w:rPr>
          <w:rFonts w:hint="eastAsia"/>
          <w:sz w:val="24"/>
          <w:szCs w:val="24"/>
        </w:rPr>
        <w:t>C</w:t>
      </w:r>
      <w:r w:rsidRPr="00264EC7">
        <w:rPr>
          <w:sz w:val="24"/>
          <w:szCs w:val="24"/>
        </w:rPr>
        <w:t>T</w:t>
      </w:r>
      <w:r w:rsidRPr="00264EC7">
        <w:rPr>
          <w:rFonts w:hint="eastAsia"/>
          <w:sz w:val="24"/>
          <w:szCs w:val="24"/>
        </w:rPr>
        <w:t>图</w:t>
      </w:r>
      <w:r w:rsidRPr="00264EC7">
        <w:rPr>
          <w:rFonts w:hint="eastAsia"/>
          <w:i/>
          <w:sz w:val="24"/>
          <w:szCs w:val="24"/>
        </w:rPr>
        <w:t>x</w:t>
      </w:r>
      <w:r w:rsidRPr="00264EC7">
        <w:rPr>
          <w:rFonts w:hint="eastAsia"/>
          <w:i/>
          <w:sz w:val="24"/>
          <w:szCs w:val="24"/>
          <w:vertAlign w:val="subscript"/>
        </w:rPr>
        <w:t>i</w:t>
      </w:r>
      <w:r w:rsidRPr="00264EC7">
        <w:rPr>
          <w:rFonts w:hint="eastAsia"/>
          <w:sz w:val="24"/>
          <w:szCs w:val="24"/>
        </w:rPr>
        <w:t>通过</w:t>
      </w:r>
      <w:r w:rsidRPr="00264EC7">
        <w:rPr>
          <w:rFonts w:hint="eastAsia"/>
          <w:sz w:val="24"/>
          <w:szCs w:val="24"/>
        </w:rPr>
        <w:t>M</w:t>
      </w:r>
      <w:r w:rsidRPr="00264EC7">
        <w:rPr>
          <w:sz w:val="24"/>
          <w:szCs w:val="24"/>
        </w:rPr>
        <w:t>RI</w:t>
      </w:r>
      <w:r w:rsidRPr="00264EC7">
        <w:rPr>
          <w:rFonts w:hint="eastAsia"/>
          <w:sz w:val="24"/>
          <w:szCs w:val="24"/>
        </w:rPr>
        <w:t>病灶任务处理器的</w:t>
      </w:r>
      <w:r w:rsidRPr="00264EC7">
        <w:rPr>
          <w:rFonts w:hint="eastAsia"/>
          <w:sz w:val="24"/>
          <w:szCs w:val="24"/>
        </w:rPr>
        <w:t>C</w:t>
      </w:r>
      <w:r w:rsidRPr="00264EC7">
        <w:rPr>
          <w:sz w:val="24"/>
          <w:szCs w:val="24"/>
        </w:rPr>
        <w:t>T</w:t>
      </w:r>
      <w:r w:rsidRPr="00264EC7">
        <w:rPr>
          <w:rFonts w:hint="eastAsia"/>
          <w:sz w:val="24"/>
          <w:szCs w:val="24"/>
        </w:rPr>
        <w:t>模态编码器</w:t>
      </w:r>
      <w:proofErr w:type="spellStart"/>
      <w:r w:rsidRPr="00264EC7">
        <w:rPr>
          <w:rFonts w:hint="eastAsia"/>
          <w:i/>
          <w:sz w:val="24"/>
          <w:szCs w:val="24"/>
        </w:rPr>
        <w:t>EC</w:t>
      </w:r>
      <w:r w:rsidRPr="00264EC7">
        <w:rPr>
          <w:rFonts w:hint="eastAsia"/>
          <w:i/>
          <w:sz w:val="24"/>
          <w:szCs w:val="24"/>
          <w:vertAlign w:val="subscript"/>
        </w:rPr>
        <w:t>x</w:t>
      </w:r>
      <w:proofErr w:type="spellEnd"/>
      <w:r w:rsidRPr="00264EC7">
        <w:rPr>
          <w:rFonts w:hint="eastAsia"/>
          <w:sz w:val="24"/>
          <w:szCs w:val="24"/>
        </w:rPr>
        <w:t>编码得到语义特征图</w:t>
      </w:r>
      <w:r w:rsidRPr="00264EC7">
        <w:rPr>
          <w:rFonts w:hint="eastAsia"/>
          <w:i/>
          <w:sz w:val="24"/>
          <w:szCs w:val="24"/>
        </w:rPr>
        <w:t>code</w:t>
      </w:r>
      <w:r w:rsidRPr="00264EC7">
        <w:rPr>
          <w:rFonts w:hint="eastAsia"/>
          <w:sz w:val="24"/>
          <w:szCs w:val="24"/>
        </w:rPr>
        <w:t>，再通过</w:t>
      </w:r>
      <w:r w:rsidRPr="00264EC7">
        <w:rPr>
          <w:rFonts w:hint="eastAsia"/>
          <w:sz w:val="24"/>
          <w:szCs w:val="24"/>
        </w:rPr>
        <w:t>C</w:t>
      </w:r>
      <w:r w:rsidRPr="00264EC7">
        <w:rPr>
          <w:sz w:val="24"/>
          <w:szCs w:val="24"/>
        </w:rPr>
        <w:t>T</w:t>
      </w:r>
      <w:r w:rsidRPr="00264EC7">
        <w:rPr>
          <w:rFonts w:hint="eastAsia"/>
          <w:sz w:val="24"/>
          <w:szCs w:val="24"/>
        </w:rPr>
        <w:t>病灶任务处理器的</w:t>
      </w:r>
      <w:r w:rsidRPr="00264EC7">
        <w:rPr>
          <w:rFonts w:hint="eastAsia"/>
          <w:sz w:val="24"/>
          <w:szCs w:val="24"/>
        </w:rPr>
        <w:t>C</w:t>
      </w:r>
      <w:r w:rsidRPr="00264EC7">
        <w:rPr>
          <w:sz w:val="24"/>
          <w:szCs w:val="24"/>
        </w:rPr>
        <w:t>T</w:t>
      </w:r>
      <w:r w:rsidRPr="00264EC7">
        <w:rPr>
          <w:rFonts w:hint="eastAsia"/>
          <w:sz w:val="24"/>
          <w:szCs w:val="24"/>
        </w:rPr>
        <w:t>病灶任务解码器</w:t>
      </w:r>
      <w:proofErr w:type="spellStart"/>
      <w:r w:rsidRPr="00264EC7">
        <w:rPr>
          <w:rFonts w:hint="eastAsia"/>
          <w:i/>
          <w:sz w:val="24"/>
          <w:szCs w:val="24"/>
        </w:rPr>
        <w:t>DC</w:t>
      </w:r>
      <w:r w:rsidRPr="00264EC7">
        <w:rPr>
          <w:rFonts w:hint="eastAsia"/>
          <w:i/>
          <w:sz w:val="24"/>
          <w:szCs w:val="24"/>
          <w:vertAlign w:val="subscript"/>
        </w:rPr>
        <w:t>l,x</w:t>
      </w:r>
      <w:proofErr w:type="spellEnd"/>
      <w:r w:rsidRPr="00264EC7">
        <w:rPr>
          <w:rFonts w:hint="eastAsia"/>
          <w:sz w:val="24"/>
          <w:szCs w:val="24"/>
        </w:rPr>
        <w:t>生成</w:t>
      </w:r>
      <w:r w:rsidRPr="00264EC7">
        <w:rPr>
          <w:rFonts w:hint="eastAsia"/>
          <w:sz w:val="24"/>
          <w:szCs w:val="24"/>
        </w:rPr>
        <w:t>C</w:t>
      </w:r>
      <w:r w:rsidRPr="00264EC7">
        <w:rPr>
          <w:sz w:val="24"/>
          <w:szCs w:val="24"/>
        </w:rPr>
        <w:t>T</w:t>
      </w:r>
      <w:r w:rsidRPr="00264EC7">
        <w:rPr>
          <w:rFonts w:hint="eastAsia"/>
          <w:sz w:val="24"/>
          <w:szCs w:val="24"/>
        </w:rPr>
        <w:t>病灶任务</w:t>
      </w:r>
      <w:proofErr w:type="spellStart"/>
      <w:r w:rsidRPr="00264EC7">
        <w:rPr>
          <w:rFonts w:hint="eastAsia"/>
          <w:i/>
          <w:sz w:val="24"/>
          <w:szCs w:val="24"/>
        </w:rPr>
        <w:t>label</w:t>
      </w:r>
      <w:r w:rsidRPr="00264EC7">
        <w:rPr>
          <w:rFonts w:hint="eastAsia"/>
          <w:i/>
          <w:sz w:val="24"/>
          <w:szCs w:val="24"/>
          <w:vertAlign w:val="subscript"/>
        </w:rPr>
        <w:t>g,x,i</w:t>
      </w:r>
      <w:proofErr w:type="spellEnd"/>
      <w:r w:rsidRPr="00264EC7">
        <w:rPr>
          <w:rFonts w:hint="eastAsia"/>
          <w:sz w:val="24"/>
          <w:szCs w:val="24"/>
        </w:rPr>
        <w:t>，且该</w:t>
      </w:r>
      <w:r w:rsidRPr="00264EC7">
        <w:rPr>
          <w:rFonts w:hint="eastAsia"/>
          <w:sz w:val="24"/>
          <w:szCs w:val="24"/>
        </w:rPr>
        <w:t>C</w:t>
      </w:r>
      <w:r w:rsidRPr="00264EC7">
        <w:rPr>
          <w:sz w:val="24"/>
          <w:szCs w:val="24"/>
        </w:rPr>
        <w:t>T</w:t>
      </w:r>
      <w:r w:rsidRPr="00264EC7">
        <w:rPr>
          <w:rFonts w:hint="eastAsia"/>
          <w:sz w:val="24"/>
          <w:szCs w:val="24"/>
        </w:rPr>
        <w:t>病灶任务</w:t>
      </w:r>
      <w:proofErr w:type="spellStart"/>
      <w:r w:rsidRPr="00264EC7">
        <w:rPr>
          <w:rFonts w:hint="eastAsia"/>
          <w:i/>
          <w:sz w:val="24"/>
          <w:szCs w:val="24"/>
        </w:rPr>
        <w:t>label</w:t>
      </w:r>
      <w:r w:rsidRPr="00264EC7">
        <w:rPr>
          <w:rFonts w:hint="eastAsia"/>
          <w:i/>
          <w:sz w:val="24"/>
          <w:szCs w:val="24"/>
          <w:vertAlign w:val="subscript"/>
        </w:rPr>
        <w:t>g,x,i</w:t>
      </w:r>
      <w:proofErr w:type="spellEnd"/>
      <w:r w:rsidRPr="00264EC7">
        <w:rPr>
          <w:rFonts w:hint="eastAsia"/>
          <w:sz w:val="24"/>
          <w:szCs w:val="24"/>
        </w:rPr>
        <w:t>的病灶标签为</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sz w:val="24"/>
                <w:szCs w:val="24"/>
              </w:rPr>
              <m:t>x</m:t>
            </m:r>
          </m:sub>
        </m:sSub>
      </m:oMath>
      <w:r w:rsidRPr="00264EC7">
        <w:rPr>
          <w:rFonts w:hint="eastAsia"/>
          <w:sz w:val="24"/>
          <w:szCs w:val="24"/>
        </w:rPr>
        <w:t>。将任意模态的</w:t>
      </w:r>
      <w:r w:rsidRPr="00264EC7">
        <w:rPr>
          <w:sz w:val="24"/>
          <w:szCs w:val="24"/>
        </w:rPr>
        <w:t>MRI</w:t>
      </w:r>
      <w:r w:rsidRPr="00264EC7">
        <w:rPr>
          <w:rFonts w:hint="eastAsia"/>
          <w:sz w:val="24"/>
          <w:szCs w:val="24"/>
        </w:rPr>
        <w:t>图</w:t>
      </w:r>
      <w:proofErr w:type="spellStart"/>
      <w:r w:rsidRPr="00264EC7">
        <w:rPr>
          <w:rFonts w:hint="eastAsia"/>
          <w:i/>
          <w:sz w:val="24"/>
          <w:szCs w:val="24"/>
        </w:rPr>
        <w:t>y</w:t>
      </w:r>
      <w:r w:rsidRPr="00264EC7">
        <w:rPr>
          <w:rFonts w:hint="eastAsia"/>
          <w:i/>
          <w:sz w:val="24"/>
          <w:szCs w:val="24"/>
          <w:vertAlign w:val="subscript"/>
        </w:rPr>
        <w:t>i</w:t>
      </w:r>
      <w:proofErr w:type="spellEnd"/>
      <w:r w:rsidRPr="00264EC7">
        <w:rPr>
          <w:rFonts w:hint="eastAsia"/>
          <w:sz w:val="24"/>
          <w:szCs w:val="24"/>
        </w:rPr>
        <w:t>通过</w:t>
      </w:r>
      <w:r w:rsidRPr="00264EC7">
        <w:rPr>
          <w:rFonts w:hint="eastAsia"/>
          <w:sz w:val="24"/>
          <w:szCs w:val="24"/>
        </w:rPr>
        <w:t>C</w:t>
      </w:r>
      <w:r w:rsidRPr="00264EC7">
        <w:rPr>
          <w:sz w:val="24"/>
          <w:szCs w:val="24"/>
        </w:rPr>
        <w:t>T</w:t>
      </w:r>
      <w:r w:rsidRPr="00264EC7">
        <w:rPr>
          <w:rFonts w:hint="eastAsia"/>
          <w:sz w:val="24"/>
          <w:szCs w:val="24"/>
        </w:rPr>
        <w:t>病灶任务处理器的</w:t>
      </w:r>
      <w:r w:rsidRPr="00264EC7">
        <w:rPr>
          <w:sz w:val="24"/>
          <w:szCs w:val="24"/>
        </w:rPr>
        <w:t>MRI</w:t>
      </w:r>
      <w:r w:rsidRPr="00264EC7">
        <w:rPr>
          <w:rFonts w:hint="eastAsia"/>
          <w:sz w:val="24"/>
          <w:szCs w:val="24"/>
        </w:rPr>
        <w:t>模态编码器</w:t>
      </w:r>
      <w:proofErr w:type="spellStart"/>
      <w:r w:rsidRPr="00264EC7">
        <w:rPr>
          <w:rFonts w:hint="eastAsia"/>
          <w:i/>
          <w:sz w:val="24"/>
          <w:szCs w:val="24"/>
        </w:rPr>
        <w:t>EC</w:t>
      </w:r>
      <w:r w:rsidRPr="00264EC7">
        <w:rPr>
          <w:rFonts w:hint="eastAsia"/>
          <w:i/>
          <w:sz w:val="24"/>
          <w:szCs w:val="24"/>
          <w:vertAlign w:val="subscript"/>
        </w:rPr>
        <w:t>y</w:t>
      </w:r>
      <w:proofErr w:type="spellEnd"/>
      <w:r w:rsidRPr="00264EC7">
        <w:rPr>
          <w:rFonts w:hint="eastAsia"/>
          <w:sz w:val="24"/>
          <w:szCs w:val="24"/>
        </w:rPr>
        <w:t>编码得到语义特征图</w:t>
      </w:r>
      <w:r w:rsidRPr="00264EC7">
        <w:rPr>
          <w:rFonts w:hint="eastAsia"/>
          <w:i/>
          <w:sz w:val="24"/>
          <w:szCs w:val="24"/>
        </w:rPr>
        <w:t>code</w:t>
      </w:r>
      <w:r w:rsidRPr="00264EC7">
        <w:rPr>
          <w:rFonts w:hint="eastAsia"/>
          <w:sz w:val="24"/>
          <w:szCs w:val="24"/>
        </w:rPr>
        <w:t>，再通过</w:t>
      </w:r>
      <w:r w:rsidRPr="00264EC7">
        <w:rPr>
          <w:rFonts w:hint="eastAsia"/>
          <w:sz w:val="24"/>
          <w:szCs w:val="24"/>
        </w:rPr>
        <w:t>CT</w:t>
      </w:r>
      <w:r w:rsidRPr="00264EC7">
        <w:rPr>
          <w:rFonts w:hint="eastAsia"/>
          <w:sz w:val="24"/>
          <w:szCs w:val="24"/>
        </w:rPr>
        <w:t>病灶任务处理器的</w:t>
      </w:r>
      <w:r w:rsidRPr="00264EC7">
        <w:rPr>
          <w:sz w:val="24"/>
          <w:szCs w:val="24"/>
        </w:rPr>
        <w:t>MRI</w:t>
      </w:r>
      <w:r w:rsidRPr="00264EC7">
        <w:rPr>
          <w:rFonts w:hint="eastAsia"/>
          <w:sz w:val="24"/>
          <w:szCs w:val="24"/>
        </w:rPr>
        <w:t>病灶任务解码器</w:t>
      </w:r>
      <w:proofErr w:type="spellStart"/>
      <w:r w:rsidRPr="00264EC7">
        <w:rPr>
          <w:rFonts w:hint="eastAsia"/>
          <w:i/>
          <w:sz w:val="24"/>
          <w:szCs w:val="24"/>
        </w:rPr>
        <w:t>DC</w:t>
      </w:r>
      <w:r w:rsidRPr="00264EC7">
        <w:rPr>
          <w:rFonts w:hint="eastAsia"/>
          <w:i/>
          <w:sz w:val="24"/>
          <w:szCs w:val="24"/>
          <w:vertAlign w:val="subscript"/>
        </w:rPr>
        <w:t>l,y</w:t>
      </w:r>
      <w:proofErr w:type="spellEnd"/>
      <w:r w:rsidRPr="00264EC7">
        <w:rPr>
          <w:rFonts w:hint="eastAsia"/>
          <w:sz w:val="24"/>
          <w:szCs w:val="24"/>
        </w:rPr>
        <w:t>生成</w:t>
      </w:r>
      <w:r w:rsidRPr="00264EC7">
        <w:rPr>
          <w:rFonts w:hint="eastAsia"/>
          <w:sz w:val="24"/>
          <w:szCs w:val="24"/>
        </w:rPr>
        <w:t>CT</w:t>
      </w:r>
      <w:r w:rsidRPr="00264EC7">
        <w:rPr>
          <w:rFonts w:hint="eastAsia"/>
          <w:sz w:val="24"/>
          <w:szCs w:val="24"/>
        </w:rPr>
        <w:t>病灶任务</w:t>
      </w:r>
      <w:proofErr w:type="spellStart"/>
      <w:r w:rsidRPr="00264EC7">
        <w:rPr>
          <w:rFonts w:hint="eastAsia"/>
          <w:i/>
          <w:sz w:val="24"/>
          <w:szCs w:val="24"/>
        </w:rPr>
        <w:t>label</w:t>
      </w:r>
      <w:r w:rsidRPr="00264EC7">
        <w:rPr>
          <w:rFonts w:hint="eastAsia"/>
          <w:i/>
          <w:sz w:val="24"/>
          <w:szCs w:val="24"/>
          <w:vertAlign w:val="subscript"/>
        </w:rPr>
        <w:t>g,y,i</w:t>
      </w:r>
      <w:proofErr w:type="spellEnd"/>
      <w:r w:rsidRPr="00264EC7">
        <w:rPr>
          <w:rFonts w:hint="eastAsia"/>
          <w:sz w:val="24"/>
          <w:szCs w:val="24"/>
        </w:rPr>
        <w:t>，且该</w:t>
      </w:r>
      <w:r w:rsidRPr="00264EC7">
        <w:rPr>
          <w:rFonts w:hint="eastAsia"/>
          <w:sz w:val="24"/>
          <w:szCs w:val="24"/>
        </w:rPr>
        <w:t>M</w:t>
      </w:r>
      <w:r w:rsidRPr="00264EC7">
        <w:rPr>
          <w:sz w:val="24"/>
          <w:szCs w:val="24"/>
        </w:rPr>
        <w:t>RI</w:t>
      </w:r>
      <w:r w:rsidRPr="00264EC7">
        <w:rPr>
          <w:rFonts w:hint="eastAsia"/>
          <w:sz w:val="24"/>
          <w:szCs w:val="24"/>
        </w:rPr>
        <w:t>病灶任务</w:t>
      </w:r>
      <w:proofErr w:type="spellStart"/>
      <w:r w:rsidRPr="00264EC7">
        <w:rPr>
          <w:rFonts w:hint="eastAsia"/>
          <w:i/>
          <w:sz w:val="24"/>
          <w:szCs w:val="24"/>
        </w:rPr>
        <w:t>label</w:t>
      </w:r>
      <w:r w:rsidRPr="00264EC7">
        <w:rPr>
          <w:rFonts w:hint="eastAsia"/>
          <w:i/>
          <w:sz w:val="24"/>
          <w:szCs w:val="24"/>
          <w:vertAlign w:val="subscript"/>
        </w:rPr>
        <w:t>g,y,i</w:t>
      </w:r>
      <w:proofErr w:type="spellEnd"/>
      <w:r w:rsidRPr="00264EC7">
        <w:rPr>
          <w:rFonts w:hint="eastAsia"/>
          <w:sz w:val="24"/>
          <w:szCs w:val="24"/>
        </w:rPr>
        <w:t>的病灶标签为</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sz w:val="24"/>
                <w:szCs w:val="24"/>
              </w:rPr>
              <m:t>y</m:t>
            </m:r>
          </m:sub>
        </m:sSub>
      </m:oMath>
      <w:r w:rsidRPr="00264EC7">
        <w:rPr>
          <w:rFonts w:hint="eastAsia"/>
          <w:sz w:val="24"/>
          <w:szCs w:val="24"/>
        </w:rPr>
        <w:t>。</w:t>
      </w:r>
    </w:p>
    <w:p w:rsidR="00E46D0E" w:rsidRPr="00264EC7" w:rsidRDefault="00317406" w:rsidP="00E46D0E">
      <w:pPr>
        <w:adjustRightInd w:val="0"/>
        <w:snapToGrid w:val="0"/>
        <w:spacing w:line="360" w:lineRule="auto"/>
        <w:ind w:firstLineChars="200" w:firstLine="480"/>
        <w:rPr>
          <w:sz w:val="24"/>
          <w:szCs w:val="24"/>
        </w:rPr>
      </w:pPr>
      <w:r w:rsidRPr="00264EC7">
        <w:rPr>
          <w:rFonts w:hint="eastAsia"/>
          <w:sz w:val="24"/>
          <w:szCs w:val="24"/>
        </w:rPr>
        <w:t>此外，本</w:t>
      </w:r>
      <w:proofErr w:type="gramStart"/>
      <w:r w:rsidRPr="00264EC7">
        <w:rPr>
          <w:rFonts w:hint="eastAsia"/>
          <w:sz w:val="24"/>
          <w:szCs w:val="24"/>
        </w:rPr>
        <w:t>实施例还包括</w:t>
      </w:r>
      <w:proofErr w:type="gramEnd"/>
      <w:r w:rsidRPr="00264EC7">
        <w:rPr>
          <w:rFonts w:hint="eastAsia"/>
          <w:sz w:val="24"/>
          <w:szCs w:val="24"/>
        </w:rPr>
        <w:t>对前述训练完成的</w:t>
      </w:r>
      <w:r w:rsidRPr="00264EC7">
        <w:rPr>
          <w:rFonts w:hint="eastAsia"/>
          <w:sz w:val="24"/>
          <w:szCs w:val="24"/>
        </w:rPr>
        <w:t>GAN</w:t>
      </w:r>
      <w:r w:rsidRPr="00264EC7">
        <w:rPr>
          <w:rFonts w:hint="eastAsia"/>
          <w:sz w:val="24"/>
          <w:szCs w:val="24"/>
        </w:rPr>
        <w:t>网络进行病灶有效性检测的步骤：如图</w:t>
      </w:r>
      <w:r w:rsidRPr="00264EC7">
        <w:rPr>
          <w:rFonts w:hint="eastAsia"/>
          <w:sz w:val="24"/>
          <w:szCs w:val="24"/>
        </w:rPr>
        <w:t>8</w:t>
      </w:r>
      <w:r w:rsidRPr="00264EC7">
        <w:rPr>
          <w:rFonts w:hint="eastAsia"/>
          <w:sz w:val="24"/>
          <w:szCs w:val="24"/>
        </w:rPr>
        <w:t>所示，先使用真实</w:t>
      </w:r>
      <w:r w:rsidRPr="00264EC7">
        <w:rPr>
          <w:rFonts w:hint="eastAsia"/>
          <w:sz w:val="24"/>
          <w:szCs w:val="24"/>
        </w:rPr>
        <w:t>C</w:t>
      </w:r>
      <w:r w:rsidRPr="00264EC7">
        <w:rPr>
          <w:sz w:val="24"/>
          <w:szCs w:val="24"/>
        </w:rPr>
        <w:t>T</w:t>
      </w:r>
      <w:r w:rsidRPr="00264EC7">
        <w:rPr>
          <w:rFonts w:hint="eastAsia"/>
          <w:sz w:val="24"/>
          <w:szCs w:val="24"/>
        </w:rPr>
        <w:t>训练数据训练一个由</w:t>
      </w:r>
      <w:r w:rsidRPr="00264EC7">
        <w:rPr>
          <w:rFonts w:hint="eastAsia"/>
          <w:sz w:val="24"/>
          <w:szCs w:val="24"/>
        </w:rPr>
        <w:t>C</w:t>
      </w:r>
      <w:r w:rsidRPr="00264EC7">
        <w:rPr>
          <w:sz w:val="24"/>
          <w:szCs w:val="24"/>
        </w:rPr>
        <w:t>T</w:t>
      </w:r>
      <w:r w:rsidRPr="00264EC7">
        <w:rPr>
          <w:rFonts w:hint="eastAsia"/>
          <w:sz w:val="24"/>
          <w:szCs w:val="24"/>
        </w:rPr>
        <w:t>模态编码器和</w:t>
      </w:r>
      <w:r w:rsidRPr="00264EC7">
        <w:rPr>
          <w:rFonts w:hint="eastAsia"/>
          <w:sz w:val="24"/>
          <w:szCs w:val="24"/>
        </w:rPr>
        <w:t>C</w:t>
      </w:r>
      <w:r w:rsidRPr="00264EC7">
        <w:rPr>
          <w:sz w:val="24"/>
          <w:szCs w:val="24"/>
        </w:rPr>
        <w:t>T</w:t>
      </w:r>
      <w:r w:rsidRPr="00264EC7">
        <w:rPr>
          <w:rFonts w:hint="eastAsia"/>
          <w:sz w:val="24"/>
          <w:szCs w:val="24"/>
        </w:rPr>
        <w:t>病灶任务解码器组合得到的</w:t>
      </w:r>
      <w:r w:rsidRPr="00264EC7">
        <w:rPr>
          <w:rFonts w:hint="eastAsia"/>
          <w:sz w:val="24"/>
          <w:szCs w:val="24"/>
        </w:rPr>
        <w:t>C</w:t>
      </w:r>
      <w:r w:rsidRPr="00264EC7">
        <w:rPr>
          <w:sz w:val="24"/>
          <w:szCs w:val="24"/>
        </w:rPr>
        <w:t>T</w:t>
      </w:r>
      <w:r w:rsidRPr="00264EC7">
        <w:rPr>
          <w:rFonts w:hint="eastAsia"/>
          <w:sz w:val="24"/>
          <w:szCs w:val="24"/>
        </w:rPr>
        <w:t>病灶任务处理器，并在真实</w:t>
      </w:r>
      <w:r w:rsidRPr="00264EC7">
        <w:rPr>
          <w:rFonts w:hint="eastAsia"/>
          <w:sz w:val="24"/>
          <w:szCs w:val="24"/>
        </w:rPr>
        <w:t>C</w:t>
      </w:r>
      <w:r w:rsidRPr="00264EC7">
        <w:rPr>
          <w:sz w:val="24"/>
          <w:szCs w:val="24"/>
        </w:rPr>
        <w:t>T</w:t>
      </w:r>
      <w:r w:rsidRPr="00264EC7">
        <w:rPr>
          <w:rFonts w:hint="eastAsia"/>
          <w:sz w:val="24"/>
          <w:szCs w:val="24"/>
        </w:rPr>
        <w:t>测试数据上对处理器的处理能力进行检测，当测试</w:t>
      </w:r>
      <w:proofErr w:type="gramStart"/>
      <w:r w:rsidRPr="00264EC7">
        <w:rPr>
          <w:rFonts w:hint="eastAsia"/>
          <w:sz w:val="24"/>
          <w:szCs w:val="24"/>
        </w:rPr>
        <w:t>集处理</w:t>
      </w:r>
      <w:proofErr w:type="gramEnd"/>
      <w:r w:rsidRPr="00264EC7">
        <w:rPr>
          <w:rFonts w:hint="eastAsia"/>
          <w:sz w:val="24"/>
          <w:szCs w:val="24"/>
        </w:rPr>
        <w:t>结果的评估指标达到预期后，说明该</w:t>
      </w:r>
      <w:r w:rsidRPr="00264EC7">
        <w:rPr>
          <w:rFonts w:hint="eastAsia"/>
          <w:sz w:val="24"/>
          <w:szCs w:val="24"/>
        </w:rPr>
        <w:t>C</w:t>
      </w:r>
      <w:r w:rsidRPr="00264EC7">
        <w:rPr>
          <w:sz w:val="24"/>
          <w:szCs w:val="24"/>
        </w:rPr>
        <w:t>T</w:t>
      </w:r>
      <w:r w:rsidRPr="00264EC7">
        <w:rPr>
          <w:rFonts w:hint="eastAsia"/>
          <w:sz w:val="24"/>
          <w:szCs w:val="24"/>
        </w:rPr>
        <w:t>病灶任务处理器已经训练好。用训练好的</w:t>
      </w:r>
      <w:r w:rsidRPr="00264EC7">
        <w:rPr>
          <w:rFonts w:hint="eastAsia"/>
          <w:sz w:val="24"/>
          <w:szCs w:val="24"/>
        </w:rPr>
        <w:t>C</w:t>
      </w:r>
      <w:r w:rsidRPr="00264EC7">
        <w:rPr>
          <w:sz w:val="24"/>
          <w:szCs w:val="24"/>
        </w:rPr>
        <w:t>T</w:t>
      </w:r>
      <w:r w:rsidRPr="00264EC7">
        <w:rPr>
          <w:rFonts w:hint="eastAsia"/>
          <w:sz w:val="24"/>
          <w:szCs w:val="24"/>
        </w:rPr>
        <w:t>病灶任务处理器，对具有</w:t>
      </w:r>
      <w:r w:rsidRPr="00264EC7">
        <w:rPr>
          <w:rFonts w:hint="eastAsia"/>
          <w:sz w:val="24"/>
          <w:szCs w:val="24"/>
        </w:rPr>
        <w:t>C</w:t>
      </w:r>
      <w:r w:rsidRPr="00264EC7">
        <w:rPr>
          <w:sz w:val="24"/>
          <w:szCs w:val="24"/>
        </w:rPr>
        <w:t>T</w:t>
      </w:r>
      <w:r w:rsidRPr="00264EC7">
        <w:rPr>
          <w:rFonts w:hint="eastAsia"/>
          <w:sz w:val="24"/>
          <w:szCs w:val="24"/>
        </w:rPr>
        <w:t>病灶任务的标签</w:t>
      </w:r>
      <m:oMath>
        <m:sSub>
          <m:sSubPr>
            <m:ctrlPr>
              <w:rPr>
                <w:rFonts w:ascii="Cambria Math" w:hAnsi="Cambria Math"/>
                <w:i/>
                <w:sz w:val="24"/>
                <w:szCs w:val="24"/>
              </w:rPr>
            </m:ctrlPr>
          </m:sSubPr>
          <m:e>
            <m:r>
              <w:rPr>
                <w:rFonts w:ascii="Cambria Math" w:hAnsi="Cambria Math"/>
                <w:sz w:val="24"/>
                <w:szCs w:val="24"/>
              </w:rPr>
              <m:t>label</m:t>
            </m:r>
          </m:e>
          <m:sub>
            <m:r>
              <w:rPr>
                <w:rFonts w:ascii="Cambria Math" w:hAnsi="Cambria Math"/>
                <w:sz w:val="24"/>
                <w:szCs w:val="24"/>
              </w:rPr>
              <m:t>x</m:t>
            </m:r>
          </m:sub>
        </m:sSub>
      </m:oMath>
      <w:r w:rsidRPr="00264EC7">
        <w:rPr>
          <w:rFonts w:hint="eastAsia"/>
          <w:sz w:val="24"/>
          <w:szCs w:val="24"/>
        </w:rPr>
        <w:t>的</w:t>
      </w:r>
      <w:r w:rsidRPr="00264EC7">
        <w:rPr>
          <w:rFonts w:hint="eastAsia"/>
          <w:sz w:val="24"/>
          <w:szCs w:val="24"/>
        </w:rPr>
        <w:t>C</w:t>
      </w:r>
      <w:r w:rsidRPr="00264EC7">
        <w:rPr>
          <w:sz w:val="24"/>
          <w:szCs w:val="24"/>
        </w:rPr>
        <w:t>T</w:t>
      </w:r>
      <w:r w:rsidRPr="00264EC7">
        <w:rPr>
          <w:rFonts w:hint="eastAsia"/>
          <w:sz w:val="24"/>
          <w:szCs w:val="24"/>
        </w:rPr>
        <w:t>图进行处理并对处理结果进行评估，若得到的评估结果符合预期则说明生成数据良好，否则应调整模块的网络结构重新训练。该病灶任务处理器训练的损失函数</w:t>
      </w:r>
      <m:oMath>
        <m:sSub>
          <m:sSubPr>
            <m:ctrlPr>
              <w:rPr>
                <w:rFonts w:ascii="Cambria Math" w:eastAsiaTheme="minorEastAsia" w:hAnsi="Cambria Math"/>
                <w:sz w:val="24"/>
                <w:szCs w:val="24"/>
              </w:rPr>
            </m:ctrlPr>
          </m:sSubPr>
          <m:e>
            <m:r>
              <m:rPr>
                <m:sty m:val="p"/>
              </m:rPr>
              <w:rPr>
                <w:rFonts w:ascii="Cambria Math" w:hAnsi="Cambria Math"/>
                <w:sz w:val="24"/>
                <w:szCs w:val="24"/>
              </w:rPr>
              <m:t>loss</m:t>
            </m:r>
          </m:e>
          <m:sub>
            <m:r>
              <w:rPr>
                <w:rFonts w:ascii="Cambria Math" w:hAnsi="Cambria Math"/>
                <w:sz w:val="24"/>
                <w:szCs w:val="24"/>
              </w:rPr>
              <m:t>label</m:t>
            </m:r>
          </m:sub>
        </m:sSub>
      </m:oMath>
      <w:r w:rsidRPr="00264EC7">
        <w:rPr>
          <w:rFonts w:hint="eastAsia"/>
          <w:sz w:val="24"/>
          <w:szCs w:val="24"/>
        </w:rPr>
        <w:t>为：</w:t>
      </w:r>
    </w:p>
    <w:p w:rsidR="00E46D0E" w:rsidRPr="00264EC7" w:rsidRDefault="004002C7" w:rsidP="00BE0A96">
      <w:pPr>
        <w:adjustRightInd w:val="0"/>
        <w:snapToGrid w:val="0"/>
        <w:spacing w:line="360" w:lineRule="auto"/>
        <w:ind w:left="420" w:firstLine="420"/>
        <w:rPr>
          <w:rFonts w:ascii="Cambria Math" w:eastAsiaTheme="minorEastAsia" w:hAnsi="Cambria Math"/>
          <w:i/>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loss</m:t>
              </m:r>
            </m:e>
            <m:sub>
              <m:r>
                <w:rPr>
                  <w:rFonts w:ascii="Cambria Math" w:eastAsiaTheme="minorEastAsia" w:hAnsi="Cambria Math"/>
                  <w:sz w:val="24"/>
                  <w:szCs w:val="24"/>
                </w:rPr>
                <m:t>label</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i=0</m:t>
              </m:r>
            </m:sub>
            <m:sup/>
          </m:sSubSup>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label</m:t>
                      </m:r>
                    </m:e>
                    <m:sub>
                      <m:r>
                        <w:rPr>
                          <w:rFonts w:ascii="Cambria Math" w:eastAsiaTheme="minorEastAsia" w:hAnsi="Cambria Math"/>
                          <w:sz w:val="24"/>
                          <w:szCs w:val="24"/>
                        </w:rPr>
                        <m:t>x,i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label</m:t>
                      </m:r>
                    </m:e>
                    <m:sub>
                      <m:r>
                        <w:rPr>
                          <w:rFonts w:ascii="Cambria Math" w:eastAsiaTheme="minorEastAsia" w:hAnsi="Cambria Math"/>
                          <w:sz w:val="24"/>
                          <w:szCs w:val="24"/>
                        </w:rPr>
                        <m:t>g,x,i</m:t>
                      </m:r>
                    </m:sub>
                  </m:sSub>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oMath>
      </m:oMathPara>
    </w:p>
    <w:p w:rsidR="00E46D0E" w:rsidRPr="00264EC7" w:rsidRDefault="00E46D0E" w:rsidP="00E46D0E">
      <w:pPr>
        <w:adjustRightInd w:val="0"/>
        <w:snapToGrid w:val="0"/>
        <w:spacing w:line="360" w:lineRule="auto"/>
        <w:ind w:firstLineChars="200" w:firstLine="480"/>
        <w:rPr>
          <w:sz w:val="24"/>
          <w:szCs w:val="24"/>
        </w:rPr>
      </w:pPr>
      <w:r w:rsidRPr="00264EC7">
        <w:rPr>
          <w:rFonts w:hint="eastAsia"/>
          <w:sz w:val="24"/>
          <w:szCs w:val="24"/>
        </w:rPr>
        <w:t>上式中，</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x</m:t>
            </m:r>
            <m:r>
              <w:rPr>
                <w:rFonts w:ascii="Cambria Math" w:hAnsi="Cambria Math"/>
                <w:sz w:val="24"/>
                <w:szCs w:val="24"/>
              </w:rPr>
              <m:t>,i</m:t>
            </m:r>
          </m:sub>
        </m:sSub>
      </m:oMath>
      <w:r w:rsidRPr="00264EC7">
        <w:rPr>
          <w:rFonts w:hint="eastAsia"/>
          <w:sz w:val="24"/>
          <w:szCs w:val="24"/>
        </w:rPr>
        <w:t>表示真实的</w:t>
      </w:r>
      <w:r w:rsidR="00F41820" w:rsidRPr="00264EC7">
        <w:rPr>
          <w:rFonts w:hint="eastAsia"/>
          <w:sz w:val="24"/>
          <w:szCs w:val="24"/>
        </w:rPr>
        <w:t>C</w:t>
      </w:r>
      <w:r w:rsidR="00F41820" w:rsidRPr="00264EC7">
        <w:rPr>
          <w:sz w:val="24"/>
          <w:szCs w:val="24"/>
        </w:rPr>
        <w:t>T</w:t>
      </w:r>
      <w:r w:rsidR="00F41820" w:rsidRPr="00264EC7">
        <w:rPr>
          <w:rFonts w:hint="eastAsia"/>
          <w:sz w:val="24"/>
          <w:szCs w:val="24"/>
        </w:rPr>
        <w:t>病灶任务标签，</w:t>
      </w:r>
      <m:oMath>
        <m:sSub>
          <m:sSubPr>
            <m:ctrlPr>
              <w:rPr>
                <w:rFonts w:ascii="Cambria Math" w:eastAsiaTheme="minorEastAsia" w:hAnsi="Cambria Math"/>
                <w:i/>
                <w:sz w:val="24"/>
                <w:szCs w:val="24"/>
              </w:rPr>
            </m:ctrlPr>
          </m:sSubPr>
          <m:e>
            <m:r>
              <w:rPr>
                <w:rFonts w:ascii="Cambria Math" w:eastAsiaTheme="minorEastAsia" w:hAnsi="Cambria Math"/>
                <w:sz w:val="24"/>
                <w:szCs w:val="24"/>
              </w:rPr>
              <m:t>label</m:t>
            </m:r>
          </m:e>
          <m:sub>
            <m:r>
              <w:rPr>
                <w:rFonts w:ascii="Cambria Math" w:eastAsiaTheme="minorEastAsia" w:hAnsi="Cambria Math"/>
                <w:sz w:val="24"/>
                <w:szCs w:val="24"/>
              </w:rPr>
              <m:t>g,x,i</m:t>
            </m:r>
          </m:sub>
        </m:sSub>
      </m:oMath>
      <w:r w:rsidR="00F41820" w:rsidRPr="00264EC7">
        <w:rPr>
          <w:rFonts w:hint="eastAsia"/>
          <w:sz w:val="24"/>
          <w:szCs w:val="24"/>
        </w:rPr>
        <w:t>表示</w:t>
      </w:r>
      <w:r w:rsidR="00F41820" w:rsidRPr="00264EC7">
        <w:rPr>
          <w:rFonts w:hint="eastAsia"/>
          <w:sz w:val="24"/>
          <w:szCs w:val="24"/>
        </w:rPr>
        <w:t>C</w:t>
      </w:r>
      <w:r w:rsidR="00F41820" w:rsidRPr="00264EC7">
        <w:rPr>
          <w:sz w:val="24"/>
          <w:szCs w:val="24"/>
        </w:rPr>
        <w:t>T</w:t>
      </w:r>
      <w:r w:rsidR="00F41820" w:rsidRPr="00264EC7">
        <w:rPr>
          <w:rFonts w:hint="eastAsia"/>
          <w:sz w:val="24"/>
          <w:szCs w:val="24"/>
        </w:rPr>
        <w:t>病灶任务解码器</w:t>
      </w:r>
      <w:proofErr w:type="spellStart"/>
      <w:r w:rsidR="00F41820" w:rsidRPr="00264EC7">
        <w:rPr>
          <w:rFonts w:hint="eastAsia"/>
          <w:i/>
          <w:sz w:val="24"/>
          <w:szCs w:val="24"/>
        </w:rPr>
        <w:t>DC</w:t>
      </w:r>
      <w:r w:rsidR="00F41820" w:rsidRPr="00264EC7">
        <w:rPr>
          <w:rFonts w:hint="eastAsia"/>
          <w:i/>
          <w:sz w:val="24"/>
          <w:szCs w:val="24"/>
          <w:vertAlign w:val="subscript"/>
        </w:rPr>
        <w:t>l,x</w:t>
      </w:r>
      <w:proofErr w:type="spellEnd"/>
      <w:r w:rsidR="00F41820" w:rsidRPr="00264EC7">
        <w:rPr>
          <w:rFonts w:hint="eastAsia"/>
          <w:sz w:val="24"/>
          <w:szCs w:val="24"/>
        </w:rPr>
        <w:t>生成的</w:t>
      </w:r>
      <w:r w:rsidR="00F41820" w:rsidRPr="00264EC7">
        <w:rPr>
          <w:rFonts w:hint="eastAsia"/>
          <w:sz w:val="24"/>
          <w:szCs w:val="24"/>
        </w:rPr>
        <w:t>C</w:t>
      </w:r>
      <w:r w:rsidR="00F41820" w:rsidRPr="00264EC7">
        <w:rPr>
          <w:sz w:val="24"/>
          <w:szCs w:val="24"/>
        </w:rPr>
        <w:t>T</w:t>
      </w:r>
      <w:r w:rsidR="00F41820" w:rsidRPr="00264EC7">
        <w:rPr>
          <w:rFonts w:hint="eastAsia"/>
          <w:sz w:val="24"/>
          <w:szCs w:val="24"/>
        </w:rPr>
        <w:t>病灶任务标签</w:t>
      </w:r>
      <w:r w:rsidRPr="00264EC7">
        <w:rPr>
          <w:rFonts w:hint="eastAsia"/>
          <w:sz w:val="24"/>
          <w:szCs w:val="24"/>
        </w:rPr>
        <w:t>。</w:t>
      </w:r>
    </w:p>
    <w:p w:rsidR="00264EC7" w:rsidRPr="00264EC7" w:rsidRDefault="00E46D0E" w:rsidP="00264EC7">
      <w:pPr>
        <w:adjustRightInd w:val="0"/>
        <w:snapToGrid w:val="0"/>
        <w:spacing w:line="360" w:lineRule="auto"/>
        <w:ind w:firstLineChars="200" w:firstLine="480"/>
        <w:rPr>
          <w:sz w:val="24"/>
          <w:szCs w:val="24"/>
        </w:rPr>
      </w:pPr>
      <w:r w:rsidRPr="00264EC7">
        <w:rPr>
          <w:rFonts w:hint="eastAsia"/>
          <w:sz w:val="24"/>
          <w:szCs w:val="24"/>
        </w:rPr>
        <w:t>同样地，我们先使用真实</w:t>
      </w:r>
      <w:r w:rsidRPr="00264EC7">
        <w:rPr>
          <w:sz w:val="24"/>
          <w:szCs w:val="24"/>
        </w:rPr>
        <w:t>MRI</w:t>
      </w:r>
      <w:r w:rsidRPr="00264EC7">
        <w:rPr>
          <w:rFonts w:hint="eastAsia"/>
          <w:sz w:val="24"/>
          <w:szCs w:val="24"/>
        </w:rPr>
        <w:t>训练数据训练一个由</w:t>
      </w:r>
      <w:r w:rsidRPr="00264EC7">
        <w:rPr>
          <w:sz w:val="24"/>
          <w:szCs w:val="24"/>
        </w:rPr>
        <w:t>MRI</w:t>
      </w:r>
      <w:r w:rsidRPr="00264EC7">
        <w:rPr>
          <w:rFonts w:hint="eastAsia"/>
          <w:sz w:val="24"/>
          <w:szCs w:val="24"/>
        </w:rPr>
        <w:t>模态编码器和</w:t>
      </w:r>
      <w:r w:rsidRPr="00264EC7">
        <w:rPr>
          <w:sz w:val="24"/>
          <w:szCs w:val="24"/>
        </w:rPr>
        <w:t>MRI</w:t>
      </w:r>
      <w:r w:rsidRPr="00264EC7">
        <w:rPr>
          <w:rFonts w:hint="eastAsia"/>
          <w:sz w:val="24"/>
          <w:szCs w:val="24"/>
        </w:rPr>
        <w:t>病灶任务解码器组合得到的</w:t>
      </w:r>
      <w:r w:rsidRPr="00264EC7">
        <w:rPr>
          <w:sz w:val="24"/>
          <w:szCs w:val="24"/>
        </w:rPr>
        <w:t>MRI</w:t>
      </w:r>
      <w:r w:rsidRPr="00264EC7">
        <w:rPr>
          <w:rFonts w:hint="eastAsia"/>
          <w:sz w:val="24"/>
          <w:szCs w:val="24"/>
        </w:rPr>
        <w:t>病灶任务处理器，并在真实</w:t>
      </w:r>
      <w:r w:rsidRPr="00264EC7">
        <w:rPr>
          <w:sz w:val="24"/>
          <w:szCs w:val="24"/>
        </w:rPr>
        <w:t>MRI</w:t>
      </w:r>
      <w:r w:rsidRPr="00264EC7">
        <w:rPr>
          <w:rFonts w:hint="eastAsia"/>
          <w:sz w:val="24"/>
          <w:szCs w:val="24"/>
        </w:rPr>
        <w:t>测试数据上对处理器的处理能力进行检测，当测试</w:t>
      </w:r>
      <w:proofErr w:type="gramStart"/>
      <w:r w:rsidRPr="00264EC7">
        <w:rPr>
          <w:rFonts w:hint="eastAsia"/>
          <w:sz w:val="24"/>
          <w:szCs w:val="24"/>
        </w:rPr>
        <w:t>集处理</w:t>
      </w:r>
      <w:proofErr w:type="gramEnd"/>
      <w:r w:rsidRPr="00264EC7">
        <w:rPr>
          <w:rFonts w:hint="eastAsia"/>
          <w:sz w:val="24"/>
          <w:szCs w:val="24"/>
        </w:rPr>
        <w:t>结果的评估指标达到预期后，说明该</w:t>
      </w:r>
      <w:r w:rsidRPr="00264EC7">
        <w:rPr>
          <w:sz w:val="24"/>
          <w:szCs w:val="24"/>
        </w:rPr>
        <w:t>MRI</w:t>
      </w:r>
      <w:r w:rsidRPr="00264EC7">
        <w:rPr>
          <w:rFonts w:hint="eastAsia"/>
          <w:sz w:val="24"/>
          <w:szCs w:val="24"/>
        </w:rPr>
        <w:t>病灶任务处理器已经训练好。我们用训练好的</w:t>
      </w:r>
      <w:r w:rsidRPr="00264EC7">
        <w:rPr>
          <w:sz w:val="24"/>
          <w:szCs w:val="24"/>
        </w:rPr>
        <w:t>MRI</w:t>
      </w:r>
      <w:r w:rsidRPr="00264EC7">
        <w:rPr>
          <w:rFonts w:hint="eastAsia"/>
          <w:sz w:val="24"/>
          <w:szCs w:val="24"/>
        </w:rPr>
        <w:t>病灶任务处理器，对具有</w:t>
      </w:r>
      <w:r w:rsidRPr="00264EC7">
        <w:rPr>
          <w:sz w:val="24"/>
          <w:szCs w:val="24"/>
        </w:rPr>
        <w:t>MRI</w:t>
      </w:r>
      <w:r w:rsidRPr="00264EC7">
        <w:rPr>
          <w:rFonts w:hint="eastAsia"/>
          <w:sz w:val="24"/>
          <w:szCs w:val="24"/>
        </w:rPr>
        <w:t>病灶任务的标签</w:t>
      </w:r>
      <m:oMath>
        <m:sSub>
          <m:sSubPr>
            <m:ctrlPr>
              <w:rPr>
                <w:rFonts w:ascii="Cambria Math" w:hAnsi="Cambria Math"/>
                <w:sz w:val="24"/>
                <w:szCs w:val="24"/>
              </w:rPr>
            </m:ctrlPr>
          </m:sSubPr>
          <m:e>
            <m:r>
              <w:rPr>
                <w:rFonts w:ascii="Cambria Math" w:hAnsi="Cambria Math"/>
                <w:sz w:val="24"/>
                <w:szCs w:val="24"/>
              </w:rPr>
              <m:t>label</m:t>
            </m:r>
          </m:e>
          <m:sub>
            <m:r>
              <w:rPr>
                <w:rFonts w:ascii="Cambria Math" w:hAnsi="Cambria Math"/>
                <w:sz w:val="24"/>
                <w:szCs w:val="24"/>
              </w:rPr>
              <m:t>y</m:t>
            </m:r>
          </m:sub>
        </m:sSub>
      </m:oMath>
      <w:r w:rsidRPr="00264EC7">
        <w:rPr>
          <w:rFonts w:hint="eastAsia"/>
          <w:sz w:val="24"/>
          <w:szCs w:val="24"/>
        </w:rPr>
        <w:t>的</w:t>
      </w:r>
      <w:r w:rsidRPr="00264EC7">
        <w:rPr>
          <w:sz w:val="24"/>
          <w:szCs w:val="24"/>
        </w:rPr>
        <w:t>MRI</w:t>
      </w:r>
      <w:r w:rsidRPr="00264EC7">
        <w:rPr>
          <w:rFonts w:hint="eastAsia"/>
          <w:sz w:val="24"/>
          <w:szCs w:val="24"/>
        </w:rPr>
        <w:t>进行处理并对处理结果进行评估，若得到的评估结果符合预期则说明生成数据良好，否则应调整模块的网络结构重新训练。该病灶任务处理器训练的损失函数为：</w:t>
      </w:r>
    </w:p>
    <w:p w:rsidR="00317406" w:rsidRPr="00264EC7" w:rsidRDefault="004002C7" w:rsidP="00264EC7">
      <w:pPr>
        <w:adjustRightInd w:val="0"/>
        <w:snapToGrid w:val="0"/>
        <w:spacing w:line="360" w:lineRule="auto"/>
        <w:ind w:firstLineChars="200" w:firstLine="480"/>
        <w:rPr>
          <w:rFonts w:ascii="Cambria Math" w:eastAsiaTheme="minorEastAsia" w:hAnsi="Cambria Math"/>
          <w: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loss</m:t>
            </m:r>
          </m:e>
          <m:sub>
            <m:r>
              <w:rPr>
                <w:rFonts w:ascii="Cambria Math" w:eastAsiaTheme="minorEastAsia" w:hAnsi="Cambria Math"/>
                <w:sz w:val="24"/>
                <w:szCs w:val="24"/>
              </w:rPr>
              <m:t>label</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i=0</m:t>
            </m:r>
          </m:sub>
          <m:sup/>
        </m:sSubSup>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label</m:t>
                    </m:r>
                  </m:e>
                  <m:sub>
                    <m:r>
                      <w:rPr>
                        <w:rFonts w:ascii="Cambria Math" w:eastAsiaTheme="minorEastAsia" w:hAnsi="Cambria Math"/>
                        <w:sz w:val="24"/>
                        <w:szCs w:val="24"/>
                      </w:rPr>
                      <m:t>y,i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label</m:t>
                    </m:r>
                  </m:e>
                  <m:sub>
                    <m:r>
                      <w:rPr>
                        <w:rFonts w:ascii="Cambria Math" w:eastAsiaTheme="minorEastAsia" w:hAnsi="Cambria Math"/>
                        <w:sz w:val="24"/>
                        <w:szCs w:val="24"/>
                      </w:rPr>
                      <m:t>g,y,i</m:t>
                    </m:r>
                  </m:sub>
                </m:sSub>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oMath>
      <w:r w:rsidR="00264EC7" w:rsidRPr="00264EC7">
        <w:rPr>
          <w:rFonts w:ascii="Cambria Math" w:eastAsiaTheme="minorEastAsia" w:hAnsi="Cambria Math" w:hint="eastAsia"/>
          <w:i/>
          <w:sz w:val="24"/>
          <w:szCs w:val="24"/>
        </w:rPr>
        <w:t xml:space="preserve"> </w:t>
      </w:r>
    </w:p>
    <w:p w:rsidR="00025F7D" w:rsidRPr="00264EC7" w:rsidRDefault="00025F7D" w:rsidP="00025F7D">
      <w:pPr>
        <w:adjustRightInd w:val="0"/>
        <w:snapToGrid w:val="0"/>
        <w:spacing w:line="360" w:lineRule="auto"/>
        <w:ind w:firstLineChars="200" w:firstLine="480"/>
        <w:rPr>
          <w:sz w:val="24"/>
          <w:szCs w:val="24"/>
        </w:rPr>
      </w:pPr>
      <w:r w:rsidRPr="00264EC7">
        <w:rPr>
          <w:rFonts w:hint="eastAsia"/>
          <w:sz w:val="24"/>
          <w:szCs w:val="24"/>
        </w:rPr>
        <w:t>上式中，</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hint="eastAsia"/>
                <w:sz w:val="24"/>
                <w:szCs w:val="24"/>
              </w:rPr>
              <m:t>y</m:t>
            </m:r>
            <m:r>
              <w:rPr>
                <w:rFonts w:ascii="Cambria Math" w:hAnsi="Cambria Math"/>
                <w:sz w:val="24"/>
                <w:szCs w:val="24"/>
              </w:rPr>
              <m:t>,i</m:t>
            </m:r>
          </m:sub>
        </m:sSub>
      </m:oMath>
      <w:r w:rsidR="00E46D0E" w:rsidRPr="00264EC7">
        <w:rPr>
          <w:rFonts w:hint="eastAsia"/>
          <w:sz w:val="24"/>
          <w:szCs w:val="24"/>
        </w:rPr>
        <w:t>表示真实的</w:t>
      </w:r>
      <w:r w:rsidR="00870CE0" w:rsidRPr="00264EC7">
        <w:rPr>
          <w:sz w:val="24"/>
          <w:szCs w:val="24"/>
        </w:rPr>
        <w:t>MRI</w:t>
      </w:r>
      <w:r w:rsidR="00870CE0" w:rsidRPr="00264EC7">
        <w:rPr>
          <w:rFonts w:hint="eastAsia"/>
          <w:sz w:val="24"/>
          <w:szCs w:val="24"/>
        </w:rPr>
        <w:t>病灶任务标签，</w:t>
      </w:r>
      <m:oMath>
        <m:sSub>
          <m:sSubPr>
            <m:ctrlPr>
              <w:rPr>
                <w:rFonts w:ascii="Cambria Math" w:eastAsiaTheme="minorEastAsia" w:hAnsi="Cambria Math"/>
                <w:i/>
                <w:sz w:val="24"/>
                <w:szCs w:val="24"/>
              </w:rPr>
            </m:ctrlPr>
          </m:sSubPr>
          <m:e>
            <m:r>
              <w:rPr>
                <w:rFonts w:ascii="Cambria Math" w:eastAsiaTheme="minorEastAsia" w:hAnsi="Cambria Math"/>
                <w:sz w:val="24"/>
                <w:szCs w:val="24"/>
              </w:rPr>
              <m:t>label</m:t>
            </m:r>
          </m:e>
          <m:sub>
            <m:r>
              <w:rPr>
                <w:rFonts w:ascii="Cambria Math" w:eastAsiaTheme="minorEastAsia" w:hAnsi="Cambria Math"/>
                <w:sz w:val="24"/>
                <w:szCs w:val="24"/>
              </w:rPr>
              <m:t>g,</m:t>
            </m:r>
            <m:r>
              <w:rPr>
                <w:rFonts w:ascii="Cambria Math" w:eastAsiaTheme="minorEastAsia" w:hAnsi="Cambria Math" w:hint="eastAsia"/>
                <w:sz w:val="24"/>
                <w:szCs w:val="24"/>
              </w:rPr>
              <m:t>y</m:t>
            </m:r>
            <m:r>
              <w:rPr>
                <w:rFonts w:ascii="Cambria Math" w:eastAsiaTheme="minorEastAsia" w:hAnsi="Cambria Math"/>
                <w:sz w:val="24"/>
                <w:szCs w:val="24"/>
              </w:rPr>
              <m:t>,i</m:t>
            </m:r>
          </m:sub>
        </m:sSub>
      </m:oMath>
      <w:r w:rsidR="00870CE0" w:rsidRPr="00264EC7">
        <w:rPr>
          <w:rFonts w:hint="eastAsia"/>
          <w:sz w:val="24"/>
          <w:szCs w:val="24"/>
        </w:rPr>
        <w:t>表示</w:t>
      </w:r>
      <w:r w:rsidR="00870CE0" w:rsidRPr="00264EC7">
        <w:rPr>
          <w:sz w:val="24"/>
          <w:szCs w:val="24"/>
        </w:rPr>
        <w:t>MRI</w:t>
      </w:r>
      <w:r w:rsidR="00870CE0" w:rsidRPr="00264EC7">
        <w:rPr>
          <w:rFonts w:hint="eastAsia"/>
          <w:sz w:val="24"/>
          <w:szCs w:val="24"/>
        </w:rPr>
        <w:t>病灶任务解码器</w:t>
      </w:r>
      <w:proofErr w:type="spellStart"/>
      <w:r w:rsidR="00870CE0" w:rsidRPr="00264EC7">
        <w:rPr>
          <w:rFonts w:hint="eastAsia"/>
          <w:i/>
          <w:sz w:val="24"/>
          <w:szCs w:val="24"/>
        </w:rPr>
        <w:t>DC</w:t>
      </w:r>
      <w:r w:rsidR="00870CE0" w:rsidRPr="00264EC7">
        <w:rPr>
          <w:rFonts w:hint="eastAsia"/>
          <w:i/>
          <w:sz w:val="24"/>
          <w:szCs w:val="24"/>
          <w:vertAlign w:val="subscript"/>
        </w:rPr>
        <w:t>l,</w:t>
      </w:r>
      <w:r w:rsidR="00870CE0" w:rsidRPr="00264EC7">
        <w:rPr>
          <w:i/>
          <w:sz w:val="24"/>
          <w:szCs w:val="24"/>
          <w:vertAlign w:val="subscript"/>
        </w:rPr>
        <w:t>y</w:t>
      </w:r>
      <w:proofErr w:type="spellEnd"/>
      <w:r w:rsidR="00870CE0" w:rsidRPr="00264EC7">
        <w:rPr>
          <w:rFonts w:hint="eastAsia"/>
          <w:sz w:val="24"/>
          <w:szCs w:val="24"/>
        </w:rPr>
        <w:lastRenderedPageBreak/>
        <w:t>生成的</w:t>
      </w:r>
      <w:del w:id="2" w:author="瞿 亚雄" w:date="2019-08-26T15:55:00Z">
        <w:r w:rsidR="00870CE0" w:rsidRPr="00264EC7" w:rsidDel="00D73BF6">
          <w:rPr>
            <w:rFonts w:hint="eastAsia"/>
            <w:sz w:val="24"/>
            <w:szCs w:val="24"/>
          </w:rPr>
          <w:delText>C</w:delText>
        </w:r>
        <w:r w:rsidR="00870CE0" w:rsidRPr="00264EC7" w:rsidDel="00D73BF6">
          <w:rPr>
            <w:sz w:val="24"/>
            <w:szCs w:val="24"/>
          </w:rPr>
          <w:delText>T</w:delText>
        </w:r>
      </w:del>
      <w:ins w:id="3" w:author="瞿 亚雄" w:date="2019-08-26T15:55:00Z">
        <w:r w:rsidR="00D73BF6">
          <w:rPr>
            <w:sz w:val="24"/>
            <w:szCs w:val="24"/>
          </w:rPr>
          <w:t>MRI</w:t>
        </w:r>
      </w:ins>
      <w:r w:rsidR="00870CE0" w:rsidRPr="00264EC7">
        <w:rPr>
          <w:rFonts w:hint="eastAsia"/>
          <w:sz w:val="24"/>
          <w:szCs w:val="24"/>
        </w:rPr>
        <w:t>病灶任务标签</w:t>
      </w:r>
      <w:r w:rsidRPr="00264EC7">
        <w:rPr>
          <w:rFonts w:hint="eastAsia"/>
          <w:sz w:val="24"/>
          <w:szCs w:val="24"/>
        </w:rPr>
        <w:t>。</w:t>
      </w:r>
    </w:p>
    <w:p w:rsidR="00317406" w:rsidRPr="00264EC7" w:rsidRDefault="00317406" w:rsidP="00DE1AD4">
      <w:pPr>
        <w:adjustRightInd w:val="0"/>
        <w:snapToGrid w:val="0"/>
        <w:spacing w:line="360" w:lineRule="auto"/>
        <w:ind w:firstLineChars="200" w:firstLine="480"/>
        <w:rPr>
          <w:sz w:val="24"/>
          <w:szCs w:val="24"/>
        </w:rPr>
      </w:pPr>
      <w:r w:rsidRPr="00264EC7">
        <w:rPr>
          <w:rFonts w:hint="eastAsia"/>
          <w:sz w:val="24"/>
          <w:szCs w:val="24"/>
        </w:rPr>
        <w:t>由于</w:t>
      </w:r>
      <w:r w:rsidRPr="00264EC7">
        <w:rPr>
          <w:sz w:val="24"/>
          <w:szCs w:val="24"/>
        </w:rPr>
        <w:t>很难获取具有</w:t>
      </w:r>
      <w:r w:rsidRPr="00264EC7">
        <w:rPr>
          <w:sz w:val="24"/>
          <w:szCs w:val="24"/>
        </w:rPr>
        <w:t>MRI</w:t>
      </w:r>
      <w:r w:rsidRPr="00264EC7">
        <w:rPr>
          <w:sz w:val="24"/>
          <w:szCs w:val="24"/>
        </w:rPr>
        <w:t>病灶任务的标签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sz w:val="24"/>
                <w:szCs w:val="24"/>
              </w:rPr>
              <m:t>y</m:t>
            </m:r>
          </m:sub>
        </m:sSub>
      </m:oMath>
      <w:r w:rsidRPr="00264EC7">
        <w:rPr>
          <w:sz w:val="24"/>
          <w:szCs w:val="24"/>
        </w:rPr>
        <w:t>的</w:t>
      </w:r>
      <w:r w:rsidRPr="00264EC7">
        <w:rPr>
          <w:sz w:val="24"/>
          <w:szCs w:val="24"/>
        </w:rPr>
        <w:t>CT</w:t>
      </w:r>
      <w:r w:rsidRPr="00264EC7">
        <w:rPr>
          <w:sz w:val="24"/>
          <w:szCs w:val="24"/>
        </w:rPr>
        <w:t>图，因此，本实施</w:t>
      </w:r>
      <w:proofErr w:type="gramStart"/>
      <w:r w:rsidRPr="00264EC7">
        <w:rPr>
          <w:sz w:val="24"/>
          <w:szCs w:val="24"/>
        </w:rPr>
        <w:t>例使用</w:t>
      </w:r>
      <w:proofErr w:type="gramEnd"/>
      <w:r w:rsidRPr="00264EC7">
        <w:rPr>
          <w:sz w:val="24"/>
          <w:szCs w:val="24"/>
        </w:rPr>
        <w:t>训练过程得到的由</w:t>
      </w:r>
      <w:r w:rsidRPr="00264EC7">
        <w:rPr>
          <w:sz w:val="24"/>
          <w:szCs w:val="24"/>
        </w:rPr>
        <w:t>CT</w:t>
      </w:r>
      <w:r w:rsidRPr="00264EC7">
        <w:rPr>
          <w:sz w:val="24"/>
          <w:szCs w:val="24"/>
        </w:rPr>
        <w:t>模态编码器与</w:t>
      </w:r>
      <w:r w:rsidRPr="00264EC7">
        <w:rPr>
          <w:sz w:val="24"/>
          <w:szCs w:val="24"/>
        </w:rPr>
        <w:t>MRI</w:t>
      </w:r>
      <w:r w:rsidRPr="00264EC7">
        <w:rPr>
          <w:sz w:val="24"/>
          <w:szCs w:val="24"/>
        </w:rPr>
        <w:t>病灶任务解码器组合得到的</w:t>
      </w:r>
      <w:r w:rsidRPr="00264EC7">
        <w:rPr>
          <w:sz w:val="24"/>
          <w:szCs w:val="24"/>
        </w:rPr>
        <w:t>MRI</w:t>
      </w:r>
      <w:r w:rsidRPr="00264EC7">
        <w:rPr>
          <w:sz w:val="24"/>
          <w:szCs w:val="24"/>
        </w:rPr>
        <w:t>病灶任务处理器，对生成的具有</w:t>
      </w:r>
      <w:r w:rsidRPr="00264EC7">
        <w:rPr>
          <w:sz w:val="24"/>
          <w:szCs w:val="24"/>
        </w:rPr>
        <w:t>MRI</w:t>
      </w:r>
      <w:r w:rsidRPr="00264EC7">
        <w:rPr>
          <w:sz w:val="24"/>
          <w:szCs w:val="24"/>
        </w:rPr>
        <w:t>病灶任务的标签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sz w:val="24"/>
                <w:szCs w:val="24"/>
              </w:rPr>
              <m:t>y</m:t>
            </m:r>
          </m:sub>
        </m:sSub>
      </m:oMath>
      <w:r w:rsidRPr="00264EC7">
        <w:rPr>
          <w:sz w:val="24"/>
          <w:szCs w:val="24"/>
        </w:rPr>
        <w:t>的</w:t>
      </w:r>
      <w:r w:rsidRPr="00264EC7">
        <w:rPr>
          <w:sz w:val="24"/>
          <w:szCs w:val="24"/>
        </w:rPr>
        <w:t>CT</w:t>
      </w:r>
      <w:r w:rsidRPr="00264EC7">
        <w:rPr>
          <w:sz w:val="24"/>
          <w:szCs w:val="24"/>
        </w:rPr>
        <w:t>图进行病灶处理并对处理结果进行评估，若得到的评估结果符合预期则说明生成数据良好，否则应调整模块的网络结构重新训练。同样地，</w:t>
      </w:r>
      <w:r w:rsidRPr="00264EC7">
        <w:rPr>
          <w:rFonts w:hint="eastAsia"/>
          <w:sz w:val="24"/>
          <w:szCs w:val="24"/>
        </w:rPr>
        <w:t>由于</w:t>
      </w:r>
      <w:r w:rsidRPr="00264EC7">
        <w:rPr>
          <w:sz w:val="24"/>
          <w:szCs w:val="24"/>
        </w:rPr>
        <w:t>很难获取具有</w:t>
      </w:r>
      <w:r w:rsidRPr="00264EC7">
        <w:rPr>
          <w:sz w:val="24"/>
          <w:szCs w:val="24"/>
        </w:rPr>
        <w:t>CT</w:t>
      </w:r>
      <w:r w:rsidRPr="00264EC7">
        <w:rPr>
          <w:sz w:val="24"/>
          <w:szCs w:val="24"/>
        </w:rPr>
        <w:t>病灶任务的标签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sz w:val="24"/>
                <w:szCs w:val="24"/>
              </w:rPr>
              <m:t>x</m:t>
            </m:r>
          </m:sub>
        </m:sSub>
      </m:oMath>
      <w:r w:rsidRPr="00264EC7">
        <w:rPr>
          <w:sz w:val="24"/>
          <w:szCs w:val="24"/>
        </w:rPr>
        <w:t>的</w:t>
      </w:r>
      <w:r w:rsidRPr="00264EC7">
        <w:rPr>
          <w:sz w:val="24"/>
          <w:szCs w:val="24"/>
        </w:rPr>
        <w:t>MRI</w:t>
      </w:r>
      <w:r w:rsidRPr="00264EC7">
        <w:rPr>
          <w:sz w:val="24"/>
          <w:szCs w:val="24"/>
        </w:rPr>
        <w:t>图，因此，本实施</w:t>
      </w:r>
      <w:proofErr w:type="gramStart"/>
      <w:r w:rsidRPr="00264EC7">
        <w:rPr>
          <w:sz w:val="24"/>
          <w:szCs w:val="24"/>
        </w:rPr>
        <w:t>例使用</w:t>
      </w:r>
      <w:proofErr w:type="gramEnd"/>
      <w:r w:rsidRPr="00264EC7">
        <w:rPr>
          <w:sz w:val="24"/>
          <w:szCs w:val="24"/>
        </w:rPr>
        <w:t>训练过程得到的由</w:t>
      </w:r>
      <w:r w:rsidRPr="00264EC7">
        <w:rPr>
          <w:sz w:val="24"/>
          <w:szCs w:val="24"/>
        </w:rPr>
        <w:t>MRI</w:t>
      </w:r>
      <w:r w:rsidRPr="00264EC7">
        <w:rPr>
          <w:sz w:val="24"/>
          <w:szCs w:val="24"/>
        </w:rPr>
        <w:t>模态编码器与</w:t>
      </w:r>
      <w:r w:rsidRPr="00264EC7">
        <w:rPr>
          <w:sz w:val="24"/>
          <w:szCs w:val="24"/>
        </w:rPr>
        <w:t>CT</w:t>
      </w:r>
      <w:r w:rsidRPr="00264EC7">
        <w:rPr>
          <w:sz w:val="24"/>
          <w:szCs w:val="24"/>
        </w:rPr>
        <w:t>病灶任务解码器组合得到的</w:t>
      </w:r>
      <w:r w:rsidRPr="00264EC7">
        <w:rPr>
          <w:sz w:val="24"/>
          <w:szCs w:val="24"/>
        </w:rPr>
        <w:t>CT</w:t>
      </w:r>
      <w:r w:rsidRPr="00264EC7">
        <w:rPr>
          <w:sz w:val="24"/>
          <w:szCs w:val="24"/>
        </w:rPr>
        <w:t>病灶任务处理器，对生成的具有</w:t>
      </w:r>
      <w:r w:rsidRPr="00264EC7">
        <w:rPr>
          <w:sz w:val="24"/>
          <w:szCs w:val="24"/>
        </w:rPr>
        <w:t>CT</w:t>
      </w:r>
      <w:r w:rsidRPr="00264EC7">
        <w:rPr>
          <w:sz w:val="24"/>
          <w:szCs w:val="24"/>
        </w:rPr>
        <w:t>病灶任务的标签</w:t>
      </w:r>
      <m:oMath>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sz w:val="24"/>
                <w:szCs w:val="24"/>
              </w:rPr>
              <m:t>x</m:t>
            </m:r>
          </m:sub>
        </m:sSub>
      </m:oMath>
      <w:r w:rsidRPr="00264EC7">
        <w:rPr>
          <w:sz w:val="24"/>
          <w:szCs w:val="24"/>
        </w:rPr>
        <w:t>的</w:t>
      </w:r>
      <w:r w:rsidRPr="00264EC7">
        <w:rPr>
          <w:sz w:val="24"/>
          <w:szCs w:val="24"/>
        </w:rPr>
        <w:t>MRI</w:t>
      </w:r>
      <w:r w:rsidRPr="00264EC7">
        <w:rPr>
          <w:sz w:val="24"/>
          <w:szCs w:val="24"/>
        </w:rPr>
        <w:t>进行病灶处理并对处理结果进行评估，若得到的评估结果符合预期则说明生成数据良好，否则应调整模块的网络结构重新训练。</w:t>
      </w:r>
    </w:p>
    <w:p w:rsidR="00317406" w:rsidRPr="00264EC7" w:rsidRDefault="00317406" w:rsidP="00DE1AD4">
      <w:pPr>
        <w:adjustRightInd w:val="0"/>
        <w:snapToGrid w:val="0"/>
        <w:spacing w:line="360" w:lineRule="auto"/>
        <w:ind w:firstLineChars="200" w:firstLine="480"/>
        <w:rPr>
          <w:sz w:val="24"/>
          <w:szCs w:val="24"/>
        </w:rPr>
      </w:pPr>
      <w:r w:rsidRPr="00264EC7">
        <w:rPr>
          <w:rFonts w:hint="eastAsia"/>
          <w:sz w:val="24"/>
          <w:szCs w:val="24"/>
        </w:rPr>
        <w:t>本实施例中，</w:t>
      </w:r>
      <w:r w:rsidRPr="00264EC7">
        <w:rPr>
          <w:rFonts w:hint="eastAsia"/>
          <w:sz w:val="24"/>
          <w:szCs w:val="24"/>
        </w:rPr>
        <w:t>GAN</w:t>
      </w:r>
      <w:r w:rsidRPr="00264EC7">
        <w:rPr>
          <w:rFonts w:hint="eastAsia"/>
          <w:sz w:val="24"/>
          <w:szCs w:val="24"/>
        </w:rPr>
        <w:t>网络的双向对抗损失函数设计如下：</w:t>
      </w:r>
    </w:p>
    <w:p w:rsidR="00317406" w:rsidRPr="00264EC7" w:rsidRDefault="00317406" w:rsidP="00317406">
      <w:pPr>
        <w:adjustRightInd w:val="0"/>
        <w:snapToGrid w:val="0"/>
        <w:spacing w:line="360" w:lineRule="auto"/>
        <w:ind w:firstLineChars="200" w:firstLine="480"/>
        <w:rPr>
          <w:sz w:val="24"/>
          <w:szCs w:val="24"/>
        </w:rPr>
      </w:pPr>
      <w:r w:rsidRPr="00264EC7">
        <w:rPr>
          <w:rFonts w:hint="eastAsia"/>
          <w:sz w:val="24"/>
          <w:szCs w:val="24"/>
        </w:rPr>
        <w:t>1</w:t>
      </w:r>
      <w:r w:rsidRPr="00264EC7">
        <w:rPr>
          <w:rFonts w:hint="eastAsia"/>
          <w:sz w:val="24"/>
          <w:szCs w:val="24"/>
        </w:rPr>
        <w:t>、模态鉴别器</w:t>
      </w:r>
      <m:oMath>
        <m:r>
          <w:rPr>
            <w:rFonts w:ascii="Cambria Math" w:hAnsi="Cambria Math"/>
            <w:sz w:val="24"/>
            <w:szCs w:val="24"/>
          </w:rPr>
          <m:t>Discriminator</m:t>
        </m:r>
      </m:oMath>
      <w:r w:rsidRPr="00264EC7">
        <w:rPr>
          <w:rFonts w:hint="eastAsia"/>
          <w:sz w:val="24"/>
          <w:szCs w:val="24"/>
        </w:rPr>
        <w:t>独立更新</w:t>
      </w:r>
      <w:r w:rsidRPr="00264EC7">
        <w:rPr>
          <w:rFonts w:hint="eastAsia"/>
          <w:sz w:val="24"/>
          <w:szCs w:val="24"/>
        </w:rPr>
        <w:t>,</w:t>
      </w:r>
      <w:r w:rsidRPr="00264EC7">
        <w:rPr>
          <w:rFonts w:hint="eastAsia"/>
          <w:sz w:val="24"/>
          <w:szCs w:val="24"/>
        </w:rPr>
        <w:t>输出为一个有三个元素的列表，其具体损失为：</w:t>
      </w:r>
    </w:p>
    <w:p w:rsidR="00317406" w:rsidRPr="00264EC7" w:rsidRDefault="00317406" w:rsidP="00317406">
      <w:pPr>
        <w:adjustRightInd w:val="0"/>
        <w:snapToGrid w:val="0"/>
        <w:spacing w:line="360" w:lineRule="auto"/>
        <w:ind w:firstLineChars="200" w:firstLine="480"/>
        <w:rPr>
          <w:sz w:val="24"/>
          <w:szCs w:val="24"/>
        </w:rPr>
      </w:pPr>
      <w:r w:rsidRPr="00264EC7">
        <w:rPr>
          <w:rFonts w:hint="eastAsia"/>
          <w:sz w:val="24"/>
          <w:szCs w:val="24"/>
        </w:rPr>
        <w:t>1.1</w:t>
      </w:r>
      <w:r w:rsidRPr="00264EC7">
        <w:rPr>
          <w:rFonts w:hint="eastAsia"/>
          <w:sz w:val="24"/>
          <w:szCs w:val="24"/>
        </w:rPr>
        <w:t>、真假鉴别损失：</w:t>
      </w:r>
    </w:p>
    <w:p w:rsidR="00317406" w:rsidRPr="00264EC7" w:rsidRDefault="004002C7" w:rsidP="00317406">
      <w:pPr>
        <w:adjustRightInd w:val="0"/>
        <w:snapToGrid w:val="0"/>
        <w:spacing w:line="360" w:lineRule="auto"/>
        <w:ind w:firstLineChars="200" w:firstLine="480"/>
        <w:rPr>
          <w:rFonts w:ascii="宋体" w:eastAsiaTheme="minorEastAsia" w:hAnsi="宋体"/>
          <w:sz w:val="24"/>
          <w:szCs w:val="24"/>
        </w:rPr>
      </w:pPr>
      <m:oMath>
        <m:sSub>
          <m:sSubPr>
            <m:ctrlPr>
              <w:rPr>
                <w:rFonts w:ascii="Cambria Math" w:eastAsiaTheme="minorEastAsia" w:hAnsi="Cambria Math"/>
                <w:i/>
                <w:sz w:val="24"/>
                <w:szCs w:val="24"/>
              </w:rPr>
            </m:ctrlPr>
          </m:sSubPr>
          <m:e>
            <m:r>
              <w:rPr>
                <w:rFonts w:ascii="Cambria Math" w:hAnsi="Cambria Math"/>
                <w:sz w:val="24"/>
                <w:szCs w:val="24"/>
              </w:rPr>
              <m:t>loss</m:t>
            </m:r>
          </m:e>
          <m:sub>
            <m:r>
              <w:rPr>
                <w:rFonts w:ascii="Cambria Math" w:hAnsi="Cambria Math"/>
                <w:sz w:val="24"/>
                <w:szCs w:val="24"/>
              </w:rPr>
              <m:t>Discriminator,1</m:t>
            </m:r>
          </m:sub>
        </m:sSub>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d>
          <m:dPr>
            <m:ctrlPr>
              <w:rPr>
                <w:rFonts w:ascii="Cambria Math"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hAnsi="Cambria Math"/>
                        <w:sz w:val="24"/>
                        <w:szCs w:val="24"/>
                      </w:rPr>
                      <m:t>Discriminator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-1</m:t>
                    </m:r>
                  </m:e>
                </m:d>
              </m:e>
              <m:sub>
                <m:r>
                  <w:rPr>
                    <w:rFonts w:ascii="Cambria Math" w:hAnsi="Cambria Math"/>
                    <w:sz w:val="24"/>
                    <w:szCs w:val="24"/>
                  </w:rPr>
                  <m:t>2</m:t>
                </m:r>
              </m:sub>
              <m:sup>
                <m:r>
                  <w:rPr>
                    <w:rFonts w:ascii="Cambria Math" w:hAnsi="Cambria Math"/>
                    <w:sz w:val="24"/>
                    <w:szCs w:val="24"/>
                  </w:rPr>
                  <m:t>2</m:t>
                </m:r>
              </m:sup>
            </m:sSubSup>
          </m:e>
        </m:d>
        <m:r>
          <w:rPr>
            <w:rFonts w:ascii="Cambria Math" w:hAnsi="Cambria Math" w:hint="eastAsia"/>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d>
          <m:dPr>
            <m:ctrlPr>
              <w:rPr>
                <w:rFonts w:ascii="Cambria Math"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hAnsi="Cambria Math"/>
                        <w:sz w:val="24"/>
                        <w:szCs w:val="24"/>
                      </w:rPr>
                      <m:t>Discriminator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hAnsi="Cambria Math" w:hint="eastAsia"/>
                                <w:sz w:val="24"/>
                                <w:szCs w:val="24"/>
                              </w:rPr>
                              <m:t>y</m:t>
                            </m:r>
                          </m:e>
                          <m:sub>
                            <m:r>
                              <w:rPr>
                                <w:rFonts w:ascii="Cambria Math" w:hAnsi="Cambria Math"/>
                                <w:sz w:val="24"/>
                                <w:szCs w:val="24"/>
                              </w:rPr>
                              <m:t>i</m:t>
                            </m:r>
                          </m:sub>
                        </m:sSub>
                      </m:e>
                    </m:d>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-1</m:t>
                    </m:r>
                  </m:e>
                </m:d>
              </m:e>
              <m:sub>
                <m:r>
                  <w:rPr>
                    <w:rFonts w:ascii="Cambria Math" w:hAnsi="Cambria Math"/>
                    <w:sz w:val="24"/>
                    <w:szCs w:val="24"/>
                  </w:rPr>
                  <m:t>2</m:t>
                </m:r>
              </m:sub>
              <m:sup>
                <m:r>
                  <w:rPr>
                    <w:rFonts w:ascii="Cambria Math" w:hAnsi="Cambria Math"/>
                    <w:sz w:val="24"/>
                    <w:szCs w:val="24"/>
                  </w:rPr>
                  <m:t>2</m:t>
                </m:r>
              </m:sup>
            </m:sSubSup>
          </m:e>
        </m:d>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j=0,j≠i</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d>
          <m:dPr>
            <m:ctrlPr>
              <w:rPr>
                <w:rFonts w:ascii="Cambria Math"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hAnsi="Cambria Math"/>
                        <w:sz w:val="24"/>
                        <w:szCs w:val="24"/>
                      </w:rPr>
                      <m:t>Discriminator</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t,i,j</m:t>
                            </m:r>
                          </m:sub>
                        </m:sSub>
                      </m:e>
                    </m:d>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-0</m:t>
                    </m:r>
                  </m:e>
                </m:d>
              </m:e>
              <m:sub>
                <m:r>
                  <w:rPr>
                    <w:rFonts w:ascii="Cambria Math" w:hAnsi="Cambria Math"/>
                    <w:sz w:val="24"/>
                    <w:szCs w:val="24"/>
                  </w:rPr>
                  <m:t>2</m:t>
                </m:r>
              </m:sub>
              <m:sup>
                <m:r>
                  <w:rPr>
                    <w:rFonts w:ascii="Cambria Math" w:hAnsi="Cambria Math"/>
                    <w:sz w:val="24"/>
                    <w:szCs w:val="24"/>
                  </w:rPr>
                  <m:t>2</m:t>
                </m:r>
              </m:sup>
            </m:sSubSup>
          </m:e>
        </m:d>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j=0,j≠i</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d>
          <m:dPr>
            <m:ctrlPr>
              <w:rPr>
                <w:rFonts w:ascii="Cambria Math"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hAnsi="Cambria Math"/>
                        <w:sz w:val="24"/>
                        <w:szCs w:val="24"/>
                      </w:rPr>
                      <m:t>Discriminator</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kern w:val="0"/>
                                <w:sz w:val="24"/>
                                <w:szCs w:val="24"/>
                              </w:rPr>
                              <m:t>y</m:t>
                            </m:r>
                          </m:e>
                          <m:sub>
                            <m:r>
                              <w:rPr>
                                <w:rFonts w:ascii="Cambria Math" w:hAnsi="Cambria Math"/>
                                <w:kern w:val="0"/>
                                <w:sz w:val="24"/>
                                <w:szCs w:val="24"/>
                              </w:rPr>
                              <m:t>t,i,j</m:t>
                            </m:r>
                          </m:sub>
                        </m:sSub>
                      </m:e>
                    </m:d>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-0</m:t>
                    </m:r>
                  </m:e>
                </m:d>
              </m:e>
              <m:sub>
                <m:r>
                  <w:rPr>
                    <w:rFonts w:ascii="Cambria Math" w:hAnsi="Cambria Math"/>
                    <w:sz w:val="24"/>
                    <w:szCs w:val="24"/>
                  </w:rPr>
                  <m:t>2</m:t>
                </m:r>
              </m:sub>
              <m:sup>
                <m:r>
                  <w:rPr>
                    <w:rFonts w:ascii="Cambria Math" w:hAnsi="Cambria Math"/>
                    <w:sz w:val="24"/>
                    <w:szCs w:val="24"/>
                  </w:rPr>
                  <m:t>2</m:t>
                </m:r>
              </m:sup>
            </m:sSubSup>
          </m:e>
        </m:d>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j=0,</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d>
          <m:dPr>
            <m:ctrlPr>
              <w:rPr>
                <w:rFonts w:ascii="Cambria Math"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hAnsi="Cambria Math"/>
                        <w:sz w:val="24"/>
                        <w:szCs w:val="24"/>
                      </w:rPr>
                      <m:t>Discriminator</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kern w:val="0"/>
                                <w:sz w:val="24"/>
                                <w:szCs w:val="24"/>
                              </w:rPr>
                              <m:t>y</m:t>
                            </m:r>
                          </m:e>
                          <m:sub>
                            <m:r>
                              <w:rPr>
                                <w:rFonts w:ascii="Cambria Math" w:hAnsi="Cambria Math"/>
                                <w:kern w:val="0"/>
                                <w:sz w:val="24"/>
                                <w:szCs w:val="24"/>
                              </w:rPr>
                              <m:t>t,x,i,j</m:t>
                            </m:r>
                          </m:sub>
                        </m:sSub>
                      </m:e>
                    </m:d>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-0</m:t>
                    </m:r>
                  </m:e>
                </m:d>
              </m:e>
              <m:sub>
                <m:r>
                  <w:rPr>
                    <w:rFonts w:ascii="Cambria Math" w:hAnsi="Cambria Math"/>
                    <w:sz w:val="24"/>
                    <w:szCs w:val="24"/>
                  </w:rPr>
                  <m:t>2</m:t>
                </m:r>
              </m:sub>
              <m:sup>
                <m:r>
                  <w:rPr>
                    <w:rFonts w:ascii="Cambria Math" w:hAnsi="Cambria Math"/>
                    <w:sz w:val="24"/>
                    <w:szCs w:val="24"/>
                  </w:rPr>
                  <m:t>2</m:t>
                </m:r>
              </m:sup>
            </m:sSubSup>
          </m:e>
        </m:d>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j=0,</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d>
          <m:dPr>
            <m:ctrlPr>
              <w:rPr>
                <w:rFonts w:ascii="Cambria Math"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hAnsi="Cambria Math"/>
                        <w:sz w:val="24"/>
                        <w:szCs w:val="24"/>
                      </w:rPr>
                      <m:t>Discriminator</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t,y,i,j</m:t>
                            </m:r>
                          </m:sub>
                        </m:sSub>
                      </m:e>
                    </m:d>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-0</m:t>
                    </m:r>
                  </m:e>
                </m:d>
              </m:e>
              <m:sub>
                <m:r>
                  <w:rPr>
                    <w:rFonts w:ascii="Cambria Math" w:hAnsi="Cambria Math"/>
                    <w:sz w:val="24"/>
                    <w:szCs w:val="24"/>
                  </w:rPr>
                  <m:t>2</m:t>
                </m:r>
              </m:sub>
              <m:sup>
                <m:r>
                  <w:rPr>
                    <w:rFonts w:ascii="Cambria Math" w:hAnsi="Cambria Math"/>
                    <w:sz w:val="24"/>
                    <w:szCs w:val="24"/>
                  </w:rPr>
                  <m:t>2</m:t>
                </m:r>
              </m:sup>
            </m:sSubSup>
          </m:e>
        </m:d>
      </m:oMath>
      <w:r w:rsidR="00317406" w:rsidRPr="00264EC7">
        <w:rPr>
          <w:rFonts w:ascii="宋体" w:eastAsiaTheme="minorEastAsia" w:hAnsi="宋体" w:hint="eastAsia"/>
          <w:sz w:val="24"/>
          <w:szCs w:val="24"/>
        </w:rPr>
        <w:t xml:space="preserve"> </w:t>
      </w:r>
    </w:p>
    <w:p w:rsidR="00317406" w:rsidRPr="00264EC7" w:rsidRDefault="00317406" w:rsidP="00317406">
      <w:pPr>
        <w:adjustRightInd w:val="0"/>
        <w:snapToGrid w:val="0"/>
        <w:spacing w:line="360" w:lineRule="auto"/>
        <w:ind w:firstLineChars="200" w:firstLine="480"/>
        <w:rPr>
          <w:sz w:val="24"/>
          <w:szCs w:val="24"/>
        </w:rPr>
      </w:pPr>
      <w:r w:rsidRPr="00264EC7">
        <w:rPr>
          <w:rFonts w:hint="eastAsia"/>
          <w:sz w:val="24"/>
          <w:szCs w:val="24"/>
        </w:rPr>
        <w:t>上式中，</w:t>
      </w:r>
      <m:oMath>
        <m:sSub>
          <m:sSubPr>
            <m:ctrlPr>
              <w:rPr>
                <w:rFonts w:ascii="Cambria Math" w:eastAsiaTheme="minorEastAsia" w:hAnsi="Cambria Math"/>
                <w:i/>
                <w:sz w:val="24"/>
                <w:szCs w:val="24"/>
              </w:rPr>
            </m:ctrlPr>
          </m:sSubPr>
          <m:e>
            <m:r>
              <w:rPr>
                <w:rFonts w:ascii="Cambria Math" w:hAnsi="Cambria Math"/>
                <w:sz w:val="24"/>
                <w:szCs w:val="24"/>
              </w:rPr>
              <m:t>loss</m:t>
            </m:r>
          </m:e>
          <m:sub>
            <m:r>
              <w:rPr>
                <w:rFonts w:ascii="Cambria Math" w:hAnsi="Cambria Math"/>
                <w:sz w:val="24"/>
                <w:szCs w:val="24"/>
              </w:rPr>
              <m:t>Discriminator,1</m:t>
            </m:r>
          </m:sub>
        </m:sSub>
      </m:oMath>
      <w:r w:rsidR="00CA66C7" w:rsidRPr="00264EC7">
        <w:rPr>
          <w:rFonts w:hint="eastAsia"/>
          <w:sz w:val="24"/>
          <w:szCs w:val="24"/>
        </w:rPr>
        <w:t>表示真假鉴别损失；</w:t>
      </w:r>
      <m:oMath>
        <m:r>
          <w:rPr>
            <w:rFonts w:ascii="Cambria Math" w:hAnsi="Cambria Math"/>
            <w:sz w:val="24"/>
            <w:szCs w:val="24"/>
          </w:rPr>
          <m:t xml:space="preserve"> Discriminator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d>
          <m:dPr>
            <m:begChr m:val="["/>
            <m:endChr m:val="]"/>
            <m:ctrlPr>
              <w:rPr>
                <w:rFonts w:ascii="Cambria Math" w:hAnsi="Cambria Math"/>
                <w:i/>
                <w:sz w:val="24"/>
                <w:szCs w:val="24"/>
              </w:rPr>
            </m:ctrlPr>
          </m:dPr>
          <m:e>
            <m:r>
              <w:rPr>
                <w:rFonts w:ascii="Cambria Math" w:hAnsi="Cambria Math"/>
                <w:sz w:val="24"/>
                <w:szCs w:val="24"/>
              </w:rPr>
              <m:t>0</m:t>
            </m:r>
          </m:e>
        </m:d>
      </m:oMath>
      <w:r w:rsidR="00CA66C7" w:rsidRPr="00264EC7">
        <w:rPr>
          <w:rFonts w:hint="eastAsia"/>
          <w:sz w:val="24"/>
          <w:szCs w:val="24"/>
        </w:rPr>
        <w:t>表示以真实的</w:t>
      </w:r>
      <w:r w:rsidR="00CA66C7" w:rsidRPr="00264EC7">
        <w:rPr>
          <w:rFonts w:hint="eastAsia"/>
          <w:sz w:val="24"/>
          <w:szCs w:val="24"/>
        </w:rPr>
        <w:t>C</w:t>
      </w:r>
      <w:r w:rsidR="00CA66C7" w:rsidRPr="00264EC7">
        <w:rPr>
          <w:sz w:val="24"/>
          <w:szCs w:val="24"/>
        </w:rPr>
        <w:t>T</w:t>
      </w:r>
      <w:r w:rsidR="00CA66C7" w:rsidRPr="00264EC7">
        <w:rPr>
          <w:rFonts w:hint="eastAsia"/>
          <w:sz w:val="24"/>
          <w:szCs w:val="24"/>
        </w:rPr>
        <w:t>图</w:t>
      </w:r>
      <m:oMath>
        <m:sSub>
          <m:sSubPr>
            <m:ctrlPr>
              <w:rPr>
                <w:rFonts w:ascii="Cambria Math" w:eastAsiaTheme="minorEastAsia"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CA66C7" w:rsidRPr="00264EC7">
        <w:rPr>
          <w:rFonts w:hint="eastAsia"/>
          <w:sz w:val="24"/>
          <w:szCs w:val="24"/>
        </w:rPr>
        <w:t>为输入的鉴别器的第</w:t>
      </w:r>
      <w:r w:rsidR="00CA66C7" w:rsidRPr="00264EC7">
        <w:rPr>
          <w:rFonts w:hint="eastAsia"/>
          <w:sz w:val="24"/>
          <w:szCs w:val="24"/>
        </w:rPr>
        <w:t>1</w:t>
      </w:r>
      <w:r w:rsidR="00CA66C7" w:rsidRPr="00264EC7">
        <w:rPr>
          <w:rFonts w:hint="eastAsia"/>
          <w:sz w:val="24"/>
          <w:szCs w:val="24"/>
        </w:rPr>
        <w:t>个鉴别输出结果，其值为</w:t>
      </w:r>
      <w:r w:rsidR="00CA66C7" w:rsidRPr="00264EC7">
        <w:rPr>
          <w:rFonts w:hint="eastAsia"/>
          <w:sz w:val="24"/>
          <w:szCs w:val="24"/>
        </w:rPr>
        <w:t>0</w:t>
      </w:r>
      <w:r w:rsidR="00CA66C7" w:rsidRPr="00264EC7">
        <w:rPr>
          <w:rFonts w:hint="eastAsia"/>
          <w:sz w:val="24"/>
          <w:szCs w:val="24"/>
        </w:rPr>
        <w:t>或</w:t>
      </w:r>
      <w:r w:rsidR="00CA66C7" w:rsidRPr="00264EC7">
        <w:rPr>
          <w:rFonts w:hint="eastAsia"/>
          <w:sz w:val="24"/>
          <w:szCs w:val="24"/>
        </w:rPr>
        <w:t>1</w:t>
      </w:r>
      <w:r w:rsidR="00CA66C7" w:rsidRPr="00264EC7">
        <w:rPr>
          <w:rFonts w:hint="eastAsia"/>
          <w:sz w:val="24"/>
          <w:szCs w:val="24"/>
        </w:rPr>
        <w:t>，分别表示鉴别结果为合成图和真实图；其他符号根据前文符号说明</w:t>
      </w:r>
      <w:r w:rsidR="00A83127" w:rsidRPr="00264EC7">
        <w:rPr>
          <w:rFonts w:hint="eastAsia"/>
          <w:sz w:val="24"/>
          <w:szCs w:val="24"/>
        </w:rPr>
        <w:t>依次</w:t>
      </w:r>
      <w:r w:rsidR="00CA66C7" w:rsidRPr="00264EC7">
        <w:rPr>
          <w:rFonts w:hint="eastAsia"/>
          <w:sz w:val="24"/>
          <w:szCs w:val="24"/>
        </w:rPr>
        <w:t>类推</w:t>
      </w:r>
      <w:r w:rsidR="00A83127" w:rsidRPr="00264EC7">
        <w:rPr>
          <w:rFonts w:hint="eastAsia"/>
          <w:sz w:val="24"/>
          <w:szCs w:val="24"/>
        </w:rPr>
        <w:t>即可</w:t>
      </w:r>
      <w:r w:rsidRPr="00264EC7">
        <w:rPr>
          <w:rFonts w:hint="eastAsia"/>
          <w:sz w:val="24"/>
          <w:szCs w:val="24"/>
        </w:rPr>
        <w:t>。</w:t>
      </w:r>
    </w:p>
    <w:p w:rsidR="00317406" w:rsidRPr="00264EC7" w:rsidRDefault="00317406" w:rsidP="00317406">
      <w:pPr>
        <w:adjustRightInd w:val="0"/>
        <w:snapToGrid w:val="0"/>
        <w:spacing w:line="360" w:lineRule="auto"/>
        <w:ind w:firstLineChars="200" w:firstLine="480"/>
        <w:rPr>
          <w:sz w:val="24"/>
          <w:szCs w:val="24"/>
        </w:rPr>
      </w:pPr>
      <w:r w:rsidRPr="00264EC7">
        <w:rPr>
          <w:rFonts w:hint="eastAsia"/>
          <w:sz w:val="24"/>
          <w:szCs w:val="24"/>
        </w:rPr>
        <w:t>1.2</w:t>
      </w:r>
      <w:r w:rsidRPr="00264EC7">
        <w:rPr>
          <w:rFonts w:hint="eastAsia"/>
          <w:sz w:val="24"/>
          <w:szCs w:val="24"/>
        </w:rPr>
        <w:t>、</w:t>
      </w:r>
      <w:r w:rsidRPr="00264EC7">
        <w:rPr>
          <w:rFonts w:hint="eastAsia"/>
          <w:sz w:val="24"/>
          <w:szCs w:val="24"/>
        </w:rPr>
        <w:t>CT</w:t>
      </w:r>
      <w:r w:rsidRPr="00264EC7">
        <w:rPr>
          <w:rFonts w:hint="eastAsia"/>
          <w:sz w:val="24"/>
          <w:szCs w:val="24"/>
        </w:rPr>
        <w:t>或</w:t>
      </w:r>
      <w:r w:rsidRPr="00264EC7">
        <w:rPr>
          <w:rFonts w:hint="eastAsia"/>
          <w:sz w:val="24"/>
          <w:szCs w:val="24"/>
        </w:rPr>
        <w:t>MRI</w:t>
      </w:r>
      <w:r w:rsidRPr="00264EC7">
        <w:rPr>
          <w:rFonts w:hint="eastAsia"/>
          <w:sz w:val="24"/>
          <w:szCs w:val="24"/>
        </w:rPr>
        <w:t>模态鉴别损失：</w:t>
      </w:r>
    </w:p>
    <w:p w:rsidR="00317406" w:rsidRPr="00264EC7" w:rsidRDefault="004002C7" w:rsidP="00317406">
      <w:pPr>
        <w:pStyle w:val="a8"/>
        <w:adjustRightInd w:val="0"/>
        <w:snapToGrid w:val="0"/>
        <w:ind w:left="420" w:firstLineChars="0" w:firstLine="0"/>
        <w:rPr>
          <w:rFonts w:ascii="宋体" w:eastAsiaTheme="minorEastAsia" w:hAnsi="宋体" w:cs="Times New Roman"/>
          <w:szCs w:val="24"/>
        </w:rPr>
      </w:pPr>
      <m:oMath>
        <m:sSub>
          <m:sSubPr>
            <m:ctrlPr>
              <w:rPr>
                <w:rFonts w:ascii="Cambria Math" w:eastAsiaTheme="minorEastAsia" w:hAnsi="Cambria Math" w:cs="Times New Roman"/>
                <w:i/>
                <w:szCs w:val="24"/>
              </w:rPr>
            </m:ctrlPr>
          </m:sSubPr>
          <m:e>
            <m:r>
              <w:rPr>
                <w:rFonts w:ascii="Cambria Math" w:hAnsi="Cambria Math" w:cs="Times New Roman"/>
                <w:szCs w:val="24"/>
              </w:rPr>
              <m:t>loss</m:t>
            </m:r>
          </m:e>
          <m:sub>
            <m:r>
              <w:rPr>
                <w:rFonts w:ascii="Cambria Math" w:hAnsi="Cambria Math" w:cs="Times New Roman"/>
                <w:szCs w:val="24"/>
              </w:rPr>
              <m:t>Discriminator,2</m:t>
            </m:r>
          </m:sub>
        </m:sSub>
        <m:r>
          <w:rPr>
            <w:rFonts w:ascii="Cambria Math" w:hAnsi="Cambria Math" w:cs="Times New Roman"/>
            <w:szCs w:val="24"/>
          </w:rPr>
          <m:t>=</m:t>
        </m:r>
        <m:sSubSup>
          <m:sSubSupPr>
            <m:ctrlPr>
              <w:rPr>
                <w:rFonts w:ascii="Cambria Math" w:eastAsiaTheme="minorEastAsia"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r>
                      <w:rPr>
                        <w:rFonts w:ascii="Cambria Math" w:hAnsi="Cambria Math" w:cs="Times New Roman"/>
                        <w:szCs w:val="24"/>
                      </w:rPr>
                      <m:t>Discriminator</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hint="eastAsia"/>
            <w:szCs w:val="24"/>
          </w:rPr>
          <m:t>+</m:t>
        </m:r>
        <m:sSubSup>
          <m:sSubSupPr>
            <m:ctrlPr>
              <w:rPr>
                <w:rFonts w:ascii="Cambria Math" w:eastAsiaTheme="minorEastAsia"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r>
                      <w:rPr>
                        <w:rFonts w:ascii="Cambria Math" w:hAnsi="Cambria Math" w:cs="Times New Roman"/>
                        <w:szCs w:val="24"/>
                      </w:rPr>
                      <m:t>Discriminator</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hAnsi="Cambria Math" w:cs="Times New Roman" w:hint="eastAsia"/>
                                <w:szCs w:val="24"/>
                              </w:rPr>
                              <m:t>y</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r>
                      <w:rPr>
                        <w:rFonts w:ascii="Cambria Math" w:hAnsi="Cambria Math" w:cs="Times New Roman"/>
                        <w:szCs w:val="24"/>
                      </w:rPr>
                      <m:t>Discriminator</m:t>
                    </m:r>
                    <m:d>
                      <m:dPr>
                        <m:ctrlPr>
                          <w:rPr>
                            <w:rFonts w:ascii="Cambria Math" w:eastAsiaTheme="minorEastAsia"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r>
                      <w:rPr>
                        <w:rFonts w:ascii="Cambria Math" w:hAnsi="Cambria Math" w:cs="Times New Roman"/>
                        <w:szCs w:val="24"/>
                      </w:rPr>
                      <m:t>Discriminator</m:t>
                    </m:r>
                    <m:d>
                      <m:dPr>
                        <m:ctrlPr>
                          <w:rPr>
                            <w:rFonts w:ascii="Cambria Math" w:eastAsiaTheme="minorEastAsia"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r>
                      <w:rPr>
                        <w:rFonts w:ascii="Cambria Math" w:hAnsi="Cambria Math" w:cs="Times New Roman"/>
                        <w:szCs w:val="24"/>
                      </w:rPr>
                      <m:t>Discriminator</m:t>
                    </m:r>
                    <m:d>
                      <m:dPr>
                        <m:ctrlPr>
                          <w:rPr>
                            <w:rFonts w:ascii="Cambria Math" w:eastAsiaTheme="minorEastAsia"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t,x,i,j</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r>
                      <w:rPr>
                        <w:rFonts w:ascii="Cambria Math" w:hAnsi="Cambria Math" w:cs="Times New Roman"/>
                        <w:szCs w:val="24"/>
                      </w:rPr>
                      <m:t>Discriminator</m:t>
                    </m:r>
                    <m:d>
                      <m:dPr>
                        <m:ctrlPr>
                          <w:rPr>
                            <w:rFonts w:ascii="Cambria Math" w:eastAsiaTheme="minorEastAsia"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t,y,i,j</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oMath>
      <w:r w:rsidR="00317406" w:rsidRPr="00264EC7">
        <w:rPr>
          <w:rFonts w:ascii="宋体" w:eastAsiaTheme="minorEastAsia" w:hAnsi="宋体" w:cs="Times New Roman" w:hint="eastAsia"/>
          <w:szCs w:val="24"/>
        </w:rPr>
        <w:t xml:space="preserve"> </w:t>
      </w:r>
    </w:p>
    <w:p w:rsidR="00317406" w:rsidRPr="00264EC7" w:rsidRDefault="00A83127" w:rsidP="00317406">
      <w:pPr>
        <w:adjustRightInd w:val="0"/>
        <w:snapToGrid w:val="0"/>
        <w:spacing w:line="360" w:lineRule="auto"/>
        <w:ind w:firstLineChars="200" w:firstLine="480"/>
        <w:rPr>
          <w:sz w:val="24"/>
          <w:szCs w:val="24"/>
        </w:rPr>
      </w:pPr>
      <w:r w:rsidRPr="00264EC7">
        <w:rPr>
          <w:rFonts w:hint="eastAsia"/>
          <w:sz w:val="24"/>
          <w:szCs w:val="24"/>
        </w:rPr>
        <w:t>上式中，</w:t>
      </w:r>
      <m:oMath>
        <m:sSub>
          <m:sSubPr>
            <m:ctrlPr>
              <w:rPr>
                <w:rFonts w:ascii="Cambria Math" w:eastAsiaTheme="minorEastAsia" w:hAnsi="Cambria Math"/>
                <w:i/>
                <w:sz w:val="24"/>
                <w:szCs w:val="24"/>
              </w:rPr>
            </m:ctrlPr>
          </m:sSubPr>
          <m:e>
            <m:r>
              <w:rPr>
                <w:rFonts w:ascii="Cambria Math" w:hAnsi="Cambria Math"/>
                <w:sz w:val="24"/>
                <w:szCs w:val="24"/>
              </w:rPr>
              <m:t>loss</m:t>
            </m:r>
          </m:e>
          <m:sub>
            <m:r>
              <w:rPr>
                <w:rFonts w:ascii="Cambria Math" w:hAnsi="Cambria Math"/>
                <w:sz w:val="24"/>
                <w:szCs w:val="24"/>
              </w:rPr>
              <m:t>Discriminator,2</m:t>
            </m:r>
          </m:sub>
        </m:sSub>
      </m:oMath>
      <w:r w:rsidRPr="00264EC7">
        <w:rPr>
          <w:rFonts w:hint="eastAsia"/>
          <w:sz w:val="24"/>
          <w:szCs w:val="24"/>
        </w:rPr>
        <w:t>表示</w:t>
      </w:r>
      <w:r w:rsidRPr="00264EC7">
        <w:rPr>
          <w:rFonts w:hint="eastAsia"/>
          <w:sz w:val="24"/>
          <w:szCs w:val="24"/>
        </w:rPr>
        <w:t>CT</w:t>
      </w:r>
      <w:r w:rsidRPr="00264EC7">
        <w:rPr>
          <w:rFonts w:hint="eastAsia"/>
          <w:sz w:val="24"/>
          <w:szCs w:val="24"/>
        </w:rPr>
        <w:t>或</w:t>
      </w:r>
      <w:r w:rsidRPr="00264EC7">
        <w:rPr>
          <w:rFonts w:hint="eastAsia"/>
          <w:sz w:val="24"/>
          <w:szCs w:val="24"/>
        </w:rPr>
        <w:t>MRI</w:t>
      </w:r>
      <w:r w:rsidRPr="00264EC7">
        <w:rPr>
          <w:rFonts w:hint="eastAsia"/>
          <w:sz w:val="24"/>
          <w:szCs w:val="24"/>
        </w:rPr>
        <w:t>模态损失；</w:t>
      </w:r>
      <m:oMath>
        <m:r>
          <w:rPr>
            <w:rFonts w:ascii="Cambria Math" w:hAnsi="Cambria Math"/>
            <w:sz w:val="24"/>
            <w:szCs w:val="24"/>
          </w:rPr>
          <m:t xml:space="preserve"> Discriminator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d>
          <m:dPr>
            <m:begChr m:val="["/>
            <m:endChr m:val="]"/>
            <m:ctrlPr>
              <w:rPr>
                <w:rFonts w:ascii="Cambria Math" w:hAnsi="Cambria Math"/>
                <w:i/>
                <w:sz w:val="24"/>
                <w:szCs w:val="24"/>
              </w:rPr>
            </m:ctrlPr>
          </m:dPr>
          <m:e>
            <m:r>
              <w:rPr>
                <w:rFonts w:ascii="Cambria Math" w:hAnsi="Cambria Math"/>
                <w:sz w:val="24"/>
                <w:szCs w:val="24"/>
              </w:rPr>
              <m:t>1</m:t>
            </m:r>
          </m:e>
        </m:d>
      </m:oMath>
      <w:r w:rsidRPr="00264EC7">
        <w:rPr>
          <w:rFonts w:hint="eastAsia"/>
          <w:sz w:val="24"/>
          <w:szCs w:val="24"/>
        </w:rPr>
        <w:t>表示以真实的</w:t>
      </w:r>
      <w:r w:rsidRPr="00264EC7">
        <w:rPr>
          <w:rFonts w:hint="eastAsia"/>
          <w:sz w:val="24"/>
          <w:szCs w:val="24"/>
        </w:rPr>
        <w:t>C</w:t>
      </w:r>
      <w:r w:rsidRPr="00264EC7">
        <w:rPr>
          <w:sz w:val="24"/>
          <w:szCs w:val="24"/>
        </w:rPr>
        <w:t>T</w:t>
      </w:r>
      <w:r w:rsidRPr="00264EC7">
        <w:rPr>
          <w:rFonts w:hint="eastAsia"/>
          <w:sz w:val="24"/>
          <w:szCs w:val="24"/>
        </w:rPr>
        <w:t>图</w:t>
      </w:r>
      <m:oMath>
        <m:sSub>
          <m:sSubPr>
            <m:ctrlPr>
              <w:rPr>
                <w:rFonts w:ascii="Cambria Math" w:eastAsiaTheme="minorEastAsia"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264EC7">
        <w:rPr>
          <w:rFonts w:hint="eastAsia"/>
          <w:sz w:val="24"/>
          <w:szCs w:val="24"/>
        </w:rPr>
        <w:t>为输入的鉴别器的第</w:t>
      </w:r>
      <w:r w:rsidR="00327281" w:rsidRPr="00264EC7">
        <w:rPr>
          <w:sz w:val="24"/>
          <w:szCs w:val="24"/>
        </w:rPr>
        <w:t>2</w:t>
      </w:r>
      <w:r w:rsidRPr="00264EC7">
        <w:rPr>
          <w:rFonts w:hint="eastAsia"/>
          <w:sz w:val="24"/>
          <w:szCs w:val="24"/>
        </w:rPr>
        <w:t>个鉴别输出结果，其值为</w:t>
      </w:r>
      <w:r w:rsidRPr="00264EC7">
        <w:rPr>
          <w:rFonts w:hint="eastAsia"/>
          <w:sz w:val="24"/>
          <w:szCs w:val="24"/>
        </w:rPr>
        <w:t>0</w:t>
      </w:r>
      <w:r w:rsidRPr="00264EC7">
        <w:rPr>
          <w:rFonts w:hint="eastAsia"/>
          <w:sz w:val="24"/>
          <w:szCs w:val="24"/>
        </w:rPr>
        <w:t>或</w:t>
      </w:r>
      <w:r w:rsidRPr="00264EC7">
        <w:rPr>
          <w:rFonts w:hint="eastAsia"/>
          <w:sz w:val="24"/>
          <w:szCs w:val="24"/>
        </w:rPr>
        <w:t>1</w:t>
      </w:r>
      <w:r w:rsidRPr="00264EC7">
        <w:rPr>
          <w:rFonts w:hint="eastAsia"/>
          <w:sz w:val="24"/>
          <w:szCs w:val="24"/>
        </w:rPr>
        <w:t>，分别表示鉴别结果为</w:t>
      </w:r>
      <w:r w:rsidR="00327281" w:rsidRPr="00264EC7">
        <w:rPr>
          <w:sz w:val="24"/>
          <w:szCs w:val="24"/>
        </w:rPr>
        <w:t>CT</w:t>
      </w:r>
      <w:r w:rsidRPr="00264EC7">
        <w:rPr>
          <w:rFonts w:hint="eastAsia"/>
          <w:sz w:val="24"/>
          <w:szCs w:val="24"/>
        </w:rPr>
        <w:t>图和</w:t>
      </w:r>
      <w:r w:rsidR="00327281" w:rsidRPr="00264EC7">
        <w:rPr>
          <w:rFonts w:hint="eastAsia"/>
          <w:sz w:val="24"/>
          <w:szCs w:val="24"/>
        </w:rPr>
        <w:t>M</w:t>
      </w:r>
      <w:r w:rsidR="00327281" w:rsidRPr="00264EC7">
        <w:rPr>
          <w:sz w:val="24"/>
          <w:szCs w:val="24"/>
        </w:rPr>
        <w:t>RI</w:t>
      </w:r>
      <w:r w:rsidRPr="00264EC7">
        <w:rPr>
          <w:rFonts w:hint="eastAsia"/>
          <w:sz w:val="24"/>
          <w:szCs w:val="24"/>
        </w:rPr>
        <w:t>；其他符号根据前文符号说明依次类推即可</w:t>
      </w:r>
      <w:r w:rsidR="00317406" w:rsidRPr="00264EC7">
        <w:rPr>
          <w:rFonts w:hint="eastAsia"/>
          <w:sz w:val="24"/>
          <w:szCs w:val="24"/>
        </w:rPr>
        <w:t>。</w:t>
      </w:r>
    </w:p>
    <w:p w:rsidR="00317406" w:rsidRPr="00264EC7" w:rsidRDefault="00317406" w:rsidP="00317406">
      <w:pPr>
        <w:adjustRightInd w:val="0"/>
        <w:snapToGrid w:val="0"/>
        <w:spacing w:line="360" w:lineRule="auto"/>
        <w:ind w:firstLineChars="200" w:firstLine="480"/>
        <w:rPr>
          <w:sz w:val="24"/>
          <w:szCs w:val="24"/>
        </w:rPr>
      </w:pPr>
      <w:r w:rsidRPr="00264EC7">
        <w:rPr>
          <w:rFonts w:hint="eastAsia"/>
          <w:sz w:val="24"/>
          <w:szCs w:val="24"/>
        </w:rPr>
        <w:t>1.3</w:t>
      </w:r>
      <w:r w:rsidRPr="00264EC7">
        <w:rPr>
          <w:rFonts w:hint="eastAsia"/>
          <w:sz w:val="24"/>
          <w:szCs w:val="24"/>
        </w:rPr>
        <w:t>、子模态鉴别损失：</w:t>
      </w:r>
    </w:p>
    <w:p w:rsidR="00317406" w:rsidRPr="00264EC7" w:rsidRDefault="004002C7" w:rsidP="00317406">
      <w:pPr>
        <w:pStyle w:val="a8"/>
        <w:adjustRightInd w:val="0"/>
        <w:snapToGrid w:val="0"/>
        <w:ind w:left="420" w:firstLineChars="0" w:firstLine="0"/>
        <w:rPr>
          <w:rFonts w:ascii="宋体" w:eastAsiaTheme="minorEastAsia" w:hAnsi="宋体" w:cs="Times New Roman"/>
          <w:szCs w:val="24"/>
        </w:rPr>
      </w:pPr>
      <m:oMath>
        <m:sSub>
          <m:sSubPr>
            <m:ctrlPr>
              <w:rPr>
                <w:rFonts w:ascii="Cambria Math" w:eastAsiaTheme="minorEastAsia" w:hAnsi="Cambria Math" w:cs="Times New Roman"/>
                <w:i/>
                <w:szCs w:val="24"/>
              </w:rPr>
            </m:ctrlPr>
          </m:sSubPr>
          <m:e>
            <m:r>
              <w:rPr>
                <w:rFonts w:ascii="Cambria Math" w:hAnsi="Cambria Math" w:cs="Times New Roman"/>
                <w:szCs w:val="24"/>
              </w:rPr>
              <m:t>loss</m:t>
            </m:r>
          </m:e>
          <m:sub>
            <m:r>
              <w:rPr>
                <w:rFonts w:ascii="Cambria Math" w:hAnsi="Cambria Math" w:cs="Times New Roman"/>
                <w:szCs w:val="24"/>
              </w:rPr>
              <m:t>Discriminator,3</m:t>
            </m:r>
          </m:sub>
        </m:sSub>
        <m:r>
          <w:rPr>
            <w:rFonts w:ascii="Cambria Math" w:hAnsi="Cambria Math" w:cs="Times New Roman"/>
            <w:szCs w:val="24"/>
          </w:rPr>
          <m:t>=</m:t>
        </m:r>
        <m:sSubSup>
          <m:sSubSupPr>
            <m:ctrlPr>
              <w:rPr>
                <w:rFonts w:ascii="Cambria Math" w:eastAsiaTheme="minorEastAsia"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r>
                      <w:rPr>
                        <w:rFonts w:ascii="Cambria Math" w:hAnsi="Cambria Math" w:cs="Times New Roman"/>
                        <w:szCs w:val="24"/>
                      </w:rPr>
                      <m:t>Discriminator</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m:t>
                    </m:r>
                    <m:r>
                      <w:rPr>
                        <w:rFonts w:ascii="Cambria Math" w:hAnsi="Cambria Math" w:cs="Times New Roman" w:hint="eastAsia"/>
                        <w:szCs w:val="24"/>
                      </w:rPr>
                      <m:t>i</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hint="eastAsia"/>
            <w:szCs w:val="24"/>
          </w:rPr>
          <m:t>+</m:t>
        </m:r>
        <m:sSubSup>
          <m:sSubSupPr>
            <m:ctrlPr>
              <w:rPr>
                <w:rFonts w:ascii="Cambria Math" w:eastAsiaTheme="minorEastAsia"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r>
                      <w:rPr>
                        <w:rFonts w:ascii="Cambria Math" w:hAnsi="Cambria Math" w:cs="Times New Roman"/>
                        <w:szCs w:val="24"/>
                      </w:rPr>
                      <m:t>Discriminator</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hAnsi="Cambria Math" w:cs="Times New Roman" w:hint="eastAsia"/>
                                <w:szCs w:val="24"/>
                              </w:rPr>
                              <m:t>y</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m:t>
                    </m:r>
                    <m:r>
                      <w:rPr>
                        <w:rFonts w:ascii="Cambria Math" w:hAnsi="Cambria Math" w:cs="Times New Roman"/>
                        <w:szCs w:val="24"/>
                      </w:rPr>
                      <w:lastRenderedPageBreak/>
                      <m:t>i</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r>
                      <w:rPr>
                        <w:rFonts w:ascii="Cambria Math" w:hAnsi="Cambria Math" w:cs="Times New Roman"/>
                        <w:szCs w:val="24"/>
                      </w:rPr>
                      <m:t>Discriminator</m:t>
                    </m:r>
                    <m:d>
                      <m:dPr>
                        <m:ctrlPr>
                          <w:rPr>
                            <w:rFonts w:ascii="Cambria Math" w:eastAsiaTheme="minorEastAsia"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-j</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r>
                      <w:rPr>
                        <w:rFonts w:ascii="Cambria Math" w:hAnsi="Cambria Math" w:cs="Times New Roman"/>
                        <w:szCs w:val="24"/>
                      </w:rPr>
                      <m:t>Discriminator</m:t>
                    </m:r>
                    <m:d>
                      <m:dPr>
                        <m:ctrlPr>
                          <w:rPr>
                            <w:rFonts w:ascii="Cambria Math" w:eastAsiaTheme="minorEastAsia"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-j</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r>
                      <w:rPr>
                        <w:rFonts w:ascii="Cambria Math" w:hAnsi="Cambria Math" w:cs="Times New Roman"/>
                        <w:szCs w:val="24"/>
                      </w:rPr>
                      <m:t>Discriminator</m:t>
                    </m:r>
                    <m:d>
                      <m:dPr>
                        <m:ctrlPr>
                          <w:rPr>
                            <w:rFonts w:ascii="Cambria Math" w:eastAsiaTheme="minorEastAsia"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t,x,i,j</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-j</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r>
                      <w:rPr>
                        <w:rFonts w:ascii="Cambria Math" w:hAnsi="Cambria Math" w:cs="Times New Roman"/>
                        <w:szCs w:val="24"/>
                      </w:rPr>
                      <m:t>Discriminator</m:t>
                    </m:r>
                    <m:d>
                      <m:dPr>
                        <m:ctrlPr>
                          <w:rPr>
                            <w:rFonts w:ascii="Cambria Math" w:eastAsiaTheme="minorEastAsia"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t,y,i,j</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-j</m:t>
                    </m:r>
                  </m:e>
                </m:d>
              </m:e>
              <m:sub>
                <m:r>
                  <w:rPr>
                    <w:rFonts w:ascii="Cambria Math" w:hAnsi="Cambria Math" w:cs="Times New Roman"/>
                    <w:szCs w:val="24"/>
                  </w:rPr>
                  <m:t>2</m:t>
                </m:r>
              </m:sub>
              <m:sup>
                <m:r>
                  <w:rPr>
                    <w:rFonts w:ascii="Cambria Math" w:hAnsi="Cambria Math" w:cs="Times New Roman"/>
                    <w:szCs w:val="24"/>
                  </w:rPr>
                  <m:t>2</m:t>
                </m:r>
              </m:sup>
            </m:sSubSup>
          </m:e>
        </m:d>
      </m:oMath>
      <w:r w:rsidR="00317406" w:rsidRPr="00264EC7">
        <w:rPr>
          <w:rFonts w:ascii="宋体" w:eastAsiaTheme="minorEastAsia" w:hAnsi="宋体" w:cs="Times New Roman" w:hint="eastAsia"/>
          <w:szCs w:val="24"/>
        </w:rPr>
        <w:t xml:space="preserve"> </w:t>
      </w:r>
    </w:p>
    <w:p w:rsidR="00317406" w:rsidRPr="00264EC7" w:rsidRDefault="00327281" w:rsidP="00317406">
      <w:pPr>
        <w:adjustRightInd w:val="0"/>
        <w:snapToGrid w:val="0"/>
        <w:spacing w:line="360" w:lineRule="auto"/>
        <w:ind w:firstLineChars="200" w:firstLine="480"/>
        <w:rPr>
          <w:sz w:val="24"/>
          <w:szCs w:val="24"/>
        </w:rPr>
      </w:pPr>
      <w:r w:rsidRPr="00264EC7">
        <w:rPr>
          <w:rFonts w:hint="eastAsia"/>
          <w:sz w:val="24"/>
          <w:szCs w:val="24"/>
        </w:rPr>
        <w:t>上式中，</w:t>
      </w:r>
      <m:oMath>
        <m:sSub>
          <m:sSubPr>
            <m:ctrlPr>
              <w:rPr>
                <w:rFonts w:ascii="Cambria Math" w:eastAsiaTheme="minorEastAsia" w:hAnsi="Cambria Math"/>
                <w:i/>
                <w:sz w:val="24"/>
                <w:szCs w:val="24"/>
              </w:rPr>
            </m:ctrlPr>
          </m:sSubPr>
          <m:e>
            <m:r>
              <w:rPr>
                <w:rFonts w:ascii="Cambria Math" w:hAnsi="Cambria Math"/>
                <w:sz w:val="24"/>
                <w:szCs w:val="24"/>
              </w:rPr>
              <m:t>loss</m:t>
            </m:r>
          </m:e>
          <m:sub>
            <m:r>
              <w:rPr>
                <w:rFonts w:ascii="Cambria Math" w:hAnsi="Cambria Math"/>
                <w:sz w:val="24"/>
                <w:szCs w:val="24"/>
              </w:rPr>
              <m:t>Discriminator,3</m:t>
            </m:r>
          </m:sub>
        </m:sSub>
      </m:oMath>
      <w:r w:rsidRPr="00264EC7">
        <w:rPr>
          <w:rFonts w:hint="eastAsia"/>
          <w:sz w:val="24"/>
          <w:szCs w:val="24"/>
        </w:rPr>
        <w:t>表示</w:t>
      </w:r>
      <w:r w:rsidRPr="00264EC7">
        <w:rPr>
          <w:rFonts w:hint="eastAsia"/>
          <w:sz w:val="24"/>
          <w:szCs w:val="24"/>
        </w:rPr>
        <w:t>CT</w:t>
      </w:r>
      <w:r w:rsidRPr="00264EC7">
        <w:rPr>
          <w:rFonts w:hint="eastAsia"/>
          <w:sz w:val="24"/>
          <w:szCs w:val="24"/>
        </w:rPr>
        <w:t>或</w:t>
      </w:r>
      <w:r w:rsidRPr="00264EC7">
        <w:rPr>
          <w:rFonts w:hint="eastAsia"/>
          <w:sz w:val="24"/>
          <w:szCs w:val="24"/>
        </w:rPr>
        <w:t>MRI</w:t>
      </w:r>
      <w:r w:rsidRPr="00264EC7">
        <w:rPr>
          <w:rFonts w:hint="eastAsia"/>
          <w:sz w:val="24"/>
          <w:szCs w:val="24"/>
        </w:rPr>
        <w:t>模态的子模态鉴别损失；</w:t>
      </w:r>
      <m:oMath>
        <m:r>
          <w:rPr>
            <w:rFonts w:ascii="Cambria Math" w:hAnsi="Cambria Math"/>
            <w:sz w:val="24"/>
            <w:szCs w:val="24"/>
          </w:rPr>
          <m:t xml:space="preserve"> Discriminator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d>
          <m:dPr>
            <m:begChr m:val="["/>
            <m:endChr m:val="]"/>
            <m:ctrlPr>
              <w:rPr>
                <w:rFonts w:ascii="Cambria Math" w:hAnsi="Cambria Math"/>
                <w:i/>
                <w:sz w:val="24"/>
                <w:szCs w:val="24"/>
              </w:rPr>
            </m:ctrlPr>
          </m:dPr>
          <m:e>
            <m:r>
              <w:rPr>
                <w:rFonts w:ascii="Cambria Math" w:hAnsi="Cambria Math"/>
                <w:sz w:val="24"/>
                <w:szCs w:val="24"/>
              </w:rPr>
              <m:t>2</m:t>
            </m:r>
          </m:e>
        </m:d>
      </m:oMath>
      <w:r w:rsidRPr="00264EC7">
        <w:rPr>
          <w:rFonts w:hint="eastAsia"/>
          <w:sz w:val="24"/>
          <w:szCs w:val="24"/>
        </w:rPr>
        <w:t>表示以真实的</w:t>
      </w:r>
      <w:r w:rsidRPr="00264EC7">
        <w:rPr>
          <w:rFonts w:hint="eastAsia"/>
          <w:sz w:val="24"/>
          <w:szCs w:val="24"/>
        </w:rPr>
        <w:t>C</w:t>
      </w:r>
      <w:r w:rsidRPr="00264EC7">
        <w:rPr>
          <w:sz w:val="24"/>
          <w:szCs w:val="24"/>
        </w:rPr>
        <w:t>T</w:t>
      </w:r>
      <w:r w:rsidRPr="00264EC7">
        <w:rPr>
          <w:rFonts w:hint="eastAsia"/>
          <w:sz w:val="24"/>
          <w:szCs w:val="24"/>
        </w:rPr>
        <w:t>图</w:t>
      </w:r>
      <m:oMath>
        <m:sSub>
          <m:sSubPr>
            <m:ctrlPr>
              <w:rPr>
                <w:rFonts w:ascii="Cambria Math" w:eastAsiaTheme="minorEastAsia"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264EC7">
        <w:rPr>
          <w:rFonts w:hint="eastAsia"/>
          <w:sz w:val="24"/>
          <w:szCs w:val="24"/>
        </w:rPr>
        <w:t>为输入的鉴别器的第</w:t>
      </w:r>
      <w:r w:rsidRPr="00264EC7">
        <w:rPr>
          <w:sz w:val="24"/>
          <w:szCs w:val="24"/>
        </w:rPr>
        <w:t>3</w:t>
      </w:r>
      <w:r w:rsidRPr="00264EC7">
        <w:rPr>
          <w:rFonts w:hint="eastAsia"/>
          <w:sz w:val="24"/>
          <w:szCs w:val="24"/>
        </w:rPr>
        <w:t>个鉴别输出结果，其值为</w:t>
      </w:r>
      <w:r w:rsidR="00F53EE2" w:rsidRPr="00264EC7">
        <w:rPr>
          <w:rFonts w:hint="eastAsia"/>
          <w:sz w:val="24"/>
          <w:szCs w:val="24"/>
        </w:rPr>
        <w:t>一个为</w:t>
      </w:r>
      <w:r w:rsidRPr="00264EC7">
        <w:rPr>
          <w:rFonts w:hint="eastAsia"/>
          <w:sz w:val="24"/>
          <w:szCs w:val="24"/>
        </w:rPr>
        <w:t>整数</w:t>
      </w:r>
      <w:r w:rsidR="00F53EE2" w:rsidRPr="00264EC7">
        <w:rPr>
          <w:rFonts w:hint="eastAsia"/>
          <w:sz w:val="24"/>
          <w:szCs w:val="24"/>
        </w:rPr>
        <w:t>的</w:t>
      </w:r>
      <w:r w:rsidRPr="00264EC7">
        <w:rPr>
          <w:rFonts w:hint="eastAsia"/>
          <w:sz w:val="24"/>
          <w:szCs w:val="24"/>
        </w:rPr>
        <w:t>模态标号，分别表示鉴别结果为</w:t>
      </w:r>
      <w:r w:rsidRPr="00264EC7">
        <w:rPr>
          <w:sz w:val="24"/>
          <w:szCs w:val="24"/>
        </w:rPr>
        <w:t>CT</w:t>
      </w:r>
      <w:r w:rsidRPr="00264EC7">
        <w:rPr>
          <w:rFonts w:hint="eastAsia"/>
          <w:sz w:val="24"/>
          <w:szCs w:val="24"/>
        </w:rPr>
        <w:t>图和</w:t>
      </w:r>
      <w:r w:rsidRPr="00264EC7">
        <w:rPr>
          <w:rFonts w:hint="eastAsia"/>
          <w:sz w:val="24"/>
          <w:szCs w:val="24"/>
        </w:rPr>
        <w:t>M</w:t>
      </w:r>
      <w:r w:rsidRPr="00264EC7">
        <w:rPr>
          <w:sz w:val="24"/>
          <w:szCs w:val="24"/>
        </w:rPr>
        <w:t>RI</w:t>
      </w:r>
      <w:r w:rsidRPr="00264EC7">
        <w:rPr>
          <w:rFonts w:hint="eastAsia"/>
          <w:sz w:val="24"/>
          <w:szCs w:val="24"/>
        </w:rPr>
        <w:t>的</w:t>
      </w:r>
      <w:proofErr w:type="gramStart"/>
      <w:r w:rsidRPr="00264EC7">
        <w:rPr>
          <w:rFonts w:hint="eastAsia"/>
          <w:sz w:val="24"/>
          <w:szCs w:val="24"/>
        </w:rPr>
        <w:t>一</w:t>
      </w:r>
      <w:proofErr w:type="gramEnd"/>
      <w:r w:rsidRPr="00264EC7">
        <w:rPr>
          <w:rFonts w:hint="eastAsia"/>
          <w:sz w:val="24"/>
          <w:szCs w:val="24"/>
        </w:rPr>
        <w:t>个子模态；其他符号根据前文符号说明依次类推即可</w:t>
      </w:r>
      <w:r w:rsidR="00317406" w:rsidRPr="00264EC7">
        <w:rPr>
          <w:rFonts w:hint="eastAsia"/>
          <w:sz w:val="24"/>
          <w:szCs w:val="24"/>
        </w:rPr>
        <w:t>。</w:t>
      </w:r>
    </w:p>
    <w:p w:rsidR="00317406" w:rsidRPr="00264EC7" w:rsidRDefault="00317406" w:rsidP="00317406">
      <w:pPr>
        <w:adjustRightInd w:val="0"/>
        <w:snapToGrid w:val="0"/>
        <w:spacing w:line="360" w:lineRule="auto"/>
        <w:ind w:firstLineChars="200" w:firstLine="480"/>
        <w:rPr>
          <w:sz w:val="24"/>
          <w:szCs w:val="24"/>
        </w:rPr>
      </w:pPr>
      <w:r w:rsidRPr="00264EC7">
        <w:rPr>
          <w:rFonts w:hint="eastAsia"/>
          <w:sz w:val="24"/>
          <w:szCs w:val="24"/>
        </w:rPr>
        <w:t>则总的模态鉴别</w:t>
      </w:r>
      <w:proofErr w:type="gramStart"/>
      <w:r w:rsidRPr="00264EC7">
        <w:rPr>
          <w:rFonts w:hint="eastAsia"/>
          <w:sz w:val="24"/>
          <w:szCs w:val="24"/>
        </w:rPr>
        <w:t>器损失</w:t>
      </w:r>
      <w:proofErr w:type="gramEnd"/>
      <w:r w:rsidRPr="00264EC7">
        <w:rPr>
          <w:rFonts w:hint="eastAsia"/>
          <w:sz w:val="24"/>
          <w:szCs w:val="24"/>
        </w:rPr>
        <w:t>为上述三者之和，可表示为：</w:t>
      </w:r>
    </w:p>
    <w:p w:rsidR="00317406" w:rsidRPr="00264EC7" w:rsidRDefault="004002C7" w:rsidP="00317406">
      <w:pPr>
        <w:adjustRightInd w:val="0"/>
        <w:snapToGrid w:val="0"/>
        <w:spacing w:line="360" w:lineRule="auto"/>
        <w:ind w:firstLineChars="200" w:firstLine="480"/>
        <w:rPr>
          <w:rFonts w:ascii="宋体" w:hAnsi="宋体"/>
          <w:sz w:val="24"/>
          <w:szCs w:val="24"/>
        </w:rPr>
      </w:pPr>
      <m:oMath>
        <m:sSub>
          <m:sSubPr>
            <m:ctrlPr>
              <w:rPr>
                <w:rFonts w:ascii="Cambria Math" w:eastAsiaTheme="minorEastAsia" w:hAnsi="Cambria Math"/>
                <w:i/>
                <w:sz w:val="24"/>
                <w:szCs w:val="24"/>
              </w:rPr>
            </m:ctrlPr>
          </m:sSubPr>
          <m:e>
            <m:r>
              <w:rPr>
                <w:rFonts w:ascii="Cambria Math" w:hAnsi="Cambria Math"/>
                <w:sz w:val="24"/>
                <w:szCs w:val="24"/>
              </w:rPr>
              <m:t>loss</m:t>
            </m:r>
          </m:e>
          <m:sub>
            <m:r>
              <w:rPr>
                <w:rFonts w:ascii="Cambria Math" w:hAnsi="Cambria Math"/>
                <w:sz w:val="24"/>
                <w:szCs w:val="24"/>
              </w:rPr>
              <m:t>Discriminator</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loss</m:t>
            </m:r>
          </m:e>
          <m:sub>
            <m:r>
              <w:rPr>
                <w:rFonts w:ascii="Cambria Math" w:hAnsi="Cambria Math"/>
                <w:sz w:val="24"/>
                <w:szCs w:val="24"/>
              </w:rPr>
              <m:t>Discriminator,1</m:t>
            </m:r>
          </m:sub>
        </m:sSub>
        <m:r>
          <w:rPr>
            <w:rFonts w:ascii="Cambria Math" w:hAnsi="Cambria Math" w:hint="eastAsia"/>
            <w:sz w:val="24"/>
            <w:szCs w:val="24"/>
          </w:rPr>
          <m:t>+</m:t>
        </m:r>
        <m:sSub>
          <m:sSubPr>
            <m:ctrlPr>
              <w:rPr>
                <w:rFonts w:ascii="Cambria Math" w:eastAsiaTheme="minorEastAsia" w:hAnsi="Cambria Math"/>
                <w:i/>
                <w:sz w:val="24"/>
                <w:szCs w:val="24"/>
              </w:rPr>
            </m:ctrlPr>
          </m:sSubPr>
          <m:e>
            <m:r>
              <w:rPr>
                <w:rFonts w:ascii="Cambria Math" w:hAnsi="Cambria Math"/>
                <w:sz w:val="24"/>
                <w:szCs w:val="24"/>
              </w:rPr>
              <m:t>loss</m:t>
            </m:r>
          </m:e>
          <m:sub>
            <m:r>
              <w:rPr>
                <w:rFonts w:ascii="Cambria Math" w:hAnsi="Cambria Math"/>
                <w:sz w:val="24"/>
                <w:szCs w:val="24"/>
              </w:rPr>
              <m:t>Discriminator,2</m:t>
            </m:r>
          </m:sub>
        </m:sSub>
        <m:r>
          <w:rPr>
            <w:rFonts w:ascii="Cambria Math" w:hAnsi="Cambria Math" w:hint="eastAsia"/>
            <w:sz w:val="24"/>
            <w:szCs w:val="24"/>
          </w:rPr>
          <m:t>+</m:t>
        </m:r>
        <m:sSub>
          <m:sSubPr>
            <m:ctrlPr>
              <w:rPr>
                <w:rFonts w:ascii="Cambria Math" w:eastAsiaTheme="minorEastAsia" w:hAnsi="Cambria Math"/>
                <w:i/>
                <w:sz w:val="24"/>
                <w:szCs w:val="24"/>
              </w:rPr>
            </m:ctrlPr>
          </m:sSubPr>
          <m:e>
            <m:r>
              <w:rPr>
                <w:rFonts w:ascii="Cambria Math" w:hAnsi="Cambria Math"/>
                <w:sz w:val="24"/>
                <w:szCs w:val="24"/>
              </w:rPr>
              <m:t>loss</m:t>
            </m:r>
          </m:e>
          <m:sub>
            <m:r>
              <w:rPr>
                <w:rFonts w:ascii="Cambria Math" w:hAnsi="Cambria Math"/>
                <w:sz w:val="24"/>
                <w:szCs w:val="24"/>
              </w:rPr>
              <m:t>Discriminator,3</m:t>
            </m:r>
          </m:sub>
        </m:sSub>
      </m:oMath>
      <w:r w:rsidR="00317406" w:rsidRPr="00264EC7">
        <w:rPr>
          <w:rFonts w:ascii="宋体" w:hAnsi="宋体" w:hint="eastAsia"/>
          <w:sz w:val="24"/>
          <w:szCs w:val="24"/>
        </w:rPr>
        <w:t xml:space="preserve">  </w:t>
      </w:r>
    </w:p>
    <w:p w:rsidR="00317406" w:rsidRPr="00264EC7" w:rsidRDefault="00317406" w:rsidP="00317406">
      <w:pPr>
        <w:adjustRightInd w:val="0"/>
        <w:snapToGrid w:val="0"/>
        <w:spacing w:line="360" w:lineRule="auto"/>
        <w:ind w:firstLineChars="200" w:firstLine="480"/>
        <w:rPr>
          <w:rFonts w:ascii="宋体" w:hAnsi="宋体"/>
          <w:sz w:val="24"/>
          <w:szCs w:val="24"/>
        </w:rPr>
      </w:pPr>
      <w:r w:rsidRPr="00264EC7">
        <w:rPr>
          <w:rFonts w:ascii="宋体" w:hAnsi="宋体" w:hint="eastAsia"/>
          <w:sz w:val="24"/>
          <w:szCs w:val="24"/>
        </w:rPr>
        <w:t>2、特征鉴别器</w:t>
      </w:r>
      <m:oMath>
        <m:r>
          <w:rPr>
            <w:rFonts w:ascii="Cambria Math" w:hAnsi="Cambria Math"/>
            <w:sz w:val="24"/>
            <w:szCs w:val="24"/>
          </w:rPr>
          <m:t>F</m:t>
        </m:r>
        <m:r>
          <w:rPr>
            <w:rFonts w:ascii="Cambria Math" w:hAnsi="Cambria Math" w:hint="eastAsia"/>
            <w:sz w:val="24"/>
            <w:szCs w:val="24"/>
          </w:rPr>
          <m:t>eature</m:t>
        </m:r>
        <m:r>
          <w:rPr>
            <w:rFonts w:ascii="Cambria Math" w:hAnsi="Cambria Math"/>
            <w:sz w:val="24"/>
            <w:szCs w:val="24"/>
          </w:rPr>
          <m:t>Discriminator</m:t>
        </m:r>
      </m:oMath>
      <w:r w:rsidRPr="00264EC7">
        <w:rPr>
          <w:rFonts w:ascii="宋体" w:hAnsi="宋体" w:hint="eastAsia"/>
          <w:sz w:val="24"/>
          <w:szCs w:val="24"/>
        </w:rPr>
        <w:t>独立更新，并向M</w:t>
      </w:r>
      <w:r w:rsidRPr="00264EC7">
        <w:rPr>
          <w:rFonts w:ascii="宋体" w:hAnsi="宋体"/>
          <w:sz w:val="24"/>
          <w:szCs w:val="24"/>
        </w:rPr>
        <w:t>RI</w:t>
      </w:r>
      <w:r w:rsidRPr="00264EC7">
        <w:rPr>
          <w:rFonts w:ascii="宋体" w:hAnsi="宋体" w:hint="eastAsia"/>
          <w:sz w:val="24"/>
          <w:szCs w:val="24"/>
        </w:rPr>
        <w:t>模态的生成组件和C</w:t>
      </w:r>
      <w:r w:rsidRPr="00264EC7">
        <w:rPr>
          <w:rFonts w:ascii="宋体" w:hAnsi="宋体"/>
          <w:sz w:val="24"/>
          <w:szCs w:val="24"/>
        </w:rPr>
        <w:t>T</w:t>
      </w:r>
      <w:r w:rsidRPr="00264EC7">
        <w:rPr>
          <w:rFonts w:ascii="宋体" w:hAnsi="宋体" w:hint="eastAsia"/>
          <w:sz w:val="24"/>
          <w:szCs w:val="24"/>
        </w:rPr>
        <w:t>模态的生成组件均提供对抗性损失，本实施例将其称之为双向对抗损失，具体的特征鉴别器损失函数如下：</w:t>
      </w:r>
    </w:p>
    <w:p w:rsidR="00317406" w:rsidRPr="00264EC7" w:rsidRDefault="004002C7" w:rsidP="00317406">
      <w:pPr>
        <w:pStyle w:val="a8"/>
        <w:adjustRightInd w:val="0"/>
        <w:snapToGrid w:val="0"/>
        <w:ind w:left="420" w:firstLineChars="0" w:firstLine="0"/>
        <w:rPr>
          <w:rFonts w:ascii="宋体" w:eastAsiaTheme="minorEastAsia" w:hAnsi="宋体" w:cs="Times New Roman"/>
          <w:szCs w:val="24"/>
        </w:rPr>
      </w:pPr>
      <m:oMath>
        <m:sSub>
          <m:sSubPr>
            <m:ctrlPr>
              <w:rPr>
                <w:rFonts w:ascii="Cambria Math" w:eastAsiaTheme="minorEastAsia" w:hAnsi="Cambria Math" w:cs="Times New Roman"/>
                <w:i/>
                <w:szCs w:val="24"/>
              </w:rPr>
            </m:ctrlPr>
          </m:sSubPr>
          <m:e>
            <m:r>
              <w:rPr>
                <w:rFonts w:ascii="Cambria Math" w:hAnsi="Cambria Math" w:cs="Times New Roman"/>
                <w:szCs w:val="24"/>
              </w:rPr>
              <m:t>loss</m:t>
            </m:r>
          </m:e>
          <m:sub>
            <m:r>
              <w:rPr>
                <w:rFonts w:ascii="Cambria Math" w:hAnsi="Cambria Math" w:cs="Times New Roman"/>
                <w:szCs w:val="24"/>
              </w:rPr>
              <m:t>F</m:t>
            </m:r>
            <m:r>
              <w:rPr>
                <w:rFonts w:ascii="Cambria Math" w:hAnsi="Cambria Math" w:cs="Times New Roman" w:hint="eastAsia"/>
                <w:szCs w:val="24"/>
              </w:rPr>
              <m:t>eature</m:t>
            </m:r>
            <m:r>
              <w:rPr>
                <w:rFonts w:ascii="Cambria Math" w:hAnsi="Cambria Math" w:cs="Times New Roman"/>
                <w:szCs w:val="24"/>
              </w:rPr>
              <m:t>Discriminator</m:t>
            </m:r>
          </m:sub>
        </m:sSub>
        <m:r>
          <w:rPr>
            <w:rFonts w:ascii="Cambria Math" w:hAnsi="Cambria Math" w:cs="Times New Roman"/>
            <w:szCs w:val="24"/>
          </w:rPr>
          <m:t>=</m:t>
        </m:r>
        <m:sSubSup>
          <m:sSubSupPr>
            <m:ctrlPr>
              <w:rPr>
                <w:rFonts w:ascii="Cambria Math" w:eastAsiaTheme="minorEastAsia"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r>
                      <w:rPr>
                        <w:rFonts w:ascii="Cambria Math" w:hAnsi="Cambria Math" w:cs="Times New Roman"/>
                        <w:szCs w:val="24"/>
                      </w:rPr>
                      <m:t>F</m:t>
                    </m:r>
                    <m:r>
                      <w:rPr>
                        <w:rFonts w:ascii="Cambria Math" w:hAnsi="Cambria Math" w:cs="Times New Roman" w:hint="eastAsia"/>
                        <w:szCs w:val="24"/>
                      </w:rPr>
                      <m:t>eature</m:t>
                    </m:r>
                    <m:r>
                      <w:rPr>
                        <w:rFonts w:ascii="Cambria Math" w:hAnsi="Cambria Math" w:cs="Times New Roman"/>
                        <w:szCs w:val="24"/>
                      </w:rPr>
                      <m:t>Discriminator</m:t>
                    </m:r>
                    <m:d>
                      <m:dPr>
                        <m:ctrlPr>
                          <w:rPr>
                            <w:rFonts w:ascii="Cambria Math" w:eastAsiaTheme="minorEastAsia"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kern w:val="0"/>
                                <w:szCs w:val="24"/>
                              </w:rPr>
                              <m:t>code</m:t>
                            </m:r>
                          </m:e>
                          <m:sub>
                            <m:r>
                              <w:rPr>
                                <w:rFonts w:ascii="Cambria Math" w:hAnsi="Cambria Math" w:cs="Times New Roman"/>
                                <w:kern w:val="0"/>
                                <w:szCs w:val="24"/>
                              </w:rPr>
                              <m:t>x,i</m:t>
                            </m:r>
                          </m:sub>
                        </m:sSub>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hint="eastAsia"/>
            <w:szCs w:val="24"/>
          </w:rPr>
          <m:t>+</m:t>
        </m:r>
        <m:sSubSup>
          <m:sSubSupPr>
            <m:ctrlPr>
              <w:rPr>
                <w:rFonts w:ascii="Cambria Math" w:eastAsiaTheme="minorEastAsia"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r>
                      <w:rPr>
                        <w:rFonts w:ascii="Cambria Math" w:hAnsi="Cambria Math" w:cs="Times New Roman"/>
                        <w:szCs w:val="24"/>
                      </w:rPr>
                      <m:t>F</m:t>
                    </m:r>
                    <m:r>
                      <w:rPr>
                        <w:rFonts w:ascii="Cambria Math" w:hAnsi="Cambria Math" w:cs="Times New Roman" w:hint="eastAsia"/>
                        <w:szCs w:val="24"/>
                      </w:rPr>
                      <m:t>eature</m:t>
                    </m:r>
                    <m:r>
                      <w:rPr>
                        <w:rFonts w:ascii="Cambria Math" w:hAnsi="Cambria Math" w:cs="Times New Roman"/>
                        <w:szCs w:val="24"/>
                      </w:rPr>
                      <m:t>Discriminator</m:t>
                    </m:r>
                    <m:d>
                      <m:dPr>
                        <m:ctrlPr>
                          <w:rPr>
                            <w:rFonts w:ascii="Cambria Math" w:eastAsiaTheme="minorEastAsia"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kern w:val="0"/>
                                <w:szCs w:val="24"/>
                              </w:rPr>
                              <m:t>code</m:t>
                            </m:r>
                          </m:e>
                          <m:sub>
                            <m:r>
                              <w:rPr>
                                <w:rFonts w:ascii="Cambria Math" w:hAnsi="Cambria Math" w:cs="Times New Roman"/>
                                <w:kern w:val="0"/>
                                <w:szCs w:val="24"/>
                              </w:rPr>
                              <m:t>y,i</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e>
        </m:d>
      </m:oMath>
      <w:r w:rsidR="00317406" w:rsidRPr="00264EC7">
        <w:rPr>
          <w:rFonts w:ascii="宋体" w:eastAsiaTheme="minorEastAsia" w:hAnsi="宋体" w:cs="Times New Roman" w:hint="eastAsia"/>
          <w:szCs w:val="24"/>
        </w:rPr>
        <w:t xml:space="preserve"> </w:t>
      </w:r>
    </w:p>
    <w:p w:rsidR="00317406" w:rsidRPr="00264EC7" w:rsidRDefault="00317406" w:rsidP="00317406">
      <w:pPr>
        <w:adjustRightInd w:val="0"/>
        <w:snapToGrid w:val="0"/>
        <w:spacing w:line="360" w:lineRule="auto"/>
        <w:ind w:firstLineChars="200" w:firstLine="480"/>
        <w:rPr>
          <w:sz w:val="24"/>
          <w:szCs w:val="24"/>
        </w:rPr>
      </w:pPr>
      <w:r w:rsidRPr="00264EC7">
        <w:rPr>
          <w:rFonts w:hint="eastAsia"/>
          <w:sz w:val="24"/>
          <w:szCs w:val="24"/>
        </w:rPr>
        <w:t>上式中，</w:t>
      </w:r>
      <m:oMath>
        <m:sSub>
          <m:sSubPr>
            <m:ctrlPr>
              <w:rPr>
                <w:rFonts w:ascii="Cambria Math" w:eastAsiaTheme="minorEastAsia" w:hAnsi="Cambria Math"/>
                <w:i/>
                <w:sz w:val="24"/>
                <w:szCs w:val="24"/>
              </w:rPr>
            </m:ctrlPr>
          </m:sSubPr>
          <m:e>
            <m:r>
              <w:rPr>
                <w:rFonts w:ascii="Cambria Math" w:hAnsi="Cambria Math"/>
                <w:sz w:val="24"/>
                <w:szCs w:val="24"/>
              </w:rPr>
              <m:t>loss</m:t>
            </m:r>
          </m:e>
          <m:sub>
            <m:r>
              <w:rPr>
                <w:rFonts w:ascii="Cambria Math" w:hAnsi="Cambria Math"/>
                <w:sz w:val="24"/>
                <w:szCs w:val="24"/>
              </w:rPr>
              <m:t>F</m:t>
            </m:r>
            <m:r>
              <w:rPr>
                <w:rFonts w:ascii="Cambria Math" w:hAnsi="Cambria Math" w:hint="eastAsia"/>
                <w:sz w:val="24"/>
                <w:szCs w:val="24"/>
              </w:rPr>
              <m:t>eature</m:t>
            </m:r>
            <m:r>
              <w:rPr>
                <w:rFonts w:ascii="Cambria Math" w:hAnsi="Cambria Math"/>
                <w:sz w:val="24"/>
                <w:szCs w:val="24"/>
              </w:rPr>
              <m:t>Discriminator</m:t>
            </m:r>
          </m:sub>
        </m:sSub>
      </m:oMath>
      <w:r w:rsidR="00F53EE2" w:rsidRPr="00264EC7">
        <w:rPr>
          <w:rFonts w:hint="eastAsia"/>
          <w:sz w:val="24"/>
          <w:szCs w:val="24"/>
        </w:rPr>
        <w:t>表示</w:t>
      </w:r>
      <w:r w:rsidR="00F53EE2" w:rsidRPr="00264EC7">
        <w:rPr>
          <w:rFonts w:ascii="宋体" w:hAnsi="宋体" w:hint="eastAsia"/>
          <w:sz w:val="24"/>
          <w:szCs w:val="24"/>
        </w:rPr>
        <w:t>特征鉴别器</w:t>
      </w:r>
      <m:oMath>
        <m:r>
          <w:rPr>
            <w:rFonts w:ascii="Cambria Math" w:hAnsi="Cambria Math"/>
            <w:sz w:val="24"/>
            <w:szCs w:val="24"/>
          </w:rPr>
          <m:t>F</m:t>
        </m:r>
        <m:r>
          <w:rPr>
            <w:rFonts w:ascii="Cambria Math" w:hAnsi="Cambria Math" w:hint="eastAsia"/>
            <w:sz w:val="24"/>
            <w:szCs w:val="24"/>
          </w:rPr>
          <m:t>eature</m:t>
        </m:r>
        <m:r>
          <w:rPr>
            <w:rFonts w:ascii="Cambria Math" w:hAnsi="Cambria Math"/>
            <w:sz w:val="24"/>
            <w:szCs w:val="24"/>
          </w:rPr>
          <m:t>Discriminator</m:t>
        </m:r>
      </m:oMath>
      <w:r w:rsidR="00F53EE2" w:rsidRPr="00264EC7">
        <w:rPr>
          <w:rFonts w:hint="eastAsia"/>
          <w:sz w:val="24"/>
          <w:szCs w:val="24"/>
        </w:rPr>
        <w:t>的损失</w:t>
      </w:r>
      <w:r w:rsidR="00DA66BA" w:rsidRPr="00264EC7">
        <w:rPr>
          <w:rFonts w:hint="eastAsia"/>
          <w:sz w:val="24"/>
          <w:szCs w:val="24"/>
        </w:rPr>
        <w:t>；</w:t>
      </w:r>
      <m:oMath>
        <m:r>
          <w:rPr>
            <w:rFonts w:ascii="Cambria Math" w:hAnsi="Cambria Math"/>
            <w:sz w:val="24"/>
            <w:szCs w:val="24"/>
          </w:rPr>
          <m:t>F</m:t>
        </m:r>
        <m:r>
          <w:rPr>
            <w:rFonts w:ascii="Cambria Math" w:hAnsi="Cambria Math" w:hint="eastAsia"/>
            <w:sz w:val="24"/>
            <w:szCs w:val="24"/>
          </w:rPr>
          <m:t>eature</m:t>
        </m:r>
        <m:r>
          <w:rPr>
            <w:rFonts w:ascii="Cambria Math" w:hAnsi="Cambria Math"/>
            <w:sz w:val="24"/>
            <w:szCs w:val="24"/>
          </w:rPr>
          <m:t>Discriminator</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kern w:val="0"/>
                    <w:sz w:val="24"/>
                    <w:szCs w:val="24"/>
                  </w:rPr>
                  <m:t>code</m:t>
                </m:r>
              </m:e>
              <m:sub>
                <m:r>
                  <w:rPr>
                    <w:rFonts w:ascii="Cambria Math" w:hAnsi="Cambria Math"/>
                    <w:kern w:val="0"/>
                    <w:sz w:val="24"/>
                    <w:szCs w:val="24"/>
                  </w:rPr>
                  <m:t>x,i</m:t>
                </m:r>
              </m:sub>
            </m:sSub>
          </m:e>
        </m:d>
      </m:oMath>
      <w:r w:rsidR="00DA66BA" w:rsidRPr="00264EC7">
        <w:rPr>
          <w:rFonts w:hint="eastAsia"/>
          <w:sz w:val="24"/>
          <w:szCs w:val="24"/>
        </w:rPr>
        <w:t>表示以</w:t>
      </w:r>
      <m:oMath>
        <m:sSub>
          <m:sSubPr>
            <m:ctrlPr>
              <w:rPr>
                <w:rFonts w:ascii="Cambria Math" w:hAnsi="Cambria Math"/>
                <w:i/>
                <w:sz w:val="24"/>
                <w:szCs w:val="24"/>
              </w:rPr>
            </m:ctrlPr>
          </m:sSubPr>
          <m:e>
            <m:r>
              <w:rPr>
                <w:rFonts w:ascii="Cambria Math" w:hAnsi="Cambria Math"/>
                <w:kern w:val="0"/>
                <w:sz w:val="24"/>
                <w:szCs w:val="24"/>
              </w:rPr>
              <m:t>code</m:t>
            </m:r>
          </m:e>
          <m:sub>
            <m:r>
              <w:rPr>
                <w:rFonts w:ascii="Cambria Math" w:hAnsi="Cambria Math"/>
                <w:kern w:val="0"/>
                <w:sz w:val="24"/>
                <w:szCs w:val="24"/>
              </w:rPr>
              <m:t>x,i</m:t>
            </m:r>
          </m:sub>
        </m:sSub>
      </m:oMath>
      <w:r w:rsidR="00DA66BA" w:rsidRPr="00264EC7">
        <w:rPr>
          <w:rFonts w:hint="eastAsia"/>
          <w:sz w:val="24"/>
          <w:szCs w:val="24"/>
        </w:rPr>
        <w:t>为输入的特征图的模态鉴别输出结果，其值为</w:t>
      </w:r>
      <w:r w:rsidR="00DA66BA" w:rsidRPr="00264EC7">
        <w:rPr>
          <w:rFonts w:hint="eastAsia"/>
          <w:sz w:val="24"/>
          <w:szCs w:val="24"/>
        </w:rPr>
        <w:t>0</w:t>
      </w:r>
      <w:r w:rsidR="00DA66BA" w:rsidRPr="00264EC7">
        <w:rPr>
          <w:rFonts w:hint="eastAsia"/>
          <w:sz w:val="24"/>
          <w:szCs w:val="24"/>
        </w:rPr>
        <w:t>或</w:t>
      </w:r>
      <w:r w:rsidR="00DA66BA" w:rsidRPr="00264EC7">
        <w:rPr>
          <w:rFonts w:hint="eastAsia"/>
          <w:sz w:val="24"/>
          <w:szCs w:val="24"/>
        </w:rPr>
        <w:t>1</w:t>
      </w:r>
      <w:r w:rsidR="00DA66BA" w:rsidRPr="00264EC7">
        <w:rPr>
          <w:rFonts w:hint="eastAsia"/>
          <w:sz w:val="24"/>
          <w:szCs w:val="24"/>
        </w:rPr>
        <w:t>，分别表示鉴别结果为</w:t>
      </w:r>
      <w:r w:rsidR="00DA66BA" w:rsidRPr="00264EC7">
        <w:rPr>
          <w:sz w:val="24"/>
          <w:szCs w:val="24"/>
        </w:rPr>
        <w:t>CT</w:t>
      </w:r>
      <w:r w:rsidR="00DA66BA" w:rsidRPr="00264EC7">
        <w:rPr>
          <w:rFonts w:hint="eastAsia"/>
          <w:sz w:val="24"/>
          <w:szCs w:val="24"/>
        </w:rPr>
        <w:t>图和</w:t>
      </w:r>
      <w:r w:rsidR="00DA66BA" w:rsidRPr="00264EC7">
        <w:rPr>
          <w:rFonts w:hint="eastAsia"/>
          <w:sz w:val="24"/>
          <w:szCs w:val="24"/>
        </w:rPr>
        <w:t>M</w:t>
      </w:r>
      <w:r w:rsidR="00DA66BA" w:rsidRPr="00264EC7">
        <w:rPr>
          <w:sz w:val="24"/>
          <w:szCs w:val="24"/>
        </w:rPr>
        <w:t>RI</w:t>
      </w:r>
      <w:r w:rsidR="00DA66BA" w:rsidRPr="00264EC7">
        <w:rPr>
          <w:rFonts w:hint="eastAsia"/>
          <w:sz w:val="24"/>
          <w:szCs w:val="24"/>
        </w:rPr>
        <w:t xml:space="preserve"> </w:t>
      </w:r>
      <w:r w:rsidRPr="00264EC7">
        <w:rPr>
          <w:rFonts w:hint="eastAsia"/>
          <w:sz w:val="24"/>
          <w:szCs w:val="24"/>
        </w:rPr>
        <w:t>。</w:t>
      </w:r>
    </w:p>
    <w:p w:rsidR="00317406" w:rsidRPr="00264EC7" w:rsidRDefault="00317406" w:rsidP="00317406">
      <w:pPr>
        <w:adjustRightInd w:val="0"/>
        <w:snapToGrid w:val="0"/>
        <w:spacing w:line="360" w:lineRule="auto"/>
        <w:ind w:firstLineChars="200" w:firstLine="480"/>
        <w:rPr>
          <w:sz w:val="24"/>
          <w:szCs w:val="24"/>
        </w:rPr>
      </w:pPr>
      <w:r w:rsidRPr="00264EC7">
        <w:rPr>
          <w:rFonts w:hint="eastAsia"/>
          <w:sz w:val="24"/>
          <w:szCs w:val="24"/>
        </w:rPr>
        <w:t>3</w:t>
      </w:r>
      <w:r w:rsidRPr="00264EC7">
        <w:rPr>
          <w:rFonts w:hint="eastAsia"/>
          <w:sz w:val="24"/>
          <w:szCs w:val="24"/>
        </w:rPr>
        <w:t>、本实施</w:t>
      </w:r>
      <w:proofErr w:type="gramStart"/>
      <w:r w:rsidRPr="00264EC7">
        <w:rPr>
          <w:rFonts w:hint="eastAsia"/>
          <w:sz w:val="24"/>
          <w:szCs w:val="24"/>
        </w:rPr>
        <w:t>例其他</w:t>
      </w:r>
      <w:proofErr w:type="gramEnd"/>
      <w:r w:rsidRPr="00264EC7">
        <w:rPr>
          <w:rFonts w:hint="eastAsia"/>
          <w:sz w:val="24"/>
          <w:szCs w:val="24"/>
        </w:rPr>
        <w:t>模块通过一个优化器更新训练，损失</w:t>
      </w:r>
      <w:proofErr w:type="gramStart"/>
      <w:r w:rsidRPr="00264EC7">
        <w:rPr>
          <w:rFonts w:hint="eastAsia"/>
          <w:sz w:val="24"/>
          <w:szCs w:val="24"/>
        </w:rPr>
        <w:t>项包括</w:t>
      </w:r>
      <w:proofErr w:type="gramEnd"/>
      <w:r w:rsidRPr="00264EC7">
        <w:rPr>
          <w:rFonts w:hint="eastAsia"/>
          <w:sz w:val="24"/>
          <w:szCs w:val="24"/>
        </w:rPr>
        <w:t>模态鉴别器提供的指导损失、特征鉴别器提供的双向对抗损失、模态重建</w:t>
      </w:r>
      <w:proofErr w:type="gramStart"/>
      <w:r w:rsidRPr="00264EC7">
        <w:rPr>
          <w:rFonts w:hint="eastAsia"/>
          <w:sz w:val="24"/>
          <w:szCs w:val="24"/>
        </w:rPr>
        <w:t>自监督</w:t>
      </w:r>
      <w:proofErr w:type="gramEnd"/>
      <w:r w:rsidRPr="00264EC7">
        <w:rPr>
          <w:rFonts w:hint="eastAsia"/>
          <w:sz w:val="24"/>
          <w:szCs w:val="24"/>
        </w:rPr>
        <w:t>损失、模态循环重建</w:t>
      </w:r>
      <w:proofErr w:type="gramStart"/>
      <w:r w:rsidRPr="00264EC7">
        <w:rPr>
          <w:rFonts w:hint="eastAsia"/>
          <w:sz w:val="24"/>
          <w:szCs w:val="24"/>
        </w:rPr>
        <w:t>自监督</w:t>
      </w:r>
      <w:proofErr w:type="gramEnd"/>
      <w:r w:rsidRPr="00264EC7">
        <w:rPr>
          <w:rFonts w:hint="eastAsia"/>
          <w:sz w:val="24"/>
          <w:szCs w:val="24"/>
        </w:rPr>
        <w:t>损失、模态循环重建一致性损失、语义一致性损失、病灶监督损失、病灶一致性损失。具体如下：</w:t>
      </w:r>
    </w:p>
    <w:p w:rsidR="00317406" w:rsidRPr="00264EC7" w:rsidRDefault="00317406" w:rsidP="00317406">
      <w:pPr>
        <w:adjustRightInd w:val="0"/>
        <w:snapToGrid w:val="0"/>
        <w:spacing w:line="360" w:lineRule="auto"/>
        <w:ind w:firstLineChars="200" w:firstLine="480"/>
        <w:rPr>
          <w:sz w:val="24"/>
          <w:szCs w:val="24"/>
        </w:rPr>
      </w:pPr>
      <w:r w:rsidRPr="00264EC7">
        <w:rPr>
          <w:rFonts w:hint="eastAsia"/>
          <w:sz w:val="24"/>
          <w:szCs w:val="24"/>
        </w:rPr>
        <w:t>3.1</w:t>
      </w:r>
      <w:r w:rsidRPr="00264EC7">
        <w:rPr>
          <w:rFonts w:hint="eastAsia"/>
          <w:sz w:val="24"/>
          <w:szCs w:val="24"/>
        </w:rPr>
        <w:t>、模态鉴别</w:t>
      </w:r>
      <w:proofErr w:type="gramStart"/>
      <w:r w:rsidRPr="00264EC7">
        <w:rPr>
          <w:rFonts w:hint="eastAsia"/>
          <w:sz w:val="24"/>
          <w:szCs w:val="24"/>
        </w:rPr>
        <w:t>器指导</w:t>
      </w:r>
      <w:proofErr w:type="gramEnd"/>
      <w:r w:rsidRPr="00264EC7">
        <w:rPr>
          <w:rFonts w:hint="eastAsia"/>
          <w:sz w:val="24"/>
          <w:szCs w:val="24"/>
        </w:rPr>
        <w:t>损失：</w:t>
      </w:r>
    </w:p>
    <w:p w:rsidR="00317406" w:rsidRPr="00264EC7" w:rsidRDefault="004002C7" w:rsidP="00264EC7">
      <w:pPr>
        <w:adjustRightInd w:val="0"/>
        <w:snapToGrid w:val="0"/>
        <w:spacing w:line="360" w:lineRule="auto"/>
        <w:ind w:firstLineChars="200" w:firstLine="480"/>
        <w:rPr>
          <w:rFonts w:ascii="宋体" w:hAnsi="宋体"/>
          <w:sz w:val="24"/>
          <w:szCs w:val="24"/>
        </w:rPr>
      </w:pPr>
      <m:oMath>
        <m:sSub>
          <m:sSubPr>
            <m:ctrlPr>
              <w:rPr>
                <w:rFonts w:ascii="Cambria Math" w:eastAsiaTheme="minorEastAsia" w:hAnsi="Cambria Math"/>
                <w:sz w:val="24"/>
                <w:szCs w:val="24"/>
              </w:rPr>
            </m:ctrlPr>
          </m:sSubPr>
          <m:e>
            <m:r>
              <m:rPr>
                <m:sty m:val="p"/>
              </m:rPr>
              <w:rPr>
                <w:rFonts w:ascii="Cambria Math" w:hAnsi="Cambria Math"/>
                <w:sz w:val="24"/>
                <w:szCs w:val="24"/>
              </w:rPr>
              <m:t>loss</m:t>
            </m:r>
          </m:e>
          <m:sub>
            <m:r>
              <m:rPr>
                <m:sty m:val="p"/>
              </m:rPr>
              <w:rPr>
                <w:rFonts w:ascii="Cambria Math" w:hAnsi="Cambria Math"/>
                <w:sz w:val="24"/>
                <w:szCs w:val="24"/>
              </w:rPr>
              <m:t xml:space="preserve">Adversarial,1 </m:t>
            </m:r>
          </m:sub>
        </m:sSub>
        <m:r>
          <m:rPr>
            <m:sty m:val="p"/>
          </m:rP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j=0,j≠i</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d>
          <m:dPr>
            <m:ctrlPr>
              <w:rPr>
                <w:rFonts w:ascii="Cambria Math"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hAnsi="Cambria Math"/>
                        <w:sz w:val="24"/>
                        <w:szCs w:val="24"/>
                      </w:rPr>
                      <m:t>Discriminator</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t,i,j</m:t>
                            </m:r>
                          </m:sub>
                        </m:sSub>
                      </m:e>
                    </m:d>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-0</m:t>
                    </m:r>
                  </m:e>
                </m:d>
              </m:e>
              <m:sub>
                <m:r>
                  <w:rPr>
                    <w:rFonts w:ascii="Cambria Math" w:hAnsi="Cambria Math"/>
                    <w:sz w:val="24"/>
                    <w:szCs w:val="24"/>
                  </w:rPr>
                  <m:t>2</m:t>
                </m:r>
              </m:sub>
              <m:sup>
                <m:r>
                  <w:rPr>
                    <w:rFonts w:ascii="Cambria Math" w:hAnsi="Cambria Math"/>
                    <w:sz w:val="24"/>
                    <w:szCs w:val="24"/>
                  </w:rPr>
                  <m:t>2</m:t>
                </m:r>
              </m:sup>
            </m:sSubSup>
          </m:e>
        </m:d>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j=0,j≠i</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d>
          <m:dPr>
            <m:ctrlPr>
              <w:rPr>
                <w:rFonts w:ascii="Cambria Math"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hAnsi="Cambria Math"/>
                        <w:sz w:val="24"/>
                        <w:szCs w:val="24"/>
                      </w:rPr>
                      <m:t>Discriminator</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kern w:val="0"/>
                                <w:sz w:val="24"/>
                                <w:szCs w:val="24"/>
                              </w:rPr>
                              <m:t>y</m:t>
                            </m:r>
                          </m:e>
                          <m:sub>
                            <m:r>
                              <w:rPr>
                                <w:rFonts w:ascii="Cambria Math" w:hAnsi="Cambria Math"/>
                                <w:kern w:val="0"/>
                                <w:sz w:val="24"/>
                                <w:szCs w:val="24"/>
                              </w:rPr>
                              <m:t>t,i,j</m:t>
                            </m:r>
                          </m:sub>
                        </m:sSub>
                      </m:e>
                    </m:d>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-0</m:t>
                    </m:r>
                  </m:e>
                </m:d>
              </m:e>
              <m:sub>
                <m:r>
                  <w:rPr>
                    <w:rFonts w:ascii="Cambria Math" w:hAnsi="Cambria Math"/>
                    <w:sz w:val="24"/>
                    <w:szCs w:val="24"/>
                  </w:rPr>
                  <m:t>2</m:t>
                </m:r>
              </m:sub>
              <m:sup>
                <m:r>
                  <w:rPr>
                    <w:rFonts w:ascii="Cambria Math" w:hAnsi="Cambria Math"/>
                    <w:sz w:val="24"/>
                    <w:szCs w:val="24"/>
                  </w:rPr>
                  <m:t>2</m:t>
                </m:r>
              </m:sup>
            </m:sSubSup>
          </m:e>
        </m:d>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j=0</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d>
          <m:dPr>
            <m:ctrlPr>
              <w:rPr>
                <w:rFonts w:ascii="Cambria Math"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hAnsi="Cambria Math"/>
                        <w:sz w:val="24"/>
                        <w:szCs w:val="24"/>
                      </w:rPr>
                      <m:t>Discriminator</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kern w:val="0"/>
                                <w:sz w:val="24"/>
                                <w:szCs w:val="24"/>
                              </w:rPr>
                              <m:t>y</m:t>
                            </m:r>
                          </m:e>
                          <m:sub>
                            <m:r>
                              <w:rPr>
                                <w:rFonts w:ascii="Cambria Math" w:hAnsi="Cambria Math"/>
                                <w:kern w:val="0"/>
                                <w:sz w:val="24"/>
                                <w:szCs w:val="24"/>
                              </w:rPr>
                              <m:t>t,x,i,j</m:t>
                            </m:r>
                          </m:sub>
                        </m:sSub>
                      </m:e>
                    </m:d>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-0</m:t>
                    </m:r>
                  </m:e>
                </m:d>
              </m:e>
              <m:sub>
                <m:r>
                  <w:rPr>
                    <w:rFonts w:ascii="Cambria Math" w:hAnsi="Cambria Math"/>
                    <w:sz w:val="24"/>
                    <w:szCs w:val="24"/>
                  </w:rPr>
                  <m:t>2</m:t>
                </m:r>
              </m:sub>
              <m:sup>
                <m:r>
                  <w:rPr>
                    <w:rFonts w:ascii="Cambria Math" w:hAnsi="Cambria Math"/>
                    <w:sz w:val="24"/>
                    <w:szCs w:val="24"/>
                  </w:rPr>
                  <m:t>2</m:t>
                </m:r>
              </m:sup>
            </m:sSubSup>
          </m:e>
        </m:d>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j=0</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d>
          <m:dPr>
            <m:ctrlPr>
              <w:rPr>
                <w:rFonts w:ascii="Cambria Math"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hAnsi="Cambria Math"/>
                        <w:sz w:val="24"/>
                        <w:szCs w:val="24"/>
                      </w:rPr>
                      <m:t>Discriminator</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t,y,i,j</m:t>
                            </m:r>
                          </m:sub>
                        </m:sSub>
                      </m:e>
                    </m:d>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-0</m:t>
                    </m:r>
                  </m:e>
                </m:d>
              </m:e>
              <m:sub>
                <m:r>
                  <w:rPr>
                    <w:rFonts w:ascii="Cambria Math" w:hAnsi="Cambria Math"/>
                    <w:sz w:val="24"/>
                    <w:szCs w:val="24"/>
                  </w:rPr>
                  <m:t>2</m:t>
                </m:r>
              </m:sub>
              <m:sup>
                <m:r>
                  <w:rPr>
                    <w:rFonts w:ascii="Cambria Math" w:hAnsi="Cambria Math"/>
                    <w:sz w:val="24"/>
                    <w:szCs w:val="24"/>
                  </w:rPr>
                  <m:t>2</m:t>
                </m:r>
              </m:sup>
            </m:sSubSup>
          </m:e>
        </m:d>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j=0,j≠i</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d>
          <m:dPr>
            <m:ctrlPr>
              <w:rPr>
                <w:rFonts w:ascii="Cambria Math"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hAnsi="Cambria Math"/>
                        <w:sz w:val="24"/>
                        <w:szCs w:val="24"/>
                      </w:rPr>
                      <m:t>Discriminator</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t,i,j</m:t>
                            </m:r>
                          </m:sub>
                        </m:sSub>
                      </m:e>
                    </m:d>
                    <m:d>
                      <m:dPr>
                        <m:begChr m:val="["/>
                        <m:endChr m:val="]"/>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-0</m:t>
                    </m:r>
                  </m:e>
                </m:d>
              </m:e>
              <m:sub>
                <m:r>
                  <w:rPr>
                    <w:rFonts w:ascii="Cambria Math" w:hAnsi="Cambria Math"/>
                    <w:sz w:val="24"/>
                    <w:szCs w:val="24"/>
                  </w:rPr>
                  <m:t>2</m:t>
                </m:r>
              </m:sub>
              <m:sup>
                <m:r>
                  <w:rPr>
                    <w:rFonts w:ascii="Cambria Math" w:hAnsi="Cambria Math"/>
                    <w:sz w:val="24"/>
                    <w:szCs w:val="24"/>
                  </w:rPr>
                  <m:t>2</m:t>
                </m:r>
              </m:sup>
            </m:sSubSup>
          </m:e>
        </m:d>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j=0,j≠i</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d>
          <m:dPr>
            <m:ctrlPr>
              <w:rPr>
                <w:rFonts w:ascii="Cambria Math"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hAnsi="Cambria Math"/>
                        <w:sz w:val="24"/>
                        <w:szCs w:val="24"/>
                      </w:rPr>
                      <m:t>Discriminator</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kern w:val="0"/>
                                <w:sz w:val="24"/>
                                <w:szCs w:val="24"/>
                              </w:rPr>
                              <m:t>y</m:t>
                            </m:r>
                          </m:e>
                          <m:sub>
                            <m:r>
                              <w:rPr>
                                <w:rFonts w:ascii="Cambria Math" w:hAnsi="Cambria Math"/>
                                <w:kern w:val="0"/>
                                <w:sz w:val="24"/>
                                <w:szCs w:val="24"/>
                              </w:rPr>
                              <m:t>t,i,j</m:t>
                            </m:r>
                          </m:sub>
                        </m:sSub>
                      </m:e>
                    </m:d>
                    <m:d>
                      <m:dPr>
                        <m:begChr m:val="["/>
                        <m:endChr m:val="]"/>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-1</m:t>
                    </m:r>
                  </m:e>
                </m:d>
              </m:e>
              <m:sub>
                <m:r>
                  <w:rPr>
                    <w:rFonts w:ascii="Cambria Math" w:hAnsi="Cambria Math"/>
                    <w:sz w:val="24"/>
                    <w:szCs w:val="24"/>
                  </w:rPr>
                  <m:t>2</m:t>
                </m:r>
              </m:sub>
              <m:sup>
                <m:r>
                  <w:rPr>
                    <w:rFonts w:ascii="Cambria Math" w:hAnsi="Cambria Math"/>
                    <w:sz w:val="24"/>
                    <w:szCs w:val="24"/>
                  </w:rPr>
                  <m:t>2</m:t>
                </m:r>
              </m:sup>
            </m:sSubSup>
          </m:e>
        </m:d>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j=0,</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d>
          <m:dPr>
            <m:ctrlPr>
              <w:rPr>
                <w:rFonts w:ascii="Cambria Math"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hAnsi="Cambria Math"/>
                        <w:sz w:val="24"/>
                        <w:szCs w:val="24"/>
                      </w:rPr>
                      <m:t>Discriminator</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kern w:val="0"/>
                                <w:sz w:val="24"/>
                                <w:szCs w:val="24"/>
                              </w:rPr>
                              <m:t>y</m:t>
                            </m:r>
                          </m:e>
                          <m:sub>
                            <m:r>
                              <w:rPr>
                                <w:rFonts w:ascii="Cambria Math" w:hAnsi="Cambria Math"/>
                                <w:kern w:val="0"/>
                                <w:sz w:val="24"/>
                                <w:szCs w:val="24"/>
                              </w:rPr>
                              <m:t>t,x,i,j</m:t>
                            </m:r>
                          </m:sub>
                        </m:sSub>
                      </m:e>
                    </m:d>
                    <m:d>
                      <m:dPr>
                        <m:begChr m:val="["/>
                        <m:endChr m:val="]"/>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-1</m:t>
                    </m:r>
                  </m:e>
                </m:d>
              </m:e>
              <m:sub>
                <m:r>
                  <w:rPr>
                    <w:rFonts w:ascii="Cambria Math" w:hAnsi="Cambria Math"/>
                    <w:sz w:val="24"/>
                    <w:szCs w:val="24"/>
                  </w:rPr>
                  <m:t>2</m:t>
                </m:r>
              </m:sub>
              <m:sup>
                <m:r>
                  <w:rPr>
                    <w:rFonts w:ascii="Cambria Math" w:hAnsi="Cambria Math"/>
                    <w:sz w:val="24"/>
                    <w:szCs w:val="24"/>
                  </w:rPr>
                  <m:t>2</m:t>
                </m:r>
              </m:sup>
            </m:sSubSup>
          </m:e>
        </m:d>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j=0</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d>
          <m:dPr>
            <m:ctrlPr>
              <w:rPr>
                <w:rFonts w:ascii="Cambria Math"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hAnsi="Cambria Math"/>
                        <w:sz w:val="24"/>
                        <w:szCs w:val="24"/>
                      </w:rPr>
                      <m:t>Discriminator</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t,y,i,j</m:t>
                            </m:r>
                          </m:sub>
                        </m:sSub>
                      </m:e>
                    </m:d>
                    <m:d>
                      <m:dPr>
                        <m:begChr m:val="["/>
                        <m:endChr m:val="]"/>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-0</m:t>
                    </m:r>
                  </m:e>
                </m:d>
              </m:e>
              <m:sub>
                <m:r>
                  <w:rPr>
                    <w:rFonts w:ascii="Cambria Math" w:hAnsi="Cambria Math"/>
                    <w:sz w:val="24"/>
                    <w:szCs w:val="24"/>
                  </w:rPr>
                  <m:t>2</m:t>
                </m:r>
              </m:sub>
              <m:sup>
                <m:r>
                  <w:rPr>
                    <w:rFonts w:ascii="Cambria Math" w:hAnsi="Cambria Math"/>
                    <w:sz w:val="24"/>
                    <w:szCs w:val="24"/>
                  </w:rPr>
                  <m:t>2</m:t>
                </m:r>
              </m:sup>
            </m:sSubSup>
          </m:e>
        </m:d>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j=0,j≠i</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d>
          <m:dPr>
            <m:ctrlPr>
              <w:rPr>
                <w:rFonts w:ascii="Cambria Math"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hAnsi="Cambria Math"/>
                        <w:sz w:val="24"/>
                        <w:szCs w:val="24"/>
                      </w:rPr>
                      <m:t>Discriminator</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t,i,j</m:t>
                            </m:r>
                          </m:sub>
                        </m:sSub>
                      </m:e>
                    </m:d>
                    <m:d>
                      <m:dPr>
                        <m:begChr m:val="["/>
                        <m:endChr m:val="]"/>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-j</m:t>
                    </m:r>
                  </m:e>
                </m:d>
              </m:e>
              <m:sub>
                <m:r>
                  <w:rPr>
                    <w:rFonts w:ascii="Cambria Math" w:hAnsi="Cambria Math"/>
                    <w:sz w:val="24"/>
                    <w:szCs w:val="24"/>
                  </w:rPr>
                  <m:t>2</m:t>
                </m:r>
              </m:sub>
              <m:sup>
                <m:r>
                  <w:rPr>
                    <w:rFonts w:ascii="Cambria Math" w:hAnsi="Cambria Math"/>
                    <w:sz w:val="24"/>
                    <w:szCs w:val="24"/>
                  </w:rPr>
                  <m:t>2</m:t>
                </m:r>
              </m:sup>
            </m:sSubSup>
          </m:e>
        </m:d>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j=0,j≠i</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d>
          <m:dPr>
            <m:ctrlPr>
              <w:rPr>
                <w:rFonts w:ascii="Cambria Math"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hAnsi="Cambria Math"/>
                        <w:sz w:val="24"/>
                        <w:szCs w:val="24"/>
                      </w:rPr>
                      <m:t>Discriminator</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kern w:val="0"/>
                                <w:sz w:val="24"/>
                                <w:szCs w:val="24"/>
                              </w:rPr>
                              <m:t>y</m:t>
                            </m:r>
                          </m:e>
                          <m:sub>
                            <m:r>
                              <w:rPr>
                                <w:rFonts w:ascii="Cambria Math" w:hAnsi="Cambria Math"/>
                                <w:kern w:val="0"/>
                                <w:sz w:val="24"/>
                                <w:szCs w:val="24"/>
                              </w:rPr>
                              <m:t>t,i,j</m:t>
                            </m:r>
                          </m:sub>
                        </m:sSub>
                      </m:e>
                    </m:d>
                    <m:d>
                      <m:dPr>
                        <m:begChr m:val="["/>
                        <m:endChr m:val="]"/>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-j</m:t>
                    </m:r>
                  </m:e>
                </m:d>
              </m:e>
              <m:sub>
                <m:r>
                  <w:rPr>
                    <w:rFonts w:ascii="Cambria Math" w:hAnsi="Cambria Math"/>
                    <w:sz w:val="24"/>
                    <w:szCs w:val="24"/>
                  </w:rPr>
                  <m:t>2</m:t>
                </m:r>
              </m:sub>
              <m:sup>
                <m:r>
                  <w:rPr>
                    <w:rFonts w:ascii="Cambria Math" w:hAnsi="Cambria Math"/>
                    <w:sz w:val="24"/>
                    <w:szCs w:val="24"/>
                  </w:rPr>
                  <m:t>2</m:t>
                </m:r>
              </m:sup>
            </m:sSubSup>
          </m:e>
        </m:d>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j=0</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d>
          <m:dPr>
            <m:ctrlPr>
              <w:rPr>
                <w:rFonts w:ascii="Cambria Math"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hAnsi="Cambria Math"/>
                        <w:sz w:val="24"/>
                        <w:szCs w:val="24"/>
                      </w:rPr>
                      <m:t>Discriminator</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kern w:val="0"/>
                                <w:sz w:val="24"/>
                                <w:szCs w:val="24"/>
                              </w:rPr>
                              <m:t>y</m:t>
                            </m:r>
                          </m:e>
                          <m:sub>
                            <m:r>
                              <w:rPr>
                                <w:rFonts w:ascii="Cambria Math" w:hAnsi="Cambria Math"/>
                                <w:kern w:val="0"/>
                                <w:sz w:val="24"/>
                                <w:szCs w:val="24"/>
                              </w:rPr>
                              <m:t>t,x,i,j</m:t>
                            </m:r>
                          </m:sub>
                        </m:sSub>
                      </m:e>
                    </m:d>
                    <m:d>
                      <m:dPr>
                        <m:begChr m:val="["/>
                        <m:endChr m:val="]"/>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-j</m:t>
                    </m:r>
                  </m:e>
                </m:d>
              </m:e>
              <m:sub>
                <m:r>
                  <w:rPr>
                    <w:rFonts w:ascii="Cambria Math" w:hAnsi="Cambria Math"/>
                    <w:sz w:val="24"/>
                    <w:szCs w:val="24"/>
                  </w:rPr>
                  <m:t>2</m:t>
                </m:r>
              </m:sub>
              <m:sup>
                <m:r>
                  <w:rPr>
                    <w:rFonts w:ascii="Cambria Math" w:hAnsi="Cambria Math"/>
                    <w:sz w:val="24"/>
                    <w:szCs w:val="24"/>
                  </w:rPr>
                  <m:t>2</m:t>
                </m:r>
              </m:sup>
            </m:sSubSup>
          </m:e>
        </m:d>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j=0</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d>
          <m:dPr>
            <m:ctrlPr>
              <w:rPr>
                <w:rFonts w:ascii="Cambria Math"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hAnsi="Cambria Math"/>
                        <w:sz w:val="24"/>
                        <w:szCs w:val="24"/>
                      </w:rPr>
                      <m:t>Discriminator</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t,y,i,j</m:t>
                            </m:r>
                          </m:sub>
                        </m:sSub>
                      </m:e>
                    </m:d>
                    <m:d>
                      <m:dPr>
                        <m:begChr m:val="["/>
                        <m:endChr m:val="]"/>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-j</m:t>
                    </m:r>
                  </m:e>
                </m:d>
              </m:e>
              <m:sub>
                <m:r>
                  <w:rPr>
                    <w:rFonts w:ascii="Cambria Math" w:hAnsi="Cambria Math"/>
                    <w:sz w:val="24"/>
                    <w:szCs w:val="24"/>
                  </w:rPr>
                  <m:t>2</m:t>
                </m:r>
              </m:sub>
              <m:sup>
                <m:r>
                  <w:rPr>
                    <w:rFonts w:ascii="Cambria Math" w:hAnsi="Cambria Math"/>
                    <w:sz w:val="24"/>
                    <w:szCs w:val="24"/>
                  </w:rPr>
                  <m:t>2</m:t>
                </m:r>
              </m:sup>
            </m:sSubSup>
          </m:e>
        </m:d>
      </m:oMath>
      <w:r w:rsidR="00317406" w:rsidRPr="00264EC7">
        <w:rPr>
          <w:rFonts w:ascii="宋体" w:hAnsi="宋体" w:hint="eastAsia"/>
          <w:sz w:val="24"/>
          <w:szCs w:val="24"/>
        </w:rPr>
        <w:t xml:space="preserve"> </w:t>
      </w:r>
    </w:p>
    <w:p w:rsidR="00317406" w:rsidRPr="00264EC7" w:rsidRDefault="00317406" w:rsidP="00317406">
      <w:pPr>
        <w:adjustRightInd w:val="0"/>
        <w:snapToGrid w:val="0"/>
        <w:spacing w:line="360" w:lineRule="auto"/>
        <w:ind w:firstLineChars="200" w:firstLine="480"/>
        <w:rPr>
          <w:sz w:val="24"/>
          <w:szCs w:val="24"/>
        </w:rPr>
      </w:pPr>
      <w:r w:rsidRPr="00264EC7">
        <w:rPr>
          <w:rFonts w:hint="eastAsia"/>
          <w:sz w:val="24"/>
          <w:szCs w:val="24"/>
        </w:rPr>
        <w:lastRenderedPageBreak/>
        <w:t>上式中，</w:t>
      </w:r>
      <m:oMath>
        <m:sSub>
          <m:sSubPr>
            <m:ctrlPr>
              <w:rPr>
                <w:rFonts w:ascii="Cambria Math" w:eastAsiaTheme="minorEastAsia" w:hAnsi="Cambria Math"/>
                <w:sz w:val="24"/>
                <w:szCs w:val="24"/>
              </w:rPr>
            </m:ctrlPr>
          </m:sSubPr>
          <m:e>
            <m:r>
              <m:rPr>
                <m:sty m:val="p"/>
              </m:rPr>
              <w:rPr>
                <w:rFonts w:ascii="Cambria Math" w:hAnsi="Cambria Math"/>
                <w:sz w:val="24"/>
                <w:szCs w:val="24"/>
              </w:rPr>
              <m:t>loss</m:t>
            </m:r>
          </m:e>
          <m:sub>
            <m:r>
              <m:rPr>
                <m:sty m:val="p"/>
              </m:rPr>
              <w:rPr>
                <w:rFonts w:ascii="Cambria Math" w:hAnsi="Cambria Math"/>
                <w:sz w:val="24"/>
                <w:szCs w:val="24"/>
              </w:rPr>
              <m:t xml:space="preserve">Adversarial,1 </m:t>
            </m:r>
          </m:sub>
        </m:sSub>
      </m:oMath>
      <w:r w:rsidR="00F53EE2" w:rsidRPr="00264EC7">
        <w:rPr>
          <w:rFonts w:hint="eastAsia"/>
          <w:sz w:val="24"/>
          <w:szCs w:val="24"/>
        </w:rPr>
        <w:t>表示由模态鉴别器</w:t>
      </w:r>
      <m:oMath>
        <m:r>
          <w:rPr>
            <w:rFonts w:ascii="Cambria Math" w:hAnsi="Cambria Math"/>
            <w:sz w:val="24"/>
            <w:szCs w:val="24"/>
          </w:rPr>
          <m:t>Discriminator</m:t>
        </m:r>
      </m:oMath>
      <w:r w:rsidR="00F53EE2" w:rsidRPr="00264EC7">
        <w:rPr>
          <w:rFonts w:hint="eastAsia"/>
          <w:sz w:val="24"/>
          <w:szCs w:val="24"/>
        </w:rPr>
        <w:t xml:space="preserve"> </w:t>
      </w:r>
      <w:r w:rsidR="00F53EE2" w:rsidRPr="00264EC7">
        <w:rPr>
          <w:rFonts w:hint="eastAsia"/>
          <w:sz w:val="24"/>
          <w:szCs w:val="24"/>
        </w:rPr>
        <w:t>提供的包括对抗性损失和类别一致性损失的指导损失；</w:t>
      </w:r>
      <m:oMath>
        <m:r>
          <w:rPr>
            <w:rFonts w:ascii="Cambria Math" w:hAnsi="Cambria Math"/>
            <w:sz w:val="24"/>
            <w:szCs w:val="24"/>
          </w:rPr>
          <m:t xml:space="preserve"> Discriminator</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t,i,j</m:t>
                </m:r>
              </m:sub>
            </m:sSub>
          </m:e>
        </m:d>
        <m:d>
          <m:dPr>
            <m:begChr m:val="["/>
            <m:endChr m:val="]"/>
            <m:ctrlPr>
              <w:rPr>
                <w:rFonts w:ascii="Cambria Math" w:hAnsi="Cambria Math"/>
                <w:i/>
                <w:sz w:val="24"/>
                <w:szCs w:val="24"/>
              </w:rPr>
            </m:ctrlPr>
          </m:dPr>
          <m:e>
            <m:r>
              <w:rPr>
                <w:rFonts w:ascii="Cambria Math" w:hAnsi="Cambria Math"/>
                <w:sz w:val="24"/>
                <w:szCs w:val="24"/>
              </w:rPr>
              <m:t>0</m:t>
            </m:r>
          </m:e>
        </m:d>
      </m:oMath>
      <w:r w:rsidR="00F53EE2" w:rsidRPr="00264EC7">
        <w:rPr>
          <w:rFonts w:hint="eastAsia"/>
          <w:sz w:val="24"/>
          <w:szCs w:val="24"/>
        </w:rPr>
        <w:t>表示以转换合成的</w:t>
      </w:r>
      <w:r w:rsidR="00F53EE2" w:rsidRPr="00264EC7">
        <w:rPr>
          <w:rFonts w:hint="eastAsia"/>
          <w:sz w:val="24"/>
          <w:szCs w:val="24"/>
        </w:rPr>
        <w:t>C</w:t>
      </w:r>
      <w:r w:rsidR="00F53EE2" w:rsidRPr="00264EC7">
        <w:rPr>
          <w:sz w:val="24"/>
          <w:szCs w:val="24"/>
        </w:rPr>
        <w:t>T</w:t>
      </w:r>
      <w:r w:rsidR="00F53EE2" w:rsidRPr="00264EC7">
        <w:rPr>
          <w:rFonts w:hint="eastAsia"/>
          <w:sz w:val="24"/>
          <w:szCs w:val="24"/>
        </w:rPr>
        <w:t>图</w:t>
      </w:r>
      <m:oMath>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t,i,j</m:t>
            </m:r>
          </m:sub>
        </m:sSub>
      </m:oMath>
      <w:r w:rsidR="00F53EE2" w:rsidRPr="00264EC7">
        <w:rPr>
          <w:rFonts w:hint="eastAsia"/>
          <w:sz w:val="24"/>
          <w:szCs w:val="24"/>
        </w:rPr>
        <w:t>为输入的鉴别器的第</w:t>
      </w:r>
      <w:r w:rsidR="00F53EE2" w:rsidRPr="00264EC7">
        <w:rPr>
          <w:rFonts w:hint="eastAsia"/>
          <w:sz w:val="24"/>
          <w:szCs w:val="24"/>
        </w:rPr>
        <w:t>1</w:t>
      </w:r>
      <w:r w:rsidR="00F53EE2" w:rsidRPr="00264EC7">
        <w:rPr>
          <w:rFonts w:hint="eastAsia"/>
          <w:sz w:val="24"/>
          <w:szCs w:val="24"/>
        </w:rPr>
        <w:t>个鉴别输出结果，其值为</w:t>
      </w:r>
      <w:r w:rsidR="00F53EE2" w:rsidRPr="00264EC7">
        <w:rPr>
          <w:rFonts w:hint="eastAsia"/>
          <w:sz w:val="24"/>
          <w:szCs w:val="24"/>
        </w:rPr>
        <w:t>0</w:t>
      </w:r>
      <w:r w:rsidR="00F53EE2" w:rsidRPr="00264EC7">
        <w:rPr>
          <w:rFonts w:hint="eastAsia"/>
          <w:sz w:val="24"/>
          <w:szCs w:val="24"/>
        </w:rPr>
        <w:t>或</w:t>
      </w:r>
      <w:r w:rsidR="00F53EE2" w:rsidRPr="00264EC7">
        <w:rPr>
          <w:rFonts w:hint="eastAsia"/>
          <w:sz w:val="24"/>
          <w:szCs w:val="24"/>
        </w:rPr>
        <w:t>1</w:t>
      </w:r>
      <w:r w:rsidR="00F53EE2" w:rsidRPr="00264EC7">
        <w:rPr>
          <w:rFonts w:hint="eastAsia"/>
          <w:sz w:val="24"/>
          <w:szCs w:val="24"/>
        </w:rPr>
        <w:t>，分别表示鉴别结果为合成图和真实图；</w:t>
      </w:r>
      <m:oMath>
        <m:r>
          <w:rPr>
            <w:rFonts w:ascii="Cambria Math" w:hAnsi="Cambria Math"/>
            <w:sz w:val="24"/>
            <w:szCs w:val="24"/>
          </w:rPr>
          <m:t xml:space="preserve"> Discriminator</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t,i,j</m:t>
                </m:r>
              </m:sub>
            </m:sSub>
          </m:e>
        </m:d>
        <m:d>
          <m:dPr>
            <m:begChr m:val="["/>
            <m:endChr m:val="]"/>
            <m:ctrlPr>
              <w:rPr>
                <w:rFonts w:ascii="Cambria Math" w:hAnsi="Cambria Math"/>
                <w:i/>
                <w:sz w:val="24"/>
                <w:szCs w:val="24"/>
              </w:rPr>
            </m:ctrlPr>
          </m:dPr>
          <m:e>
            <m:r>
              <w:rPr>
                <w:rFonts w:ascii="Cambria Math" w:hAnsi="Cambria Math"/>
                <w:sz w:val="24"/>
                <w:szCs w:val="24"/>
              </w:rPr>
              <m:t>1</m:t>
            </m:r>
          </m:e>
        </m:d>
      </m:oMath>
      <w:r w:rsidR="00DA66BA" w:rsidRPr="00264EC7">
        <w:rPr>
          <w:rFonts w:hint="eastAsia"/>
          <w:sz w:val="24"/>
          <w:szCs w:val="24"/>
        </w:rPr>
        <w:t>表示以转换合成的</w:t>
      </w:r>
      <w:r w:rsidR="00DA66BA" w:rsidRPr="00264EC7">
        <w:rPr>
          <w:rFonts w:hint="eastAsia"/>
          <w:sz w:val="24"/>
          <w:szCs w:val="24"/>
        </w:rPr>
        <w:t>C</w:t>
      </w:r>
      <w:r w:rsidR="00DA66BA" w:rsidRPr="00264EC7">
        <w:rPr>
          <w:sz w:val="24"/>
          <w:szCs w:val="24"/>
        </w:rPr>
        <w:t>T</w:t>
      </w:r>
      <w:r w:rsidR="00DA66BA" w:rsidRPr="00264EC7">
        <w:rPr>
          <w:rFonts w:hint="eastAsia"/>
          <w:sz w:val="24"/>
          <w:szCs w:val="24"/>
        </w:rPr>
        <w:t>图</w:t>
      </w:r>
      <m:oMath>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t,i,j</m:t>
            </m:r>
          </m:sub>
        </m:sSub>
      </m:oMath>
      <w:r w:rsidR="00DA66BA" w:rsidRPr="00264EC7">
        <w:rPr>
          <w:rFonts w:hint="eastAsia"/>
          <w:sz w:val="24"/>
          <w:szCs w:val="24"/>
        </w:rPr>
        <w:t>为输入</w:t>
      </w:r>
      <w:r w:rsidR="00F53EE2" w:rsidRPr="00264EC7">
        <w:rPr>
          <w:rFonts w:hint="eastAsia"/>
          <w:sz w:val="24"/>
          <w:szCs w:val="24"/>
        </w:rPr>
        <w:t>的鉴别器的第</w:t>
      </w:r>
      <w:r w:rsidR="00F53EE2" w:rsidRPr="00264EC7">
        <w:rPr>
          <w:sz w:val="24"/>
          <w:szCs w:val="24"/>
        </w:rPr>
        <w:t>2</w:t>
      </w:r>
      <w:r w:rsidR="00F53EE2" w:rsidRPr="00264EC7">
        <w:rPr>
          <w:rFonts w:hint="eastAsia"/>
          <w:sz w:val="24"/>
          <w:szCs w:val="24"/>
        </w:rPr>
        <w:t>个鉴别输出结果，其值为</w:t>
      </w:r>
      <w:r w:rsidR="00F53EE2" w:rsidRPr="00264EC7">
        <w:rPr>
          <w:rFonts w:hint="eastAsia"/>
          <w:sz w:val="24"/>
          <w:szCs w:val="24"/>
        </w:rPr>
        <w:t>0</w:t>
      </w:r>
      <w:r w:rsidR="00F53EE2" w:rsidRPr="00264EC7">
        <w:rPr>
          <w:rFonts w:hint="eastAsia"/>
          <w:sz w:val="24"/>
          <w:szCs w:val="24"/>
        </w:rPr>
        <w:t>或</w:t>
      </w:r>
      <w:r w:rsidR="00F53EE2" w:rsidRPr="00264EC7">
        <w:rPr>
          <w:rFonts w:hint="eastAsia"/>
          <w:sz w:val="24"/>
          <w:szCs w:val="24"/>
        </w:rPr>
        <w:t>1</w:t>
      </w:r>
      <w:r w:rsidR="00F53EE2" w:rsidRPr="00264EC7">
        <w:rPr>
          <w:rFonts w:hint="eastAsia"/>
          <w:sz w:val="24"/>
          <w:szCs w:val="24"/>
        </w:rPr>
        <w:t>，分别表示鉴别结果为</w:t>
      </w:r>
      <w:r w:rsidR="00F53EE2" w:rsidRPr="00264EC7">
        <w:rPr>
          <w:sz w:val="24"/>
          <w:szCs w:val="24"/>
        </w:rPr>
        <w:t>CT</w:t>
      </w:r>
      <w:r w:rsidR="00F53EE2" w:rsidRPr="00264EC7">
        <w:rPr>
          <w:rFonts w:hint="eastAsia"/>
          <w:sz w:val="24"/>
          <w:szCs w:val="24"/>
        </w:rPr>
        <w:t>图和</w:t>
      </w:r>
      <w:r w:rsidR="00F53EE2" w:rsidRPr="00264EC7">
        <w:rPr>
          <w:rFonts w:hint="eastAsia"/>
          <w:sz w:val="24"/>
          <w:szCs w:val="24"/>
        </w:rPr>
        <w:t>M</w:t>
      </w:r>
      <w:r w:rsidR="00F53EE2" w:rsidRPr="00264EC7">
        <w:rPr>
          <w:sz w:val="24"/>
          <w:szCs w:val="24"/>
        </w:rPr>
        <w:t>RI</w:t>
      </w:r>
      <w:r w:rsidR="00F53EE2" w:rsidRPr="00264EC7">
        <w:rPr>
          <w:rFonts w:hint="eastAsia"/>
          <w:sz w:val="24"/>
          <w:szCs w:val="24"/>
        </w:rPr>
        <w:t>；</w:t>
      </w:r>
      <m:oMath>
        <m:r>
          <w:rPr>
            <w:rFonts w:ascii="Cambria Math" w:hAnsi="Cambria Math"/>
            <w:sz w:val="24"/>
            <w:szCs w:val="24"/>
          </w:rPr>
          <m:t xml:space="preserve"> Discriminator</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t,i,j</m:t>
                </m:r>
              </m:sub>
            </m:sSub>
          </m:e>
        </m:d>
        <m:d>
          <m:dPr>
            <m:begChr m:val="["/>
            <m:endChr m:val="]"/>
            <m:ctrlPr>
              <w:rPr>
                <w:rFonts w:ascii="Cambria Math" w:hAnsi="Cambria Math"/>
                <w:i/>
                <w:sz w:val="24"/>
                <w:szCs w:val="24"/>
              </w:rPr>
            </m:ctrlPr>
          </m:dPr>
          <m:e>
            <m:r>
              <w:rPr>
                <w:rFonts w:ascii="Cambria Math" w:hAnsi="Cambria Math"/>
                <w:sz w:val="24"/>
                <w:szCs w:val="24"/>
              </w:rPr>
              <m:t>1</m:t>
            </m:r>
          </m:e>
        </m:d>
      </m:oMath>
      <w:r w:rsidR="00DA66BA" w:rsidRPr="00264EC7">
        <w:rPr>
          <w:rFonts w:hint="eastAsia"/>
          <w:sz w:val="24"/>
          <w:szCs w:val="24"/>
        </w:rPr>
        <w:t>表示以转换合成的</w:t>
      </w:r>
      <w:r w:rsidR="00DA66BA" w:rsidRPr="00264EC7">
        <w:rPr>
          <w:rFonts w:hint="eastAsia"/>
          <w:sz w:val="24"/>
          <w:szCs w:val="24"/>
        </w:rPr>
        <w:t>C</w:t>
      </w:r>
      <w:r w:rsidR="00DA66BA" w:rsidRPr="00264EC7">
        <w:rPr>
          <w:sz w:val="24"/>
          <w:szCs w:val="24"/>
        </w:rPr>
        <w:t>T</w:t>
      </w:r>
      <w:r w:rsidR="00DA66BA" w:rsidRPr="00264EC7">
        <w:rPr>
          <w:rFonts w:hint="eastAsia"/>
          <w:sz w:val="24"/>
          <w:szCs w:val="24"/>
        </w:rPr>
        <w:t>图</w:t>
      </w:r>
      <m:oMath>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t,i,j</m:t>
            </m:r>
          </m:sub>
        </m:sSub>
      </m:oMath>
      <w:r w:rsidR="00DA66BA" w:rsidRPr="00264EC7">
        <w:rPr>
          <w:rFonts w:hint="eastAsia"/>
          <w:sz w:val="24"/>
          <w:szCs w:val="24"/>
        </w:rPr>
        <w:t>为输入的鉴别器的第</w:t>
      </w:r>
      <w:r w:rsidR="00DA66BA" w:rsidRPr="00264EC7">
        <w:rPr>
          <w:sz w:val="24"/>
          <w:szCs w:val="24"/>
        </w:rPr>
        <w:t>3</w:t>
      </w:r>
      <w:r w:rsidR="00DA66BA" w:rsidRPr="00264EC7">
        <w:rPr>
          <w:rFonts w:hint="eastAsia"/>
          <w:sz w:val="24"/>
          <w:szCs w:val="24"/>
        </w:rPr>
        <w:t>个鉴别输出结果，其值为一个为整数的模态标号，分别表示鉴别结果为</w:t>
      </w:r>
      <w:r w:rsidR="00DA66BA" w:rsidRPr="00264EC7">
        <w:rPr>
          <w:sz w:val="24"/>
          <w:szCs w:val="24"/>
        </w:rPr>
        <w:t>CT</w:t>
      </w:r>
      <w:r w:rsidR="00DA66BA" w:rsidRPr="00264EC7">
        <w:rPr>
          <w:rFonts w:hint="eastAsia"/>
          <w:sz w:val="24"/>
          <w:szCs w:val="24"/>
        </w:rPr>
        <w:t>图和</w:t>
      </w:r>
      <w:r w:rsidR="00DA66BA" w:rsidRPr="00264EC7">
        <w:rPr>
          <w:rFonts w:hint="eastAsia"/>
          <w:sz w:val="24"/>
          <w:szCs w:val="24"/>
        </w:rPr>
        <w:t>M</w:t>
      </w:r>
      <w:r w:rsidR="00DA66BA" w:rsidRPr="00264EC7">
        <w:rPr>
          <w:sz w:val="24"/>
          <w:szCs w:val="24"/>
        </w:rPr>
        <w:t>RI</w:t>
      </w:r>
      <w:r w:rsidR="00DA66BA" w:rsidRPr="00264EC7">
        <w:rPr>
          <w:rFonts w:hint="eastAsia"/>
          <w:sz w:val="24"/>
          <w:szCs w:val="24"/>
        </w:rPr>
        <w:t>的</w:t>
      </w:r>
      <w:proofErr w:type="gramStart"/>
      <w:r w:rsidR="00DA66BA" w:rsidRPr="00264EC7">
        <w:rPr>
          <w:rFonts w:hint="eastAsia"/>
          <w:sz w:val="24"/>
          <w:szCs w:val="24"/>
        </w:rPr>
        <w:t>一</w:t>
      </w:r>
      <w:proofErr w:type="gramEnd"/>
      <w:r w:rsidR="00DA66BA" w:rsidRPr="00264EC7">
        <w:rPr>
          <w:rFonts w:hint="eastAsia"/>
          <w:sz w:val="24"/>
          <w:szCs w:val="24"/>
        </w:rPr>
        <w:t>个子模态；其他符号根据前文符号说明依次类推即可</w:t>
      </w:r>
      <w:r w:rsidRPr="00264EC7">
        <w:rPr>
          <w:rFonts w:hint="eastAsia"/>
          <w:sz w:val="24"/>
          <w:szCs w:val="24"/>
        </w:rPr>
        <w:t>。</w:t>
      </w:r>
    </w:p>
    <w:p w:rsidR="00317406" w:rsidRPr="00264EC7" w:rsidRDefault="00317406" w:rsidP="00317406">
      <w:pPr>
        <w:adjustRightInd w:val="0"/>
        <w:snapToGrid w:val="0"/>
        <w:spacing w:line="360" w:lineRule="auto"/>
        <w:ind w:firstLineChars="200" w:firstLine="480"/>
        <w:rPr>
          <w:sz w:val="24"/>
          <w:szCs w:val="24"/>
        </w:rPr>
      </w:pPr>
      <w:r w:rsidRPr="00264EC7">
        <w:rPr>
          <w:rFonts w:hint="eastAsia"/>
          <w:sz w:val="24"/>
          <w:szCs w:val="24"/>
        </w:rPr>
        <w:t>3.2</w:t>
      </w:r>
      <w:r w:rsidRPr="00264EC7">
        <w:rPr>
          <w:rFonts w:hint="eastAsia"/>
          <w:sz w:val="24"/>
          <w:szCs w:val="24"/>
        </w:rPr>
        <w:t>、特征鉴别器双向对抗损失：</w:t>
      </w:r>
    </w:p>
    <w:p w:rsidR="00317406" w:rsidRPr="00264EC7" w:rsidRDefault="004002C7" w:rsidP="00317406">
      <w:pPr>
        <w:adjustRightInd w:val="0"/>
        <w:snapToGrid w:val="0"/>
        <w:spacing w:line="360" w:lineRule="auto"/>
        <w:ind w:firstLineChars="200" w:firstLine="480"/>
        <w:rPr>
          <w:rFonts w:ascii="宋体" w:hAnsi="宋体"/>
          <w:sz w:val="24"/>
          <w:szCs w:val="24"/>
        </w:rPr>
      </w:pPr>
      <m:oMath>
        <m:sSub>
          <m:sSubPr>
            <m:ctrlPr>
              <w:rPr>
                <w:rFonts w:ascii="Cambria Math" w:eastAsiaTheme="minorEastAsia" w:hAnsi="Cambria Math"/>
                <w:sz w:val="24"/>
                <w:szCs w:val="24"/>
              </w:rPr>
            </m:ctrlPr>
          </m:sSubPr>
          <m:e>
            <m:r>
              <m:rPr>
                <m:sty m:val="p"/>
              </m:rPr>
              <w:rPr>
                <w:rFonts w:ascii="Cambria Math" w:hAnsi="Cambria Math"/>
                <w:sz w:val="24"/>
                <w:szCs w:val="24"/>
              </w:rPr>
              <m:t>loss</m:t>
            </m:r>
          </m:e>
          <m:sub>
            <m:r>
              <m:rPr>
                <m:sty m:val="p"/>
              </m:rPr>
              <w:rPr>
                <w:rFonts w:ascii="Cambria Math" w:hAnsi="Cambria Math"/>
                <w:sz w:val="24"/>
                <w:szCs w:val="24"/>
              </w:rPr>
              <m:t xml:space="preserve">Adversarial,2 </m:t>
            </m:r>
          </m:sub>
        </m:sSub>
        <m:r>
          <m:rPr>
            <m:sty m:val="p"/>
          </m:rP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d>
          <m:dPr>
            <m:ctrlPr>
              <w:rPr>
                <w:rFonts w:ascii="Cambria Math"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hAnsi="Cambria Math"/>
                        <w:sz w:val="24"/>
                        <w:szCs w:val="24"/>
                      </w:rPr>
                      <m:t>F</m:t>
                    </m:r>
                    <m:r>
                      <w:rPr>
                        <w:rFonts w:ascii="Cambria Math" w:hAnsi="Cambria Math" w:hint="eastAsia"/>
                        <w:sz w:val="24"/>
                        <w:szCs w:val="24"/>
                      </w:rPr>
                      <m:t>eature</m:t>
                    </m:r>
                    <m:r>
                      <w:rPr>
                        <w:rFonts w:ascii="Cambria Math" w:hAnsi="Cambria Math"/>
                        <w:sz w:val="24"/>
                        <w:szCs w:val="24"/>
                      </w:rPr>
                      <m:t>Discriminator</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kern w:val="0"/>
                                <w:sz w:val="24"/>
                                <w:szCs w:val="24"/>
                              </w:rPr>
                              <m:t>code</m:t>
                            </m:r>
                          </m:e>
                          <m:sub>
                            <m:r>
                              <w:rPr>
                                <w:rFonts w:ascii="Cambria Math" w:hAnsi="Cambria Math"/>
                                <w:kern w:val="0"/>
                                <w:sz w:val="24"/>
                                <w:szCs w:val="24"/>
                              </w:rPr>
                              <m:t>x,i</m:t>
                            </m:r>
                          </m:sub>
                        </m:sSub>
                      </m:e>
                    </m:d>
                    <m:r>
                      <w:rPr>
                        <w:rFonts w:ascii="Cambria Math" w:hAnsi="Cambria Math"/>
                        <w:sz w:val="24"/>
                        <w:szCs w:val="24"/>
                      </w:rPr>
                      <m:t>-1</m:t>
                    </m:r>
                  </m:e>
                </m:d>
              </m:e>
              <m:sub>
                <m:r>
                  <w:rPr>
                    <w:rFonts w:ascii="Cambria Math" w:hAnsi="Cambria Math"/>
                    <w:sz w:val="24"/>
                    <w:szCs w:val="24"/>
                  </w:rPr>
                  <m:t>2</m:t>
                </m:r>
              </m:sub>
              <m:sup>
                <m:r>
                  <w:rPr>
                    <w:rFonts w:ascii="Cambria Math" w:hAnsi="Cambria Math"/>
                    <w:sz w:val="24"/>
                    <w:szCs w:val="24"/>
                  </w:rPr>
                  <m:t>2</m:t>
                </m:r>
              </m:sup>
            </m:sSubSup>
          </m:e>
        </m:d>
        <m:r>
          <w:rPr>
            <w:rFonts w:ascii="Cambria Math" w:hAnsi="Cambria Math" w:hint="eastAsia"/>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d>
          <m:dPr>
            <m:ctrlPr>
              <w:rPr>
                <w:rFonts w:ascii="Cambria Math"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hAnsi="Cambria Math"/>
                        <w:sz w:val="24"/>
                        <w:szCs w:val="24"/>
                      </w:rPr>
                      <m:t>F</m:t>
                    </m:r>
                    <m:r>
                      <w:rPr>
                        <w:rFonts w:ascii="Cambria Math" w:hAnsi="Cambria Math" w:hint="eastAsia"/>
                        <w:sz w:val="24"/>
                        <w:szCs w:val="24"/>
                      </w:rPr>
                      <m:t>eature</m:t>
                    </m:r>
                    <m:r>
                      <w:rPr>
                        <w:rFonts w:ascii="Cambria Math" w:hAnsi="Cambria Math"/>
                        <w:sz w:val="24"/>
                        <w:szCs w:val="24"/>
                      </w:rPr>
                      <m:t>Discriminator</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kern w:val="0"/>
                                <w:sz w:val="24"/>
                                <w:szCs w:val="24"/>
                              </w:rPr>
                              <m:t>code</m:t>
                            </m:r>
                          </m:e>
                          <m:sub>
                            <m:r>
                              <w:rPr>
                                <w:rFonts w:ascii="Cambria Math" w:hAnsi="Cambria Math"/>
                                <w:kern w:val="0"/>
                                <w:sz w:val="24"/>
                                <w:szCs w:val="24"/>
                              </w:rPr>
                              <m:t>y,i</m:t>
                            </m:r>
                          </m:sub>
                        </m:sSub>
                      </m:e>
                    </m:d>
                    <m:d>
                      <m:dPr>
                        <m:begChr m:val="["/>
                        <m:endChr m:val="]"/>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m:t>
                    </m:r>
                  </m:e>
                </m:d>
              </m:e>
              <m:sub>
                <m:r>
                  <w:rPr>
                    <w:rFonts w:ascii="Cambria Math" w:hAnsi="Cambria Math"/>
                    <w:sz w:val="24"/>
                    <w:szCs w:val="24"/>
                  </w:rPr>
                  <m:t>2</m:t>
                </m:r>
              </m:sub>
              <m:sup>
                <m:r>
                  <w:rPr>
                    <w:rFonts w:ascii="Cambria Math" w:hAnsi="Cambria Math"/>
                    <w:sz w:val="24"/>
                    <w:szCs w:val="24"/>
                  </w:rPr>
                  <m:t>2</m:t>
                </m:r>
              </m:sup>
            </m:sSubSup>
          </m:e>
        </m:d>
      </m:oMath>
      <w:r w:rsidR="00317406" w:rsidRPr="00264EC7">
        <w:rPr>
          <w:rFonts w:ascii="宋体" w:hAnsi="宋体" w:hint="eastAsia"/>
          <w:sz w:val="24"/>
          <w:szCs w:val="24"/>
        </w:rPr>
        <w:t xml:space="preserve"> </w:t>
      </w:r>
    </w:p>
    <w:p w:rsidR="00317406" w:rsidRPr="00264EC7" w:rsidRDefault="00317406" w:rsidP="004A5C3E">
      <w:pPr>
        <w:adjustRightInd w:val="0"/>
        <w:snapToGrid w:val="0"/>
        <w:spacing w:line="360" w:lineRule="auto"/>
        <w:ind w:firstLineChars="200" w:firstLine="480"/>
        <w:rPr>
          <w:sz w:val="24"/>
          <w:szCs w:val="24"/>
        </w:rPr>
      </w:pPr>
      <w:r w:rsidRPr="00264EC7">
        <w:rPr>
          <w:rFonts w:hint="eastAsia"/>
          <w:sz w:val="24"/>
          <w:szCs w:val="24"/>
        </w:rPr>
        <w:t>上式中，</w:t>
      </w:r>
      <m:oMath>
        <m:sSub>
          <m:sSubPr>
            <m:ctrlPr>
              <w:rPr>
                <w:rFonts w:ascii="Cambria Math" w:eastAsiaTheme="minorEastAsia" w:hAnsi="Cambria Math"/>
                <w:sz w:val="24"/>
                <w:szCs w:val="24"/>
              </w:rPr>
            </m:ctrlPr>
          </m:sSubPr>
          <m:e>
            <m:r>
              <m:rPr>
                <m:sty m:val="p"/>
              </m:rPr>
              <w:rPr>
                <w:rFonts w:ascii="Cambria Math" w:hAnsi="Cambria Math"/>
                <w:sz w:val="24"/>
                <w:szCs w:val="24"/>
              </w:rPr>
              <m:t>loss</m:t>
            </m:r>
          </m:e>
          <m:sub>
            <m:r>
              <m:rPr>
                <m:sty m:val="p"/>
              </m:rPr>
              <w:rPr>
                <w:rFonts w:ascii="Cambria Math" w:hAnsi="Cambria Math"/>
                <w:sz w:val="24"/>
                <w:szCs w:val="24"/>
              </w:rPr>
              <m:t xml:space="preserve">Adversarial,2 </m:t>
            </m:r>
          </m:sub>
        </m:sSub>
      </m:oMath>
      <w:r w:rsidR="00DA66BA" w:rsidRPr="00264EC7">
        <w:rPr>
          <w:rFonts w:hint="eastAsia"/>
          <w:sz w:val="24"/>
          <w:szCs w:val="24"/>
        </w:rPr>
        <w:t>表示</w:t>
      </w:r>
      <w:proofErr w:type="gramStart"/>
      <w:r w:rsidR="00DA66BA" w:rsidRPr="00264EC7">
        <w:rPr>
          <w:rFonts w:hint="eastAsia"/>
          <w:sz w:val="24"/>
          <w:szCs w:val="24"/>
        </w:rPr>
        <w:t>由特征</w:t>
      </w:r>
      <w:proofErr w:type="gramEnd"/>
      <w:r w:rsidR="00DA66BA" w:rsidRPr="00264EC7">
        <w:rPr>
          <w:rFonts w:hint="eastAsia"/>
          <w:sz w:val="24"/>
          <w:szCs w:val="24"/>
        </w:rPr>
        <w:t>鉴别器</w:t>
      </w:r>
      <m:oMath>
        <m:r>
          <w:rPr>
            <w:rFonts w:ascii="Cambria Math" w:hAnsi="Cambria Math"/>
            <w:sz w:val="24"/>
            <w:szCs w:val="24"/>
          </w:rPr>
          <m:t>F</m:t>
        </m:r>
        <m:r>
          <w:rPr>
            <w:rFonts w:ascii="Cambria Math" w:hAnsi="Cambria Math" w:hint="eastAsia"/>
            <w:sz w:val="24"/>
            <w:szCs w:val="24"/>
          </w:rPr>
          <m:t>eature</m:t>
        </m:r>
        <m:r>
          <w:rPr>
            <w:rFonts w:ascii="Cambria Math" w:hAnsi="Cambria Math"/>
            <w:sz w:val="24"/>
            <w:szCs w:val="24"/>
          </w:rPr>
          <m:t>Discriminator</m:t>
        </m:r>
      </m:oMath>
      <w:r w:rsidR="00DA66BA" w:rsidRPr="00264EC7">
        <w:rPr>
          <w:rFonts w:hint="eastAsia"/>
          <w:sz w:val="24"/>
          <w:szCs w:val="24"/>
        </w:rPr>
        <w:t xml:space="preserve"> </w:t>
      </w:r>
      <w:r w:rsidR="00DA66BA" w:rsidRPr="00264EC7">
        <w:rPr>
          <w:rFonts w:hint="eastAsia"/>
          <w:sz w:val="24"/>
          <w:szCs w:val="24"/>
        </w:rPr>
        <w:t>向</w:t>
      </w:r>
      <w:r w:rsidR="00DA66BA" w:rsidRPr="00264EC7">
        <w:rPr>
          <w:rFonts w:hint="eastAsia"/>
          <w:sz w:val="24"/>
          <w:szCs w:val="24"/>
        </w:rPr>
        <w:t>C</w:t>
      </w:r>
      <w:r w:rsidR="00DA66BA" w:rsidRPr="00264EC7">
        <w:rPr>
          <w:sz w:val="24"/>
          <w:szCs w:val="24"/>
        </w:rPr>
        <w:t>T</w:t>
      </w:r>
      <w:r w:rsidR="00DA66BA" w:rsidRPr="00264EC7">
        <w:rPr>
          <w:rFonts w:hint="eastAsia"/>
          <w:sz w:val="24"/>
          <w:szCs w:val="24"/>
        </w:rPr>
        <w:t>模态的生成组件和</w:t>
      </w:r>
      <w:r w:rsidR="00DA66BA" w:rsidRPr="00264EC7">
        <w:rPr>
          <w:rFonts w:hint="eastAsia"/>
          <w:sz w:val="24"/>
          <w:szCs w:val="24"/>
        </w:rPr>
        <w:t>M</w:t>
      </w:r>
      <w:r w:rsidR="00DA66BA" w:rsidRPr="00264EC7">
        <w:rPr>
          <w:sz w:val="24"/>
          <w:szCs w:val="24"/>
        </w:rPr>
        <w:t>RI</w:t>
      </w:r>
      <w:r w:rsidR="00DA66BA" w:rsidRPr="00264EC7">
        <w:rPr>
          <w:rFonts w:hint="eastAsia"/>
          <w:sz w:val="24"/>
          <w:szCs w:val="24"/>
        </w:rPr>
        <w:t>模态的生成组件同时提供的双向对抗损失；</w:t>
      </w:r>
      <m:oMath>
        <m:r>
          <w:rPr>
            <w:rFonts w:ascii="Cambria Math" w:hAnsi="Cambria Math"/>
            <w:sz w:val="24"/>
            <w:szCs w:val="24"/>
          </w:rPr>
          <m:t>F</m:t>
        </m:r>
        <m:r>
          <w:rPr>
            <w:rFonts w:ascii="Cambria Math" w:hAnsi="Cambria Math" w:hint="eastAsia"/>
            <w:sz w:val="24"/>
            <w:szCs w:val="24"/>
          </w:rPr>
          <m:t>eature</m:t>
        </m:r>
        <m:r>
          <w:rPr>
            <w:rFonts w:ascii="Cambria Math" w:hAnsi="Cambria Math"/>
            <w:sz w:val="24"/>
            <w:szCs w:val="24"/>
          </w:rPr>
          <m:t>Discriminator</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kern w:val="0"/>
                    <w:sz w:val="24"/>
                    <w:szCs w:val="24"/>
                  </w:rPr>
                  <m:t>code</m:t>
                </m:r>
              </m:e>
              <m:sub>
                <m:r>
                  <w:rPr>
                    <w:rFonts w:ascii="Cambria Math" w:hAnsi="Cambria Math"/>
                    <w:kern w:val="0"/>
                    <w:sz w:val="24"/>
                    <w:szCs w:val="24"/>
                  </w:rPr>
                  <m:t>x,i</m:t>
                </m:r>
              </m:sub>
            </m:sSub>
          </m:e>
        </m:d>
      </m:oMath>
      <w:r w:rsidR="00DA66BA" w:rsidRPr="00264EC7">
        <w:rPr>
          <w:rFonts w:hint="eastAsia"/>
          <w:sz w:val="24"/>
          <w:szCs w:val="24"/>
        </w:rPr>
        <w:t>表示以</w:t>
      </w:r>
      <m:oMath>
        <m:sSub>
          <m:sSubPr>
            <m:ctrlPr>
              <w:rPr>
                <w:rFonts w:ascii="Cambria Math" w:hAnsi="Cambria Math"/>
                <w:i/>
                <w:sz w:val="24"/>
                <w:szCs w:val="24"/>
              </w:rPr>
            </m:ctrlPr>
          </m:sSubPr>
          <m:e>
            <m:r>
              <w:rPr>
                <w:rFonts w:ascii="Cambria Math" w:hAnsi="Cambria Math"/>
                <w:kern w:val="0"/>
                <w:sz w:val="24"/>
                <w:szCs w:val="24"/>
              </w:rPr>
              <m:t>code</m:t>
            </m:r>
          </m:e>
          <m:sub>
            <m:r>
              <w:rPr>
                <w:rFonts w:ascii="Cambria Math" w:hAnsi="Cambria Math"/>
                <w:kern w:val="0"/>
                <w:sz w:val="24"/>
                <w:szCs w:val="24"/>
              </w:rPr>
              <m:t>x,i</m:t>
            </m:r>
          </m:sub>
        </m:sSub>
      </m:oMath>
      <w:r w:rsidR="00DA66BA" w:rsidRPr="00264EC7">
        <w:rPr>
          <w:rFonts w:hint="eastAsia"/>
          <w:sz w:val="24"/>
          <w:szCs w:val="24"/>
        </w:rPr>
        <w:t>为输入的特征图的模态鉴别输出结果，其值为</w:t>
      </w:r>
      <w:r w:rsidR="00DA66BA" w:rsidRPr="00264EC7">
        <w:rPr>
          <w:rFonts w:hint="eastAsia"/>
          <w:sz w:val="24"/>
          <w:szCs w:val="24"/>
        </w:rPr>
        <w:t>0</w:t>
      </w:r>
      <w:r w:rsidR="00DA66BA" w:rsidRPr="00264EC7">
        <w:rPr>
          <w:rFonts w:hint="eastAsia"/>
          <w:sz w:val="24"/>
          <w:szCs w:val="24"/>
        </w:rPr>
        <w:t>或</w:t>
      </w:r>
      <w:r w:rsidR="00DA66BA" w:rsidRPr="00264EC7">
        <w:rPr>
          <w:rFonts w:hint="eastAsia"/>
          <w:sz w:val="24"/>
          <w:szCs w:val="24"/>
        </w:rPr>
        <w:t>1</w:t>
      </w:r>
      <w:r w:rsidR="00DA66BA" w:rsidRPr="00264EC7">
        <w:rPr>
          <w:rFonts w:hint="eastAsia"/>
          <w:sz w:val="24"/>
          <w:szCs w:val="24"/>
        </w:rPr>
        <w:t>，分别表示鉴别结果为</w:t>
      </w:r>
      <w:r w:rsidR="00DA66BA" w:rsidRPr="00264EC7">
        <w:rPr>
          <w:sz w:val="24"/>
          <w:szCs w:val="24"/>
        </w:rPr>
        <w:t>CT</w:t>
      </w:r>
      <w:r w:rsidR="00DA66BA" w:rsidRPr="00264EC7">
        <w:rPr>
          <w:rFonts w:hint="eastAsia"/>
          <w:sz w:val="24"/>
          <w:szCs w:val="24"/>
        </w:rPr>
        <w:t>图和</w:t>
      </w:r>
      <w:r w:rsidR="00DA66BA" w:rsidRPr="00264EC7">
        <w:rPr>
          <w:rFonts w:hint="eastAsia"/>
          <w:sz w:val="24"/>
          <w:szCs w:val="24"/>
        </w:rPr>
        <w:t>M</w:t>
      </w:r>
      <w:r w:rsidR="00DA66BA" w:rsidRPr="00264EC7">
        <w:rPr>
          <w:sz w:val="24"/>
          <w:szCs w:val="24"/>
        </w:rPr>
        <w:t>RI</w:t>
      </w:r>
      <w:r w:rsidR="00DA66BA" w:rsidRPr="00264EC7">
        <w:rPr>
          <w:rFonts w:hint="eastAsia"/>
          <w:sz w:val="24"/>
          <w:szCs w:val="24"/>
        </w:rPr>
        <w:t xml:space="preserve"> </w:t>
      </w:r>
      <w:r w:rsidRPr="00264EC7">
        <w:rPr>
          <w:rFonts w:hint="eastAsia"/>
          <w:sz w:val="24"/>
          <w:szCs w:val="24"/>
        </w:rPr>
        <w:t>。</w:t>
      </w:r>
    </w:p>
    <w:p w:rsidR="00317406" w:rsidRPr="00264EC7" w:rsidRDefault="00317406" w:rsidP="004A5C3E">
      <w:pPr>
        <w:adjustRightInd w:val="0"/>
        <w:snapToGrid w:val="0"/>
        <w:spacing w:line="360" w:lineRule="auto"/>
        <w:ind w:firstLineChars="200" w:firstLine="480"/>
        <w:rPr>
          <w:sz w:val="24"/>
          <w:szCs w:val="24"/>
        </w:rPr>
      </w:pPr>
      <w:r w:rsidRPr="00264EC7">
        <w:rPr>
          <w:rFonts w:hint="eastAsia"/>
          <w:sz w:val="24"/>
          <w:szCs w:val="24"/>
        </w:rPr>
        <w:t>3.3</w:t>
      </w:r>
      <w:r w:rsidRPr="00264EC7">
        <w:rPr>
          <w:rFonts w:hint="eastAsia"/>
          <w:sz w:val="24"/>
          <w:szCs w:val="24"/>
        </w:rPr>
        <w:t>、模态重建</w:t>
      </w:r>
      <w:proofErr w:type="gramStart"/>
      <w:r w:rsidRPr="00264EC7">
        <w:rPr>
          <w:rFonts w:hint="eastAsia"/>
          <w:sz w:val="24"/>
          <w:szCs w:val="24"/>
        </w:rPr>
        <w:t>自监督</w:t>
      </w:r>
      <w:proofErr w:type="gramEnd"/>
      <w:r w:rsidRPr="00264EC7">
        <w:rPr>
          <w:rFonts w:hint="eastAsia"/>
          <w:sz w:val="24"/>
          <w:szCs w:val="24"/>
        </w:rPr>
        <w:t>损失：</w:t>
      </w:r>
    </w:p>
    <w:p w:rsidR="00317406" w:rsidRPr="00264EC7" w:rsidRDefault="004002C7" w:rsidP="004A5C3E">
      <w:pPr>
        <w:adjustRightInd w:val="0"/>
        <w:snapToGrid w:val="0"/>
        <w:spacing w:line="360" w:lineRule="auto"/>
        <w:ind w:firstLineChars="200" w:firstLine="480"/>
        <w:rPr>
          <w:rFonts w:ascii="宋体" w:hAnsi="宋体"/>
          <w:sz w:val="24"/>
          <w:szCs w:val="24"/>
        </w:rPr>
      </w:pPr>
      <m:oMath>
        <m:sSub>
          <m:sSubPr>
            <m:ctrlPr>
              <w:rPr>
                <w:rFonts w:ascii="Cambria Math" w:eastAsiaTheme="minorEastAsia" w:hAnsi="Cambria Math"/>
                <w:sz w:val="24"/>
                <w:szCs w:val="24"/>
              </w:rPr>
            </m:ctrlPr>
          </m:sSubPr>
          <m:e>
            <m:r>
              <m:rPr>
                <m:sty m:val="p"/>
              </m:rPr>
              <w:rPr>
                <w:rFonts w:ascii="Cambria Math" w:hAnsi="Cambria Math"/>
                <w:sz w:val="24"/>
                <w:szCs w:val="24"/>
              </w:rPr>
              <m:t>loss</m:t>
            </m:r>
          </m:e>
          <m:sub>
            <m:r>
              <w:rPr>
                <w:rFonts w:ascii="Cambria Math" w:hAnsi="Cambria Math"/>
                <w:sz w:val="24"/>
                <w:szCs w:val="24"/>
              </w:rPr>
              <m:t>rebuild</m:t>
            </m:r>
          </m:sub>
        </m:sSub>
        <m:r>
          <m:rPr>
            <m:sty m:val="p"/>
          </m:rP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sSubSup>
          <m:sSubSupPr>
            <m:ctrlPr>
              <w:rPr>
                <w:rFonts w:ascii="Cambria Math" w:eastAsiaTheme="minorEastAsia" w:hAnsi="Cambria Math"/>
                <w:sz w:val="24"/>
                <w:szCs w:val="24"/>
              </w:rPr>
            </m:ctrlPr>
          </m:sSub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eastAsiaTheme="minorEastAsia" w:hAnsi="Cambria Math"/>
                        <w:sz w:val="24"/>
                        <w:szCs w:val="24"/>
                      </w:rPr>
                    </m:ctrlPr>
                  </m:sSubPr>
                  <m:e>
                    <m:r>
                      <w:rPr>
                        <w:rFonts w:ascii="Cambria Math" w:hAnsi="Cambria Math"/>
                        <w:sz w:val="24"/>
                        <w:szCs w:val="24"/>
                      </w:rPr>
                      <m:t>x</m:t>
                    </m:r>
                  </m:e>
                  <m:sub>
                    <m:r>
                      <w:rPr>
                        <w:rFonts w:ascii="Cambria Math" w:hAnsi="Cambria Math"/>
                        <w:sz w:val="24"/>
                        <w:szCs w:val="24"/>
                      </w:rPr>
                      <m:t>r,i</m:t>
                    </m:r>
                  </m:sub>
                </m:sSub>
              </m:e>
            </m:d>
          </m:e>
          <m:sub>
            <m:r>
              <w:rPr>
                <w:rFonts w:ascii="Cambria Math" w:hAnsi="Cambria Math"/>
                <w:sz w:val="24"/>
                <w:szCs w:val="24"/>
              </w:rPr>
              <m:t>2</m:t>
            </m:r>
          </m:sub>
          <m:sup>
            <m:r>
              <w:rPr>
                <w:rFonts w:ascii="Cambria Math" w:hAnsi="Cambria Math"/>
                <w:sz w:val="24"/>
                <w:szCs w:val="24"/>
              </w:rPr>
              <m:t>2</m:t>
            </m:r>
          </m:sup>
        </m:sSubSup>
        <m:r>
          <w:rPr>
            <w:rFonts w:ascii="Cambria Math" w:eastAsiaTheme="minorEastAsia" w:hAnsi="Cambria Math" w:hint="eastAsia"/>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sSubSup>
          <m:sSubSupPr>
            <m:ctrlPr>
              <w:rPr>
                <w:rFonts w:ascii="Cambria Math" w:eastAsiaTheme="minorEastAsia" w:hAnsi="Cambria Math"/>
                <w:sz w:val="24"/>
                <w:szCs w:val="24"/>
              </w:rPr>
            </m:ctrlPr>
          </m:sSub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hAnsi="Cambria Math" w:hint="eastAsia"/>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eastAsiaTheme="minorEastAsia" w:hAnsi="Cambria Math"/>
                        <w:sz w:val="24"/>
                        <w:szCs w:val="24"/>
                      </w:rPr>
                    </m:ctrlPr>
                  </m:sSubPr>
                  <m:e>
                    <m:r>
                      <w:rPr>
                        <w:rFonts w:ascii="Cambria Math" w:hAnsi="Cambria Math"/>
                        <w:sz w:val="24"/>
                        <w:szCs w:val="24"/>
                      </w:rPr>
                      <m:t>y</m:t>
                    </m:r>
                  </m:e>
                  <m:sub>
                    <m:r>
                      <w:rPr>
                        <w:rFonts w:ascii="Cambria Math" w:hAnsi="Cambria Math"/>
                        <w:sz w:val="24"/>
                        <w:szCs w:val="24"/>
                      </w:rPr>
                      <m:t>r,i</m:t>
                    </m:r>
                  </m:sub>
                </m:sSub>
              </m:e>
            </m:d>
          </m:e>
          <m:sub>
            <m:r>
              <w:rPr>
                <w:rFonts w:ascii="Cambria Math" w:hAnsi="Cambria Math"/>
                <w:sz w:val="24"/>
                <w:szCs w:val="24"/>
              </w:rPr>
              <m:t>2</m:t>
            </m:r>
          </m:sub>
          <m:sup>
            <m:r>
              <w:rPr>
                <w:rFonts w:ascii="Cambria Math" w:hAnsi="Cambria Math"/>
                <w:sz w:val="24"/>
                <w:szCs w:val="24"/>
              </w:rPr>
              <m:t>2</m:t>
            </m:r>
          </m:sup>
        </m:sSubSup>
      </m:oMath>
      <w:r w:rsidR="00317406" w:rsidRPr="00264EC7">
        <w:rPr>
          <w:rFonts w:ascii="宋体" w:hAnsi="宋体" w:hint="eastAsia"/>
          <w:sz w:val="24"/>
          <w:szCs w:val="24"/>
        </w:rPr>
        <w:t xml:space="preserve"> </w:t>
      </w:r>
    </w:p>
    <w:p w:rsidR="00317406" w:rsidRPr="00264EC7" w:rsidRDefault="00317406" w:rsidP="004A5C3E">
      <w:pPr>
        <w:adjustRightInd w:val="0"/>
        <w:snapToGrid w:val="0"/>
        <w:spacing w:line="360" w:lineRule="auto"/>
        <w:ind w:firstLineChars="200" w:firstLine="480"/>
        <w:rPr>
          <w:sz w:val="24"/>
          <w:szCs w:val="24"/>
        </w:rPr>
      </w:pPr>
      <w:r w:rsidRPr="00264EC7">
        <w:rPr>
          <w:rFonts w:hint="eastAsia"/>
          <w:sz w:val="24"/>
          <w:szCs w:val="24"/>
        </w:rPr>
        <w:t>上式中，</w:t>
      </w:r>
      <m:oMath>
        <m:sSub>
          <m:sSubPr>
            <m:ctrlPr>
              <w:rPr>
                <w:rFonts w:ascii="Cambria Math" w:eastAsiaTheme="minorEastAsia" w:hAnsi="Cambria Math"/>
                <w:sz w:val="24"/>
                <w:szCs w:val="24"/>
              </w:rPr>
            </m:ctrlPr>
          </m:sSubPr>
          <m:e>
            <m:r>
              <m:rPr>
                <m:sty m:val="p"/>
              </m:rPr>
              <w:rPr>
                <w:rFonts w:ascii="Cambria Math" w:hAnsi="Cambria Math"/>
                <w:sz w:val="24"/>
                <w:szCs w:val="24"/>
              </w:rPr>
              <m:t>loss</m:t>
            </m:r>
          </m:e>
          <m:sub>
            <m:r>
              <w:rPr>
                <w:rFonts w:ascii="Cambria Math" w:hAnsi="Cambria Math"/>
                <w:sz w:val="24"/>
                <w:szCs w:val="24"/>
              </w:rPr>
              <m:t>rebuild</m:t>
            </m:r>
          </m:sub>
        </m:sSub>
      </m:oMath>
      <w:r w:rsidR="00DA66BA" w:rsidRPr="00264EC7">
        <w:rPr>
          <w:rFonts w:hint="eastAsia"/>
          <w:sz w:val="24"/>
          <w:szCs w:val="24"/>
        </w:rPr>
        <w:t>表示模态重建</w:t>
      </w:r>
      <w:proofErr w:type="gramStart"/>
      <w:r w:rsidR="00DA66BA" w:rsidRPr="00264EC7">
        <w:rPr>
          <w:rFonts w:hint="eastAsia"/>
          <w:sz w:val="24"/>
          <w:szCs w:val="24"/>
        </w:rPr>
        <w:t>自监督</w:t>
      </w:r>
      <w:proofErr w:type="gramEnd"/>
      <w:r w:rsidR="00DA66BA" w:rsidRPr="00264EC7">
        <w:rPr>
          <w:rFonts w:hint="eastAsia"/>
          <w:sz w:val="24"/>
          <w:szCs w:val="24"/>
        </w:rPr>
        <w:t>损失，</w:t>
      </w:r>
      <m:oMath>
        <m:sSub>
          <m:sSubPr>
            <m:ctrlPr>
              <w:rPr>
                <w:rFonts w:ascii="Cambria Math" w:eastAsiaTheme="minorEastAsia"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DA66BA" w:rsidRPr="00264EC7">
        <w:rPr>
          <w:rFonts w:hint="eastAsia"/>
          <w:sz w:val="24"/>
          <w:szCs w:val="24"/>
        </w:rPr>
        <w:t>为真实的</w:t>
      </w:r>
      <w:r w:rsidR="00DA66BA" w:rsidRPr="00264EC7">
        <w:rPr>
          <w:rFonts w:hint="eastAsia"/>
          <w:sz w:val="24"/>
          <w:szCs w:val="24"/>
        </w:rPr>
        <w:t>C</w:t>
      </w:r>
      <w:r w:rsidR="00DA66BA" w:rsidRPr="00264EC7">
        <w:rPr>
          <w:sz w:val="24"/>
          <w:szCs w:val="24"/>
        </w:rPr>
        <w:t>T</w:t>
      </w:r>
      <w:r w:rsidR="00DA66BA" w:rsidRPr="00264EC7">
        <w:rPr>
          <w:rFonts w:hint="eastAsia"/>
          <w:sz w:val="24"/>
          <w:szCs w:val="24"/>
        </w:rPr>
        <w:t>图，</w:t>
      </w:r>
      <m:oMath>
        <m:sSub>
          <m:sSubPr>
            <m:ctrlPr>
              <w:rPr>
                <w:rFonts w:ascii="Cambria Math" w:eastAsiaTheme="minorEastAsia" w:hAnsi="Cambria Math"/>
                <w:sz w:val="24"/>
                <w:szCs w:val="24"/>
              </w:rPr>
            </m:ctrlPr>
          </m:sSubPr>
          <m:e>
            <m:r>
              <w:rPr>
                <w:rFonts w:ascii="Cambria Math" w:hAnsi="Cambria Math"/>
                <w:sz w:val="24"/>
                <w:szCs w:val="24"/>
              </w:rPr>
              <m:t>x</m:t>
            </m:r>
          </m:e>
          <m:sub>
            <m:r>
              <w:rPr>
                <w:rFonts w:ascii="Cambria Math" w:hAnsi="Cambria Math"/>
                <w:sz w:val="24"/>
                <w:szCs w:val="24"/>
              </w:rPr>
              <m:t>r,i</m:t>
            </m:r>
          </m:sub>
        </m:sSub>
      </m:oMath>
      <w:r w:rsidR="00DA66BA" w:rsidRPr="00264EC7">
        <w:rPr>
          <w:rFonts w:hint="eastAsia"/>
          <w:sz w:val="24"/>
          <w:szCs w:val="24"/>
        </w:rPr>
        <w:t>为</w:t>
      </w:r>
      <w:r w:rsidR="00DA66BA" w:rsidRPr="00264EC7">
        <w:rPr>
          <w:rFonts w:hint="eastAsia"/>
          <w:sz w:val="24"/>
          <w:szCs w:val="24"/>
        </w:rPr>
        <w:t>C</w:t>
      </w:r>
      <w:r w:rsidR="00DA66BA" w:rsidRPr="00264EC7">
        <w:rPr>
          <w:sz w:val="24"/>
          <w:szCs w:val="24"/>
        </w:rPr>
        <w:t>T</w:t>
      </w:r>
      <w:r w:rsidR="00DA66BA" w:rsidRPr="00264EC7">
        <w:rPr>
          <w:rFonts w:hint="eastAsia"/>
          <w:sz w:val="24"/>
          <w:szCs w:val="24"/>
        </w:rPr>
        <w:t>模态的重建图</w:t>
      </w:r>
      <w:r w:rsidRPr="00264EC7">
        <w:rPr>
          <w:rFonts w:hint="eastAsia"/>
          <w:sz w:val="24"/>
          <w:szCs w:val="24"/>
        </w:rPr>
        <w:t>。</w:t>
      </w:r>
    </w:p>
    <w:p w:rsidR="00317406" w:rsidRPr="00264EC7" w:rsidRDefault="00317406" w:rsidP="004A5C3E">
      <w:pPr>
        <w:adjustRightInd w:val="0"/>
        <w:snapToGrid w:val="0"/>
        <w:spacing w:line="360" w:lineRule="auto"/>
        <w:ind w:firstLineChars="200" w:firstLine="480"/>
        <w:rPr>
          <w:sz w:val="24"/>
          <w:szCs w:val="24"/>
        </w:rPr>
      </w:pPr>
      <w:r w:rsidRPr="00264EC7">
        <w:rPr>
          <w:rFonts w:hint="eastAsia"/>
          <w:sz w:val="24"/>
          <w:szCs w:val="24"/>
        </w:rPr>
        <w:t>3.4</w:t>
      </w:r>
      <w:r w:rsidRPr="00264EC7">
        <w:rPr>
          <w:rFonts w:hint="eastAsia"/>
          <w:sz w:val="24"/>
          <w:szCs w:val="24"/>
        </w:rPr>
        <w:t>、模态循环重建</w:t>
      </w:r>
      <w:proofErr w:type="gramStart"/>
      <w:r w:rsidRPr="00264EC7">
        <w:rPr>
          <w:rFonts w:hint="eastAsia"/>
          <w:sz w:val="24"/>
          <w:szCs w:val="24"/>
        </w:rPr>
        <w:t>自监督</w:t>
      </w:r>
      <w:proofErr w:type="gramEnd"/>
      <w:r w:rsidRPr="00264EC7">
        <w:rPr>
          <w:rFonts w:hint="eastAsia"/>
          <w:sz w:val="24"/>
          <w:szCs w:val="24"/>
        </w:rPr>
        <w:t>损失：</w:t>
      </w:r>
    </w:p>
    <w:p w:rsidR="00317406" w:rsidRPr="00264EC7" w:rsidRDefault="004002C7" w:rsidP="004A5C3E">
      <w:pPr>
        <w:adjustRightInd w:val="0"/>
        <w:snapToGrid w:val="0"/>
        <w:spacing w:line="360" w:lineRule="auto"/>
        <w:ind w:firstLineChars="200" w:firstLine="480"/>
        <w:rPr>
          <w:rFonts w:ascii="宋体" w:hAnsi="宋体"/>
          <w:sz w:val="24"/>
          <w:szCs w:val="24"/>
        </w:rPr>
      </w:pPr>
      <m:oMath>
        <m:sSub>
          <m:sSubPr>
            <m:ctrlPr>
              <w:rPr>
                <w:rFonts w:ascii="Cambria Math" w:eastAsiaTheme="minorEastAsia" w:hAnsi="Cambria Math"/>
                <w:sz w:val="24"/>
                <w:szCs w:val="24"/>
              </w:rPr>
            </m:ctrlPr>
          </m:sSubPr>
          <m:e>
            <m:r>
              <m:rPr>
                <m:sty m:val="p"/>
              </m:rPr>
              <w:rPr>
                <w:rFonts w:ascii="Cambria Math" w:hAnsi="Cambria Math"/>
                <w:sz w:val="24"/>
                <w:szCs w:val="24"/>
              </w:rPr>
              <m:t>loss</m:t>
            </m:r>
          </m:e>
          <m:sub>
            <m:r>
              <w:rPr>
                <w:rFonts w:ascii="Cambria Math" w:hAnsi="Cambria Math"/>
                <w:sz w:val="24"/>
                <w:szCs w:val="24"/>
              </w:rPr>
              <m:t>cycle,rebuild</m:t>
            </m:r>
          </m:sub>
        </m:sSub>
        <m:r>
          <m:rPr>
            <m:sty m:val="p"/>
          </m:rP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j=0,j≠i</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sSubSup>
          <m:sSubSupPr>
            <m:ctrlPr>
              <w:rPr>
                <w:rFonts w:ascii="Cambria Math" w:eastAsiaTheme="minorEastAsia" w:hAnsi="Cambria Math"/>
                <w:sz w:val="24"/>
                <w:szCs w:val="24"/>
              </w:rPr>
            </m:ctrlPr>
          </m:sSub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eastAsiaTheme="minorEastAsia" w:hAnsi="Cambria Math"/>
                        <w:sz w:val="24"/>
                        <w:szCs w:val="24"/>
                      </w:rPr>
                    </m:ctrlPr>
                  </m:sSubPr>
                  <m:e>
                    <m:r>
                      <w:rPr>
                        <w:rFonts w:ascii="Cambria Math" w:hAnsi="Cambria Math"/>
                        <w:sz w:val="24"/>
                        <w:szCs w:val="24"/>
                      </w:rPr>
                      <m:t>x</m:t>
                    </m:r>
                  </m:e>
                  <m:sub>
                    <m:r>
                      <w:rPr>
                        <w:rFonts w:ascii="Cambria Math" w:hAnsi="Cambria Math"/>
                        <w:sz w:val="24"/>
                        <w:szCs w:val="24"/>
                      </w:rPr>
                      <m:t>cr,i,j</m:t>
                    </m:r>
                  </m:sub>
                </m:sSub>
              </m:e>
            </m:d>
          </m:e>
          <m:sub>
            <m:r>
              <w:rPr>
                <w:rFonts w:ascii="Cambria Math" w:hAnsi="Cambria Math"/>
                <w:sz w:val="24"/>
                <w:szCs w:val="24"/>
              </w:rPr>
              <m:t>2</m:t>
            </m:r>
          </m:sub>
          <m:sup>
            <m:r>
              <w:rPr>
                <w:rFonts w:ascii="Cambria Math"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j=0,j≠i</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sSubSup>
          <m:sSubSupPr>
            <m:ctrlPr>
              <w:rPr>
                <w:rFonts w:ascii="Cambria Math" w:eastAsiaTheme="minorEastAsia" w:hAnsi="Cambria Math"/>
                <w:sz w:val="24"/>
                <w:szCs w:val="24"/>
              </w:rPr>
            </m:ctrlPr>
          </m:sSub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eastAsiaTheme="minorEastAsia" w:hAnsi="Cambria Math"/>
                        <w:sz w:val="24"/>
                        <w:szCs w:val="24"/>
                      </w:rPr>
                    </m:ctrlPr>
                  </m:sSubPr>
                  <m:e>
                    <m:r>
                      <w:rPr>
                        <w:rFonts w:ascii="Cambria Math" w:hAnsi="Cambria Math"/>
                        <w:sz w:val="24"/>
                        <w:szCs w:val="24"/>
                      </w:rPr>
                      <m:t>y</m:t>
                    </m:r>
                  </m:e>
                  <m:sub>
                    <m:r>
                      <w:rPr>
                        <w:rFonts w:ascii="Cambria Math" w:hAnsi="Cambria Math"/>
                        <w:sz w:val="24"/>
                        <w:szCs w:val="24"/>
                      </w:rPr>
                      <m:t>cr,i,j</m:t>
                    </m:r>
                  </m:sub>
                </m:sSub>
              </m:e>
            </m:d>
          </m:e>
          <m:sub>
            <m:r>
              <w:rPr>
                <w:rFonts w:ascii="Cambria Math" w:hAnsi="Cambria Math"/>
                <w:sz w:val="24"/>
                <w:szCs w:val="24"/>
              </w:rPr>
              <m:t>2</m:t>
            </m:r>
          </m:sub>
          <m:sup>
            <m:r>
              <w:rPr>
                <w:rFonts w:ascii="Cambria Math"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j=0</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sSubSup>
          <m:sSubSupPr>
            <m:ctrlPr>
              <w:rPr>
                <w:rFonts w:ascii="Cambria Math" w:eastAsiaTheme="minorEastAsia" w:hAnsi="Cambria Math"/>
                <w:sz w:val="24"/>
                <w:szCs w:val="24"/>
              </w:rPr>
            </m:ctrlPr>
          </m:sSub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eastAsiaTheme="minorEastAsia" w:hAnsi="Cambria Math"/>
                        <w:sz w:val="24"/>
                        <w:szCs w:val="24"/>
                      </w:rPr>
                    </m:ctrlPr>
                  </m:sSubPr>
                  <m:e>
                    <m:r>
                      <w:rPr>
                        <w:rFonts w:ascii="Cambria Math" w:hAnsi="Cambria Math"/>
                        <w:sz w:val="24"/>
                        <w:szCs w:val="24"/>
                      </w:rPr>
                      <m:t>x</m:t>
                    </m:r>
                  </m:e>
                  <m:sub>
                    <m:r>
                      <w:rPr>
                        <w:rFonts w:ascii="Cambria Math" w:hAnsi="Cambria Math"/>
                        <w:sz w:val="24"/>
                        <w:szCs w:val="24"/>
                      </w:rPr>
                      <m:t>cr,y,i,j</m:t>
                    </m:r>
                  </m:sub>
                </m:sSub>
              </m:e>
            </m:d>
          </m:e>
          <m:sub>
            <m:r>
              <w:rPr>
                <w:rFonts w:ascii="Cambria Math" w:hAnsi="Cambria Math"/>
                <w:sz w:val="24"/>
                <w:szCs w:val="24"/>
              </w:rPr>
              <m:t>2</m:t>
            </m:r>
          </m:sub>
          <m:sup>
            <m:r>
              <w:rPr>
                <w:rFonts w:ascii="Cambria Math"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j=0</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sSubSup>
          <m:sSubSupPr>
            <m:ctrlPr>
              <w:rPr>
                <w:rFonts w:ascii="Cambria Math" w:eastAsiaTheme="minorEastAsia" w:hAnsi="Cambria Math"/>
                <w:sz w:val="24"/>
                <w:szCs w:val="24"/>
              </w:rPr>
            </m:ctrlPr>
          </m:sSub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eastAsiaTheme="minorEastAsia" w:hAnsi="Cambria Math"/>
                        <w:sz w:val="24"/>
                        <w:szCs w:val="24"/>
                      </w:rPr>
                    </m:ctrlPr>
                  </m:sSubPr>
                  <m:e>
                    <m:r>
                      <w:rPr>
                        <w:rFonts w:ascii="Cambria Math" w:hAnsi="Cambria Math"/>
                        <w:sz w:val="24"/>
                        <w:szCs w:val="24"/>
                      </w:rPr>
                      <m:t>y</m:t>
                    </m:r>
                  </m:e>
                  <m:sub>
                    <m:r>
                      <w:rPr>
                        <w:rFonts w:ascii="Cambria Math" w:hAnsi="Cambria Math"/>
                        <w:sz w:val="24"/>
                        <w:szCs w:val="24"/>
                      </w:rPr>
                      <m:t>cr,x,i,j</m:t>
                    </m:r>
                  </m:sub>
                </m:sSub>
              </m:e>
            </m:d>
          </m:e>
          <m:sub>
            <m:r>
              <w:rPr>
                <w:rFonts w:ascii="Cambria Math" w:hAnsi="Cambria Math"/>
                <w:sz w:val="24"/>
                <w:szCs w:val="24"/>
              </w:rPr>
              <m:t>2</m:t>
            </m:r>
          </m:sub>
          <m:sup>
            <m:r>
              <w:rPr>
                <w:rFonts w:ascii="Cambria Math" w:hAnsi="Cambria Math"/>
                <w:sz w:val="24"/>
                <w:szCs w:val="24"/>
              </w:rPr>
              <m:t>2</m:t>
            </m:r>
          </m:sup>
        </m:sSubSup>
      </m:oMath>
      <w:r w:rsidR="00317406" w:rsidRPr="00264EC7">
        <w:rPr>
          <w:rFonts w:ascii="宋体" w:hAnsi="宋体" w:hint="eastAsia"/>
          <w:sz w:val="24"/>
          <w:szCs w:val="24"/>
        </w:rPr>
        <w:t xml:space="preserve"> </w:t>
      </w:r>
    </w:p>
    <w:p w:rsidR="00317406" w:rsidRPr="00264EC7" w:rsidRDefault="00317406" w:rsidP="004A5C3E">
      <w:pPr>
        <w:adjustRightInd w:val="0"/>
        <w:snapToGrid w:val="0"/>
        <w:spacing w:line="360" w:lineRule="auto"/>
        <w:ind w:firstLineChars="200" w:firstLine="480"/>
        <w:rPr>
          <w:sz w:val="24"/>
          <w:szCs w:val="24"/>
        </w:rPr>
      </w:pPr>
      <w:r w:rsidRPr="00264EC7">
        <w:rPr>
          <w:rFonts w:hint="eastAsia"/>
          <w:sz w:val="24"/>
          <w:szCs w:val="24"/>
        </w:rPr>
        <w:t>上式中，</w:t>
      </w:r>
      <m:oMath>
        <m:sSub>
          <m:sSubPr>
            <m:ctrlPr>
              <w:rPr>
                <w:rFonts w:ascii="Cambria Math" w:eastAsiaTheme="minorEastAsia" w:hAnsi="Cambria Math"/>
                <w:sz w:val="24"/>
                <w:szCs w:val="24"/>
              </w:rPr>
            </m:ctrlPr>
          </m:sSubPr>
          <m:e>
            <m:r>
              <m:rPr>
                <m:sty m:val="p"/>
              </m:rPr>
              <w:rPr>
                <w:rFonts w:ascii="Cambria Math" w:hAnsi="Cambria Math"/>
                <w:sz w:val="24"/>
                <w:szCs w:val="24"/>
              </w:rPr>
              <m:t>loss</m:t>
            </m:r>
          </m:e>
          <m:sub>
            <m:r>
              <w:rPr>
                <w:rFonts w:ascii="Cambria Math" w:hAnsi="Cambria Math"/>
                <w:sz w:val="24"/>
                <w:szCs w:val="24"/>
              </w:rPr>
              <m:t>cycle,rebuild</m:t>
            </m:r>
          </m:sub>
        </m:sSub>
      </m:oMath>
      <w:r w:rsidR="00DA66BA" w:rsidRPr="00264EC7">
        <w:rPr>
          <w:rFonts w:hint="eastAsia"/>
          <w:sz w:val="24"/>
          <w:szCs w:val="24"/>
        </w:rPr>
        <w:t>表示模态循环重建</w:t>
      </w:r>
      <w:proofErr w:type="gramStart"/>
      <w:r w:rsidR="00DA66BA" w:rsidRPr="00264EC7">
        <w:rPr>
          <w:rFonts w:hint="eastAsia"/>
          <w:sz w:val="24"/>
          <w:szCs w:val="24"/>
        </w:rPr>
        <w:t>自监督</w:t>
      </w:r>
      <w:proofErr w:type="gramEnd"/>
      <w:r w:rsidR="00DA66BA" w:rsidRPr="00264EC7">
        <w:rPr>
          <w:rFonts w:hint="eastAsia"/>
          <w:sz w:val="24"/>
          <w:szCs w:val="24"/>
        </w:rPr>
        <w:t>损失，</w:t>
      </w:r>
      <m:oMath>
        <m:sSub>
          <m:sSubPr>
            <m:ctrlPr>
              <w:rPr>
                <w:rFonts w:ascii="Cambria Math" w:eastAsiaTheme="minorEastAsia" w:hAnsi="Cambria Math"/>
                <w:sz w:val="24"/>
                <w:szCs w:val="24"/>
              </w:rPr>
            </m:ctrlPr>
          </m:sSubPr>
          <m:e>
            <m:r>
              <w:rPr>
                <w:rFonts w:ascii="Cambria Math" w:hAnsi="Cambria Math"/>
                <w:sz w:val="24"/>
                <w:szCs w:val="24"/>
              </w:rPr>
              <m:t>x</m:t>
            </m:r>
          </m:e>
          <m:sub>
            <m:r>
              <w:rPr>
                <w:rFonts w:ascii="Cambria Math" w:hAnsi="Cambria Math"/>
                <w:sz w:val="24"/>
                <w:szCs w:val="24"/>
              </w:rPr>
              <m:t>cr,i,j</m:t>
            </m:r>
          </m:sub>
        </m:sSub>
      </m:oMath>
      <w:r w:rsidR="00DA66BA" w:rsidRPr="00264EC7">
        <w:rPr>
          <w:rFonts w:hint="eastAsia"/>
          <w:sz w:val="24"/>
          <w:szCs w:val="24"/>
        </w:rPr>
        <w:t>表示</w:t>
      </w:r>
      <w:r w:rsidR="00DA66BA" w:rsidRPr="00264EC7">
        <w:rPr>
          <w:rFonts w:hint="eastAsia"/>
          <w:sz w:val="24"/>
          <w:szCs w:val="24"/>
        </w:rPr>
        <w:t>C</w:t>
      </w:r>
      <w:r w:rsidR="00DA66BA" w:rsidRPr="00264EC7">
        <w:rPr>
          <w:sz w:val="24"/>
          <w:szCs w:val="24"/>
        </w:rPr>
        <w:t>T</w:t>
      </w:r>
      <w:r w:rsidR="00DA66BA" w:rsidRPr="00264EC7">
        <w:rPr>
          <w:rFonts w:hint="eastAsia"/>
          <w:sz w:val="24"/>
          <w:szCs w:val="24"/>
        </w:rPr>
        <w:t>模态</w:t>
      </w:r>
      <w:proofErr w:type="gramStart"/>
      <w:r w:rsidR="00DA66BA" w:rsidRPr="00264EC7">
        <w:rPr>
          <w:rFonts w:hint="eastAsia"/>
          <w:sz w:val="24"/>
          <w:szCs w:val="24"/>
        </w:rPr>
        <w:t>内部子模态</w:t>
      </w:r>
      <w:proofErr w:type="gramEnd"/>
      <w:r w:rsidR="00DA66BA" w:rsidRPr="00264EC7">
        <w:rPr>
          <w:rFonts w:hint="eastAsia"/>
          <w:sz w:val="24"/>
          <w:szCs w:val="24"/>
        </w:rPr>
        <w:t>互转的循环重建图，</w:t>
      </w:r>
      <m:oMath>
        <m:sSub>
          <m:sSubPr>
            <m:ctrlPr>
              <w:rPr>
                <w:rFonts w:ascii="Cambria Math" w:eastAsiaTheme="minorEastAsia" w:hAnsi="Cambria Math"/>
                <w:sz w:val="24"/>
                <w:szCs w:val="24"/>
              </w:rPr>
            </m:ctrlPr>
          </m:sSubPr>
          <m:e>
            <m:r>
              <w:rPr>
                <w:rFonts w:ascii="Cambria Math" w:hAnsi="Cambria Math"/>
                <w:sz w:val="24"/>
                <w:szCs w:val="24"/>
              </w:rPr>
              <m:t>x</m:t>
            </m:r>
          </m:e>
          <m:sub>
            <m:r>
              <w:rPr>
                <w:rFonts w:ascii="Cambria Math" w:hAnsi="Cambria Math"/>
                <w:sz w:val="24"/>
                <w:szCs w:val="24"/>
              </w:rPr>
              <m:t>cr,y,i,j</m:t>
            </m:r>
          </m:sub>
        </m:sSub>
      </m:oMath>
      <w:r w:rsidR="00DA66BA" w:rsidRPr="00264EC7">
        <w:rPr>
          <w:rFonts w:hint="eastAsia"/>
          <w:sz w:val="24"/>
          <w:szCs w:val="24"/>
        </w:rPr>
        <w:t>表示</w:t>
      </w:r>
      <w:r w:rsidR="00DA66BA" w:rsidRPr="00264EC7">
        <w:rPr>
          <w:rFonts w:hint="eastAsia"/>
          <w:sz w:val="24"/>
          <w:szCs w:val="24"/>
        </w:rPr>
        <w:t>C</w:t>
      </w:r>
      <w:r w:rsidR="00DA66BA" w:rsidRPr="00264EC7">
        <w:rPr>
          <w:sz w:val="24"/>
          <w:szCs w:val="24"/>
        </w:rPr>
        <w:t>T</w:t>
      </w:r>
      <w:r w:rsidR="00DA66BA" w:rsidRPr="00264EC7">
        <w:rPr>
          <w:rFonts w:hint="eastAsia"/>
          <w:sz w:val="24"/>
          <w:szCs w:val="24"/>
        </w:rPr>
        <w:t>图转换为</w:t>
      </w:r>
      <w:r w:rsidR="00DA66BA" w:rsidRPr="00264EC7">
        <w:rPr>
          <w:rFonts w:hint="eastAsia"/>
          <w:sz w:val="24"/>
          <w:szCs w:val="24"/>
        </w:rPr>
        <w:t>M</w:t>
      </w:r>
      <w:r w:rsidR="00DA66BA" w:rsidRPr="00264EC7">
        <w:rPr>
          <w:sz w:val="24"/>
          <w:szCs w:val="24"/>
        </w:rPr>
        <w:t>RI</w:t>
      </w:r>
      <w:r w:rsidR="00DA66BA" w:rsidRPr="00264EC7">
        <w:rPr>
          <w:rFonts w:hint="eastAsia"/>
          <w:sz w:val="24"/>
          <w:szCs w:val="24"/>
        </w:rPr>
        <w:t>后再转换回来的循环重建图；其他符号根据前文符号说明依次类推即可</w:t>
      </w:r>
      <w:r w:rsidRPr="00264EC7">
        <w:rPr>
          <w:rFonts w:hint="eastAsia"/>
          <w:sz w:val="24"/>
          <w:szCs w:val="24"/>
        </w:rPr>
        <w:t>。</w:t>
      </w:r>
    </w:p>
    <w:p w:rsidR="00317406" w:rsidRPr="00264EC7" w:rsidRDefault="00317406" w:rsidP="004A5C3E">
      <w:pPr>
        <w:adjustRightInd w:val="0"/>
        <w:snapToGrid w:val="0"/>
        <w:spacing w:line="360" w:lineRule="auto"/>
        <w:ind w:firstLineChars="200" w:firstLine="480"/>
        <w:rPr>
          <w:sz w:val="24"/>
          <w:szCs w:val="24"/>
        </w:rPr>
      </w:pPr>
      <w:r w:rsidRPr="00264EC7">
        <w:rPr>
          <w:rFonts w:hint="eastAsia"/>
          <w:sz w:val="24"/>
          <w:szCs w:val="24"/>
        </w:rPr>
        <w:t>3.5</w:t>
      </w:r>
      <w:r w:rsidRPr="00264EC7">
        <w:rPr>
          <w:rFonts w:hint="eastAsia"/>
          <w:sz w:val="24"/>
          <w:szCs w:val="24"/>
        </w:rPr>
        <w:t>、模态循环重建一致性损失：</w:t>
      </w:r>
    </w:p>
    <w:p w:rsidR="00317406" w:rsidRPr="00264EC7" w:rsidRDefault="004002C7" w:rsidP="004A5C3E">
      <w:pPr>
        <w:adjustRightInd w:val="0"/>
        <w:snapToGrid w:val="0"/>
        <w:spacing w:line="360" w:lineRule="auto"/>
        <w:ind w:firstLineChars="200" w:firstLine="480"/>
        <w:rPr>
          <w:rFonts w:ascii="宋体" w:hAnsi="宋体"/>
          <w:sz w:val="24"/>
          <w:szCs w:val="24"/>
        </w:rPr>
      </w:pPr>
      <m:oMath>
        <m:sSub>
          <m:sSubPr>
            <m:ctrlPr>
              <w:rPr>
                <w:rFonts w:ascii="Cambria Math" w:eastAsiaTheme="minorEastAsia" w:hAnsi="Cambria Math"/>
                <w:sz w:val="24"/>
                <w:szCs w:val="24"/>
              </w:rPr>
            </m:ctrlPr>
          </m:sSubPr>
          <m:e>
            <m:r>
              <m:rPr>
                <m:sty m:val="p"/>
              </m:rPr>
              <w:rPr>
                <w:rFonts w:ascii="Cambria Math" w:hAnsi="Cambria Math"/>
                <w:sz w:val="24"/>
                <w:szCs w:val="24"/>
              </w:rPr>
              <m:t>loss</m:t>
            </m:r>
          </m:e>
          <m:sub>
            <m:r>
              <w:rPr>
                <w:rFonts w:ascii="Cambria Math" w:hAnsi="Cambria Math"/>
                <w:sz w:val="24"/>
                <w:szCs w:val="24"/>
              </w:rPr>
              <m:t>cycle,consistency</m:t>
            </m:r>
          </m:sub>
        </m:sSub>
        <m:r>
          <m:rPr>
            <m:sty m:val="p"/>
          </m:rP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k=0,k≠j,k≠i</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j=0,j≠i</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sSubSup>
          <m:sSubSupPr>
            <m:ctrlPr>
              <w:rPr>
                <w:rFonts w:ascii="Cambria Math" w:eastAsiaTheme="minorEastAsia" w:hAnsi="Cambria Math"/>
                <w:sz w:val="24"/>
                <w:szCs w:val="24"/>
              </w:rPr>
            </m:ctrlPr>
          </m:sSub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w:rPr>
                        <w:rFonts w:ascii="Cambria Math" w:hAnsi="Cambria Math"/>
                        <w:sz w:val="24"/>
                        <w:szCs w:val="24"/>
                      </w:rPr>
                      <m:t>x</m:t>
                    </m:r>
                  </m:e>
                  <m:sub>
                    <m:r>
                      <w:rPr>
                        <w:rFonts w:ascii="Cambria Math" w:hAnsi="Cambria Math"/>
                        <w:sz w:val="24"/>
                        <w:szCs w:val="24"/>
                      </w:rPr>
                      <m:t>cr,j,i</m:t>
                    </m:r>
                  </m:sub>
                </m:sSub>
                <m:r>
                  <w:rPr>
                    <w:rFonts w:ascii="Cambria Math" w:hAnsi="Cambria Math"/>
                    <w:sz w:val="24"/>
                    <w:szCs w:val="24"/>
                  </w:rPr>
                  <m:t>-</m:t>
                </m:r>
                <m:sSub>
                  <m:sSubPr>
                    <m:ctrlPr>
                      <w:rPr>
                        <w:rFonts w:ascii="Cambria Math" w:eastAsiaTheme="minorEastAsia" w:hAnsi="Cambria Math"/>
                        <w:sz w:val="24"/>
                        <w:szCs w:val="24"/>
                      </w:rPr>
                    </m:ctrlPr>
                  </m:sSubPr>
                  <m:e>
                    <m:r>
                      <w:rPr>
                        <w:rFonts w:ascii="Cambria Math" w:hAnsi="Cambria Math"/>
                        <w:sz w:val="24"/>
                        <w:szCs w:val="24"/>
                      </w:rPr>
                      <m:t>x</m:t>
                    </m:r>
                  </m:e>
                  <m:sub>
                    <m:r>
                      <w:rPr>
                        <w:rFonts w:ascii="Cambria Math" w:hAnsi="Cambria Math"/>
                        <w:sz w:val="24"/>
                        <w:szCs w:val="24"/>
                      </w:rPr>
                      <m:t>cr,k,i</m:t>
                    </m:r>
                  </m:sub>
                </m:sSub>
              </m:e>
            </m:d>
          </m:e>
          <m:sub>
            <m:r>
              <w:rPr>
                <w:rFonts w:ascii="Cambria Math" w:hAnsi="Cambria Math"/>
                <w:sz w:val="24"/>
                <w:szCs w:val="24"/>
              </w:rPr>
              <m:t>2</m:t>
            </m:r>
          </m:sub>
          <m:sup>
            <m:r>
              <w:rPr>
                <w:rFonts w:ascii="Cambria Math"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k=0,k≠j,k≠i</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j=0,j≠i</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sSubSup>
          <m:sSubSupPr>
            <m:ctrlPr>
              <w:rPr>
                <w:rFonts w:ascii="Cambria Math" w:eastAsiaTheme="minorEastAsia" w:hAnsi="Cambria Math"/>
                <w:sz w:val="24"/>
                <w:szCs w:val="24"/>
              </w:rPr>
            </m:ctrlPr>
          </m:sSub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w:rPr>
                        <w:rFonts w:ascii="Cambria Math" w:hAnsi="Cambria Math"/>
                        <w:sz w:val="24"/>
                        <w:szCs w:val="24"/>
                      </w:rPr>
                      <m:t>y</m:t>
                    </m:r>
                  </m:e>
                  <m:sub>
                    <m:r>
                      <w:rPr>
                        <w:rFonts w:ascii="Cambria Math" w:hAnsi="Cambria Math"/>
                        <w:sz w:val="24"/>
                        <w:szCs w:val="24"/>
                      </w:rPr>
                      <m:t>cr,j,i</m:t>
                    </m:r>
                  </m:sub>
                </m:sSub>
                <m:r>
                  <w:rPr>
                    <w:rFonts w:ascii="Cambria Math" w:hAnsi="Cambria Math"/>
                    <w:sz w:val="24"/>
                    <w:szCs w:val="24"/>
                  </w:rPr>
                  <m:t>-</m:t>
                </m:r>
                <m:sSub>
                  <m:sSubPr>
                    <m:ctrlPr>
                      <w:rPr>
                        <w:rFonts w:ascii="Cambria Math" w:eastAsiaTheme="minorEastAsia" w:hAnsi="Cambria Math"/>
                        <w:sz w:val="24"/>
                        <w:szCs w:val="24"/>
                      </w:rPr>
                    </m:ctrlPr>
                  </m:sSubPr>
                  <m:e>
                    <m:r>
                      <w:rPr>
                        <w:rFonts w:ascii="Cambria Math" w:hAnsi="Cambria Math"/>
                        <w:sz w:val="24"/>
                        <w:szCs w:val="24"/>
                      </w:rPr>
                      <m:t>y</m:t>
                    </m:r>
                  </m:e>
                  <m:sub>
                    <m:r>
                      <w:rPr>
                        <w:rFonts w:ascii="Cambria Math" w:hAnsi="Cambria Math"/>
                        <w:sz w:val="24"/>
                        <w:szCs w:val="24"/>
                      </w:rPr>
                      <m:t>cr,k,i</m:t>
                    </m:r>
                  </m:sub>
                </m:sSub>
              </m:e>
            </m:d>
          </m:e>
          <m:sub>
            <m:r>
              <w:rPr>
                <w:rFonts w:ascii="Cambria Math" w:hAnsi="Cambria Math"/>
                <w:sz w:val="24"/>
                <w:szCs w:val="24"/>
              </w:rPr>
              <m:t>2</m:t>
            </m:r>
          </m:sub>
          <m:sup>
            <m:r>
              <w:rPr>
                <w:rFonts w:ascii="Cambria Math"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k=0,k≠j</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j=0</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sSubSup>
          <m:sSubSupPr>
            <m:ctrlPr>
              <w:rPr>
                <w:rFonts w:ascii="Cambria Math" w:eastAsiaTheme="minorEastAsia" w:hAnsi="Cambria Math"/>
                <w:sz w:val="24"/>
                <w:szCs w:val="24"/>
              </w:rPr>
            </m:ctrlPr>
          </m:sSub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w:rPr>
                        <w:rFonts w:ascii="Cambria Math" w:hAnsi="Cambria Math"/>
                        <w:sz w:val="24"/>
                        <w:szCs w:val="24"/>
                      </w:rPr>
                      <m:t>x</m:t>
                    </m:r>
                  </m:e>
                  <m:sub>
                    <m:r>
                      <w:rPr>
                        <w:rFonts w:ascii="Cambria Math" w:hAnsi="Cambria Math"/>
                        <w:sz w:val="24"/>
                        <w:szCs w:val="24"/>
                      </w:rPr>
                      <m:t>cr,y,j,i</m:t>
                    </m:r>
                  </m:sub>
                </m:sSub>
                <m:r>
                  <w:rPr>
                    <w:rFonts w:ascii="Cambria Math" w:hAnsi="Cambria Math"/>
                    <w:sz w:val="24"/>
                    <w:szCs w:val="24"/>
                  </w:rPr>
                  <m:t>-</m:t>
                </m:r>
                <m:sSub>
                  <m:sSubPr>
                    <m:ctrlPr>
                      <w:rPr>
                        <w:rFonts w:ascii="Cambria Math" w:eastAsiaTheme="minorEastAsia" w:hAnsi="Cambria Math"/>
                        <w:sz w:val="24"/>
                        <w:szCs w:val="24"/>
                      </w:rPr>
                    </m:ctrlPr>
                  </m:sSubPr>
                  <m:e>
                    <m:r>
                      <w:rPr>
                        <w:rFonts w:ascii="Cambria Math" w:hAnsi="Cambria Math"/>
                        <w:sz w:val="24"/>
                        <w:szCs w:val="24"/>
                      </w:rPr>
                      <m:t>x</m:t>
                    </m:r>
                  </m:e>
                  <m:sub>
                    <m:r>
                      <w:rPr>
                        <w:rFonts w:ascii="Cambria Math" w:hAnsi="Cambria Math"/>
                        <w:sz w:val="24"/>
                        <w:szCs w:val="24"/>
                      </w:rPr>
                      <m:t>cr,y,k,i</m:t>
                    </m:r>
                  </m:sub>
                </m:sSub>
              </m:e>
            </m:d>
          </m:e>
          <m:sub>
            <m:r>
              <w:rPr>
                <w:rFonts w:ascii="Cambria Math" w:hAnsi="Cambria Math"/>
                <w:sz w:val="24"/>
                <w:szCs w:val="24"/>
              </w:rPr>
              <m:t>2</m:t>
            </m:r>
          </m:sub>
          <m:sup>
            <m:r>
              <w:rPr>
                <w:rFonts w:ascii="Cambria Math"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k=0,k≠j</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j=0</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sSubSup>
          <m:sSubSupPr>
            <m:ctrlPr>
              <w:rPr>
                <w:rFonts w:ascii="Cambria Math" w:eastAsiaTheme="minorEastAsia" w:hAnsi="Cambria Math"/>
                <w:sz w:val="24"/>
                <w:szCs w:val="24"/>
              </w:rPr>
            </m:ctrlPr>
          </m:sSub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w:rPr>
                        <w:rFonts w:ascii="Cambria Math" w:hAnsi="Cambria Math"/>
                        <w:sz w:val="24"/>
                        <w:szCs w:val="24"/>
                      </w:rPr>
                      <m:t>y</m:t>
                    </m:r>
                  </m:e>
                  <m:sub>
                    <m:r>
                      <w:rPr>
                        <w:rFonts w:ascii="Cambria Math" w:hAnsi="Cambria Math"/>
                        <w:sz w:val="24"/>
                        <w:szCs w:val="24"/>
                      </w:rPr>
                      <m:t>cr,x,j,i</m:t>
                    </m:r>
                  </m:sub>
                </m:sSub>
                <m:r>
                  <w:rPr>
                    <w:rFonts w:ascii="Cambria Math" w:hAnsi="Cambria Math"/>
                    <w:sz w:val="24"/>
                    <w:szCs w:val="24"/>
                  </w:rPr>
                  <m:t>-</m:t>
                </m:r>
                <m:sSub>
                  <m:sSubPr>
                    <m:ctrlPr>
                      <w:rPr>
                        <w:rFonts w:ascii="Cambria Math" w:eastAsiaTheme="minorEastAsia" w:hAnsi="Cambria Math"/>
                        <w:sz w:val="24"/>
                        <w:szCs w:val="24"/>
                      </w:rPr>
                    </m:ctrlPr>
                  </m:sSubPr>
                  <m:e>
                    <m:r>
                      <w:rPr>
                        <w:rFonts w:ascii="Cambria Math" w:hAnsi="Cambria Math"/>
                        <w:sz w:val="24"/>
                        <w:szCs w:val="24"/>
                      </w:rPr>
                      <m:t>y</m:t>
                    </m:r>
                  </m:e>
                  <m:sub>
                    <m:r>
                      <w:rPr>
                        <w:rFonts w:ascii="Cambria Math" w:hAnsi="Cambria Math"/>
                        <w:sz w:val="24"/>
                        <w:szCs w:val="24"/>
                      </w:rPr>
                      <m:t>cr,x,k,i</m:t>
                    </m:r>
                  </m:sub>
                </m:sSub>
              </m:e>
            </m:d>
          </m:e>
          <m:sub>
            <m:r>
              <w:rPr>
                <w:rFonts w:ascii="Cambria Math" w:hAnsi="Cambria Math"/>
                <w:sz w:val="24"/>
                <w:szCs w:val="24"/>
              </w:rPr>
              <m:t>2</m:t>
            </m:r>
          </m:sub>
          <m:sup>
            <m:r>
              <w:rPr>
                <w:rFonts w:ascii="Cambria Math" w:hAnsi="Cambria Math"/>
                <w:sz w:val="24"/>
                <w:szCs w:val="24"/>
              </w:rPr>
              <m:t>2</m:t>
            </m:r>
          </m:sup>
        </m:sSubSup>
      </m:oMath>
      <w:r w:rsidR="00317406" w:rsidRPr="00264EC7">
        <w:rPr>
          <w:rFonts w:ascii="宋体" w:hAnsi="宋体" w:hint="eastAsia"/>
          <w:sz w:val="24"/>
          <w:szCs w:val="24"/>
        </w:rPr>
        <w:t xml:space="preserve"> </w:t>
      </w:r>
    </w:p>
    <w:p w:rsidR="004A5C3E" w:rsidRPr="00264EC7" w:rsidRDefault="004A5C3E" w:rsidP="004A5C3E">
      <w:pPr>
        <w:adjustRightInd w:val="0"/>
        <w:snapToGrid w:val="0"/>
        <w:spacing w:line="360" w:lineRule="auto"/>
        <w:ind w:firstLineChars="200" w:firstLine="480"/>
        <w:rPr>
          <w:sz w:val="24"/>
          <w:szCs w:val="24"/>
        </w:rPr>
      </w:pPr>
      <w:r w:rsidRPr="00264EC7">
        <w:rPr>
          <w:rFonts w:hint="eastAsia"/>
          <w:sz w:val="24"/>
          <w:szCs w:val="24"/>
        </w:rPr>
        <w:t>上式中，</w:t>
      </w:r>
      <m:oMath>
        <m:sSub>
          <m:sSubPr>
            <m:ctrlPr>
              <w:rPr>
                <w:rFonts w:ascii="Cambria Math" w:eastAsiaTheme="minorEastAsia" w:hAnsi="Cambria Math"/>
                <w:sz w:val="24"/>
                <w:szCs w:val="24"/>
              </w:rPr>
            </m:ctrlPr>
          </m:sSubPr>
          <m:e>
            <m:r>
              <m:rPr>
                <m:sty m:val="p"/>
              </m:rPr>
              <w:rPr>
                <w:rFonts w:ascii="Cambria Math" w:hAnsi="Cambria Math"/>
                <w:sz w:val="24"/>
                <w:szCs w:val="24"/>
              </w:rPr>
              <m:t>loss</m:t>
            </m:r>
          </m:e>
          <m:sub>
            <m:r>
              <w:rPr>
                <w:rFonts w:ascii="Cambria Math" w:hAnsi="Cambria Math"/>
                <w:sz w:val="24"/>
                <w:szCs w:val="24"/>
              </w:rPr>
              <m:t>cycle,consistency</m:t>
            </m:r>
          </m:sub>
        </m:sSub>
      </m:oMath>
      <w:r w:rsidR="00DA66BA" w:rsidRPr="00264EC7">
        <w:rPr>
          <w:rFonts w:hint="eastAsia"/>
          <w:sz w:val="24"/>
          <w:szCs w:val="24"/>
        </w:rPr>
        <w:t>表示模态循环重建的一致性损失，即同一个真实</w:t>
      </w:r>
      <w:proofErr w:type="gramStart"/>
      <w:r w:rsidR="00DA66BA" w:rsidRPr="00264EC7">
        <w:rPr>
          <w:rFonts w:hint="eastAsia"/>
          <w:sz w:val="24"/>
          <w:szCs w:val="24"/>
        </w:rPr>
        <w:t>图经过</w:t>
      </w:r>
      <w:proofErr w:type="gramEnd"/>
      <w:r w:rsidR="00DA66BA" w:rsidRPr="00264EC7">
        <w:rPr>
          <w:rFonts w:hint="eastAsia"/>
          <w:sz w:val="24"/>
          <w:szCs w:val="24"/>
        </w:rPr>
        <w:t>不同</w:t>
      </w:r>
      <w:r w:rsidR="00DA66BA" w:rsidRPr="00264EC7">
        <w:rPr>
          <w:rFonts w:hint="eastAsia"/>
          <w:sz w:val="24"/>
          <w:szCs w:val="24"/>
        </w:rPr>
        <w:lastRenderedPageBreak/>
        <w:t>的中间模态转换后再转换回原图的</w:t>
      </w:r>
      <w:r w:rsidR="00D75C3B" w:rsidRPr="00264EC7">
        <w:rPr>
          <w:rFonts w:hint="eastAsia"/>
          <w:sz w:val="24"/>
          <w:szCs w:val="24"/>
        </w:rPr>
        <w:t>一致性损失；式中符号参见前文符号说明</w:t>
      </w:r>
      <w:r w:rsidRPr="00264EC7">
        <w:rPr>
          <w:rFonts w:hint="eastAsia"/>
          <w:sz w:val="24"/>
          <w:szCs w:val="24"/>
        </w:rPr>
        <w:t>。</w:t>
      </w:r>
    </w:p>
    <w:p w:rsidR="00317406" w:rsidRPr="00264EC7" w:rsidRDefault="00317406" w:rsidP="004A5C3E">
      <w:pPr>
        <w:adjustRightInd w:val="0"/>
        <w:snapToGrid w:val="0"/>
        <w:spacing w:line="360" w:lineRule="auto"/>
        <w:ind w:firstLineChars="200" w:firstLine="480"/>
        <w:rPr>
          <w:sz w:val="24"/>
          <w:szCs w:val="24"/>
        </w:rPr>
      </w:pPr>
      <w:r w:rsidRPr="00264EC7">
        <w:rPr>
          <w:rFonts w:hint="eastAsia"/>
          <w:sz w:val="24"/>
          <w:szCs w:val="24"/>
        </w:rPr>
        <w:t>3.6</w:t>
      </w:r>
      <w:r w:rsidRPr="00264EC7">
        <w:rPr>
          <w:rFonts w:hint="eastAsia"/>
          <w:sz w:val="24"/>
          <w:szCs w:val="24"/>
        </w:rPr>
        <w:t>、</w:t>
      </w:r>
      <w:r w:rsidR="004A5C3E" w:rsidRPr="00264EC7">
        <w:rPr>
          <w:rFonts w:hint="eastAsia"/>
          <w:sz w:val="24"/>
          <w:szCs w:val="24"/>
        </w:rPr>
        <w:t>语义一致性损失</w:t>
      </w:r>
      <w:r w:rsidRPr="00264EC7">
        <w:rPr>
          <w:rFonts w:hint="eastAsia"/>
          <w:sz w:val="24"/>
          <w:szCs w:val="24"/>
        </w:rPr>
        <w:t>：</w:t>
      </w:r>
    </w:p>
    <w:p w:rsidR="004A5C3E" w:rsidRPr="00264EC7" w:rsidRDefault="004002C7" w:rsidP="004A5C3E">
      <w:pPr>
        <w:adjustRightInd w:val="0"/>
        <w:snapToGrid w:val="0"/>
        <w:spacing w:line="360" w:lineRule="auto"/>
        <w:ind w:firstLineChars="200" w:firstLine="480"/>
        <w:rPr>
          <w:rFonts w:ascii="宋体" w:hAnsi="宋体"/>
          <w:sz w:val="24"/>
          <w:szCs w:val="24"/>
        </w:rPr>
      </w:pPr>
      <m:oMath>
        <m:sSub>
          <m:sSubPr>
            <m:ctrlPr>
              <w:rPr>
                <w:rFonts w:ascii="Cambria Math" w:eastAsiaTheme="minorEastAsia" w:hAnsi="Cambria Math"/>
                <w:sz w:val="24"/>
                <w:szCs w:val="24"/>
              </w:rPr>
            </m:ctrlPr>
          </m:sSubPr>
          <m:e>
            <m:r>
              <m:rPr>
                <m:sty m:val="p"/>
              </m:rPr>
              <w:rPr>
                <w:rFonts w:ascii="Cambria Math" w:hAnsi="Cambria Math"/>
                <w:sz w:val="24"/>
                <w:szCs w:val="24"/>
              </w:rPr>
              <m:t>loss</m:t>
            </m:r>
          </m:e>
          <m:sub>
            <m:r>
              <w:rPr>
                <w:rFonts w:ascii="Cambria Math" w:hAnsi="Cambria Math"/>
                <w:sz w:val="24"/>
                <w:szCs w:val="24"/>
              </w:rPr>
              <m:t>code,consistency</m:t>
            </m:r>
          </m:sub>
        </m:sSub>
        <m:r>
          <m:rPr>
            <m:sty m:val="p"/>
          </m:rP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j=0,j≠i</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sSubSup>
          <m:sSubSupPr>
            <m:ctrlPr>
              <w:rPr>
                <w:rFonts w:ascii="Cambria Math" w:eastAsiaTheme="minorEastAsia" w:hAnsi="Cambria Math"/>
                <w:sz w:val="24"/>
                <w:szCs w:val="24"/>
              </w:rPr>
            </m:ctrlPr>
          </m:sSub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hAnsi="Cambria Math"/>
                        <w:sz w:val="24"/>
                        <w:szCs w:val="24"/>
                      </w:rPr>
                      <m:t>code</m:t>
                    </m:r>
                  </m:e>
                  <m:sub>
                    <m:r>
                      <w:rPr>
                        <w:rFonts w:ascii="Cambria Math" w:hAnsi="Cambria Math"/>
                        <w:sz w:val="24"/>
                        <w:szCs w:val="24"/>
                      </w:rPr>
                      <m:t>x,i</m:t>
                    </m:r>
                  </m:sub>
                </m:sSub>
                <m:r>
                  <w:rPr>
                    <w:rFonts w:ascii="Cambria Math" w:hAnsi="Cambria Math"/>
                    <w:sz w:val="24"/>
                    <w:szCs w:val="24"/>
                  </w:rPr>
                  <m:t>-</m:t>
                </m:r>
                <m:sSub>
                  <m:sSubPr>
                    <m:ctrlPr>
                      <w:rPr>
                        <w:rFonts w:ascii="Cambria Math" w:eastAsiaTheme="minorEastAsia" w:hAnsi="Cambria Math"/>
                        <w:sz w:val="24"/>
                        <w:szCs w:val="24"/>
                      </w:rPr>
                    </m:ctrlPr>
                  </m:sSubPr>
                  <m:e>
                    <m:r>
                      <w:rPr>
                        <w:rFonts w:ascii="Cambria Math" w:hAnsi="Cambria Math"/>
                        <w:sz w:val="24"/>
                        <w:szCs w:val="24"/>
                      </w:rPr>
                      <m:t>code</m:t>
                    </m:r>
                  </m:e>
                  <m:sub>
                    <m:r>
                      <w:rPr>
                        <w:rFonts w:ascii="Cambria Math" w:hAnsi="Cambria Math"/>
                        <w:sz w:val="24"/>
                        <w:szCs w:val="24"/>
                      </w:rPr>
                      <m:t>t,i,x,j</m:t>
                    </m:r>
                  </m:sub>
                </m:sSub>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j=0,j≠i</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sSubSup>
          <m:sSubSupPr>
            <m:ctrlPr>
              <w:rPr>
                <w:rFonts w:ascii="Cambria Math" w:eastAsiaTheme="minorEastAsia" w:hAnsi="Cambria Math"/>
                <w:sz w:val="24"/>
                <w:szCs w:val="24"/>
              </w:rPr>
            </m:ctrlPr>
          </m:sSub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hAnsi="Cambria Math"/>
                        <w:sz w:val="24"/>
                        <w:szCs w:val="24"/>
                      </w:rPr>
                      <m:t>code</m:t>
                    </m:r>
                  </m:e>
                  <m:sub>
                    <m:r>
                      <w:rPr>
                        <w:rFonts w:ascii="Cambria Math" w:hAnsi="Cambria Math"/>
                        <w:sz w:val="24"/>
                        <w:szCs w:val="24"/>
                      </w:rPr>
                      <m:t>y,i</m:t>
                    </m:r>
                  </m:sub>
                </m:sSub>
                <m:r>
                  <w:rPr>
                    <w:rFonts w:ascii="Cambria Math" w:hAnsi="Cambria Math"/>
                    <w:sz w:val="24"/>
                    <w:szCs w:val="24"/>
                  </w:rPr>
                  <m:t>-</m:t>
                </m:r>
                <m:sSub>
                  <m:sSubPr>
                    <m:ctrlPr>
                      <w:rPr>
                        <w:rFonts w:ascii="Cambria Math" w:eastAsiaTheme="minorEastAsia" w:hAnsi="Cambria Math"/>
                        <w:sz w:val="24"/>
                        <w:szCs w:val="24"/>
                      </w:rPr>
                    </m:ctrlPr>
                  </m:sSubPr>
                  <m:e>
                    <m:r>
                      <w:rPr>
                        <w:rFonts w:ascii="Cambria Math" w:hAnsi="Cambria Math"/>
                        <w:sz w:val="24"/>
                        <w:szCs w:val="24"/>
                      </w:rPr>
                      <m:t>code</m:t>
                    </m:r>
                  </m:e>
                  <m:sub>
                    <m:r>
                      <w:rPr>
                        <w:rFonts w:ascii="Cambria Math" w:hAnsi="Cambria Math"/>
                        <w:sz w:val="24"/>
                        <w:szCs w:val="24"/>
                      </w:rPr>
                      <m:t>t,i,y,j</m:t>
                    </m:r>
                  </m:sub>
                </m:sSub>
              </m:e>
            </m:d>
          </m:e>
          <m:sub>
            <m:r>
              <w:rPr>
                <w:rFonts w:ascii="Cambria Math" w:hAnsi="Cambria Math"/>
                <w:sz w:val="24"/>
                <w:szCs w:val="24"/>
              </w:rPr>
              <m:t>2</m:t>
            </m:r>
          </m:sub>
          <m:sup>
            <m:r>
              <w:rPr>
                <w:rFonts w:ascii="Cambria Math"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j=0</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sSubSup>
          <m:sSubSupPr>
            <m:ctrlPr>
              <w:rPr>
                <w:rFonts w:ascii="Cambria Math" w:eastAsiaTheme="minorEastAsia" w:hAnsi="Cambria Math"/>
                <w:sz w:val="24"/>
                <w:szCs w:val="24"/>
              </w:rPr>
            </m:ctrlPr>
          </m:sSub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hAnsi="Cambria Math"/>
                        <w:sz w:val="24"/>
                        <w:szCs w:val="24"/>
                      </w:rPr>
                      <m:t>code</m:t>
                    </m:r>
                  </m:e>
                  <m:sub>
                    <m:r>
                      <w:rPr>
                        <w:rFonts w:ascii="Cambria Math" w:hAnsi="Cambria Math"/>
                        <w:sz w:val="24"/>
                        <w:szCs w:val="24"/>
                      </w:rPr>
                      <m:t>x,i</m:t>
                    </m:r>
                  </m:sub>
                </m:sSub>
                <m:r>
                  <w:rPr>
                    <w:rFonts w:ascii="Cambria Math" w:hAnsi="Cambria Math"/>
                    <w:sz w:val="24"/>
                    <w:szCs w:val="24"/>
                  </w:rPr>
                  <m:t>-</m:t>
                </m:r>
                <m:sSub>
                  <m:sSubPr>
                    <m:ctrlPr>
                      <w:rPr>
                        <w:rFonts w:ascii="Cambria Math" w:eastAsiaTheme="minorEastAsia" w:hAnsi="Cambria Math"/>
                        <w:sz w:val="24"/>
                        <w:szCs w:val="24"/>
                      </w:rPr>
                    </m:ctrlPr>
                  </m:sSubPr>
                  <m:e>
                    <m:r>
                      <w:rPr>
                        <w:rFonts w:ascii="Cambria Math" w:hAnsi="Cambria Math"/>
                        <w:sz w:val="24"/>
                        <w:szCs w:val="24"/>
                      </w:rPr>
                      <m:t>code</m:t>
                    </m:r>
                  </m:e>
                  <m:sub>
                    <m:r>
                      <w:rPr>
                        <w:rFonts w:ascii="Cambria Math" w:hAnsi="Cambria Math"/>
                        <w:sz w:val="24"/>
                        <w:szCs w:val="24"/>
                      </w:rPr>
                      <m:t>t,x,i,y,j</m:t>
                    </m:r>
                  </m:sub>
                </m:sSub>
              </m:e>
            </m:d>
          </m:e>
          <m:sub>
            <m:r>
              <w:rPr>
                <w:rFonts w:ascii="Cambria Math" w:hAnsi="Cambria Math"/>
                <w:sz w:val="24"/>
                <w:szCs w:val="24"/>
              </w:rPr>
              <m:t>2</m:t>
            </m:r>
          </m:sub>
          <m:sup>
            <m:r>
              <w:rPr>
                <w:rFonts w:ascii="Cambria Math"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j=0</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sSubSup>
          <m:sSubSupPr>
            <m:ctrlPr>
              <w:rPr>
                <w:rFonts w:ascii="Cambria Math" w:eastAsiaTheme="minorEastAsia" w:hAnsi="Cambria Math"/>
                <w:sz w:val="24"/>
                <w:szCs w:val="24"/>
              </w:rPr>
            </m:ctrlPr>
          </m:sSub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hAnsi="Cambria Math"/>
                        <w:sz w:val="24"/>
                        <w:szCs w:val="24"/>
                      </w:rPr>
                      <m:t>code</m:t>
                    </m:r>
                  </m:e>
                  <m:sub>
                    <m:r>
                      <w:rPr>
                        <w:rFonts w:ascii="Cambria Math" w:hAnsi="Cambria Math"/>
                        <w:sz w:val="24"/>
                        <w:szCs w:val="24"/>
                      </w:rPr>
                      <m:t>y,i</m:t>
                    </m:r>
                  </m:sub>
                </m:sSub>
                <m:r>
                  <w:rPr>
                    <w:rFonts w:ascii="Cambria Math" w:hAnsi="Cambria Math"/>
                    <w:sz w:val="24"/>
                    <w:szCs w:val="24"/>
                  </w:rPr>
                  <m:t>-</m:t>
                </m:r>
                <m:sSub>
                  <m:sSubPr>
                    <m:ctrlPr>
                      <w:rPr>
                        <w:rFonts w:ascii="Cambria Math" w:eastAsiaTheme="minorEastAsia" w:hAnsi="Cambria Math"/>
                        <w:sz w:val="24"/>
                        <w:szCs w:val="24"/>
                      </w:rPr>
                    </m:ctrlPr>
                  </m:sSubPr>
                  <m:e>
                    <m:r>
                      <w:rPr>
                        <w:rFonts w:ascii="Cambria Math" w:hAnsi="Cambria Math"/>
                        <w:sz w:val="24"/>
                        <w:szCs w:val="24"/>
                      </w:rPr>
                      <m:t>code</m:t>
                    </m:r>
                  </m:e>
                  <m:sub>
                    <m:r>
                      <w:rPr>
                        <w:rFonts w:ascii="Cambria Math" w:hAnsi="Cambria Math"/>
                        <w:sz w:val="24"/>
                        <w:szCs w:val="24"/>
                      </w:rPr>
                      <m:t>t,y,i,x,j</m:t>
                    </m:r>
                  </m:sub>
                </m:sSub>
              </m:e>
            </m:d>
          </m:e>
          <m:sub>
            <m:r>
              <w:rPr>
                <w:rFonts w:ascii="Cambria Math" w:hAnsi="Cambria Math"/>
                <w:sz w:val="24"/>
                <w:szCs w:val="24"/>
              </w:rPr>
              <m:t>2</m:t>
            </m:r>
          </m:sub>
          <m:sup>
            <m:r>
              <w:rPr>
                <w:rFonts w:ascii="Cambria Math" w:hAnsi="Cambria Math"/>
                <w:sz w:val="24"/>
                <w:szCs w:val="24"/>
              </w:rPr>
              <m:t>2</m:t>
            </m:r>
          </m:sup>
        </m:sSubSup>
      </m:oMath>
      <w:r w:rsidR="004A5C3E" w:rsidRPr="00264EC7">
        <w:rPr>
          <w:rFonts w:ascii="宋体" w:hAnsi="宋体" w:hint="eastAsia"/>
          <w:sz w:val="24"/>
          <w:szCs w:val="24"/>
        </w:rPr>
        <w:t xml:space="preserve"> </w:t>
      </w:r>
    </w:p>
    <w:p w:rsidR="004A5C3E" w:rsidRPr="00264EC7" w:rsidRDefault="004A5C3E" w:rsidP="004A5C3E">
      <w:pPr>
        <w:adjustRightInd w:val="0"/>
        <w:snapToGrid w:val="0"/>
        <w:spacing w:line="360" w:lineRule="auto"/>
        <w:ind w:firstLineChars="200" w:firstLine="480"/>
        <w:rPr>
          <w:sz w:val="24"/>
          <w:szCs w:val="24"/>
        </w:rPr>
      </w:pPr>
      <w:r w:rsidRPr="00264EC7">
        <w:rPr>
          <w:rFonts w:hint="eastAsia"/>
          <w:sz w:val="24"/>
          <w:szCs w:val="24"/>
        </w:rPr>
        <w:t>上式中，</w:t>
      </w:r>
      <m:oMath>
        <m:sSub>
          <m:sSubPr>
            <m:ctrlPr>
              <w:rPr>
                <w:rFonts w:ascii="Cambria Math" w:eastAsiaTheme="minorEastAsia" w:hAnsi="Cambria Math"/>
                <w:sz w:val="24"/>
                <w:szCs w:val="24"/>
              </w:rPr>
            </m:ctrlPr>
          </m:sSubPr>
          <m:e>
            <m:r>
              <m:rPr>
                <m:sty m:val="p"/>
              </m:rPr>
              <w:rPr>
                <w:rFonts w:ascii="Cambria Math" w:hAnsi="Cambria Math"/>
                <w:sz w:val="24"/>
                <w:szCs w:val="24"/>
              </w:rPr>
              <m:t>loss</m:t>
            </m:r>
          </m:e>
          <m:sub>
            <m:r>
              <w:rPr>
                <w:rFonts w:ascii="Cambria Math" w:hAnsi="Cambria Math"/>
                <w:sz w:val="24"/>
                <w:szCs w:val="24"/>
              </w:rPr>
              <m:t>code,consistency</m:t>
            </m:r>
          </m:sub>
        </m:sSub>
      </m:oMath>
      <w:r w:rsidR="00954A69" w:rsidRPr="00264EC7">
        <w:rPr>
          <w:rFonts w:hint="eastAsia"/>
          <w:sz w:val="24"/>
          <w:szCs w:val="24"/>
        </w:rPr>
        <w:t>表示语义一致性损失，</w:t>
      </w:r>
      <m:oMath>
        <m:sSub>
          <m:sSubPr>
            <m:ctrlPr>
              <w:rPr>
                <w:rFonts w:ascii="Cambria Math" w:eastAsiaTheme="minorEastAsia" w:hAnsi="Cambria Math"/>
                <w:i/>
                <w:sz w:val="24"/>
                <w:szCs w:val="24"/>
              </w:rPr>
            </m:ctrlPr>
          </m:sSubPr>
          <m:e>
            <m:r>
              <w:rPr>
                <w:rFonts w:ascii="Cambria Math" w:hAnsi="Cambria Math"/>
                <w:sz w:val="24"/>
                <w:szCs w:val="24"/>
              </w:rPr>
              <m:t>code</m:t>
            </m:r>
          </m:e>
          <m:sub>
            <m:r>
              <w:rPr>
                <w:rFonts w:ascii="Cambria Math" w:hAnsi="Cambria Math"/>
                <w:sz w:val="24"/>
                <w:szCs w:val="24"/>
              </w:rPr>
              <m:t>x,i</m:t>
            </m:r>
          </m:sub>
        </m:sSub>
      </m:oMath>
      <w:r w:rsidR="00954A69" w:rsidRPr="00264EC7">
        <w:rPr>
          <w:rFonts w:hint="eastAsia"/>
          <w:sz w:val="24"/>
          <w:szCs w:val="24"/>
        </w:rPr>
        <w:t>、</w:t>
      </w:r>
      <m:oMath>
        <m:sSub>
          <m:sSubPr>
            <m:ctrlPr>
              <w:rPr>
                <w:rFonts w:ascii="Cambria Math" w:eastAsiaTheme="minorEastAsia" w:hAnsi="Cambria Math"/>
                <w:sz w:val="24"/>
                <w:szCs w:val="24"/>
              </w:rPr>
            </m:ctrlPr>
          </m:sSubPr>
          <m:e>
            <m:r>
              <w:rPr>
                <w:rFonts w:ascii="Cambria Math" w:hAnsi="Cambria Math"/>
                <w:sz w:val="24"/>
                <w:szCs w:val="24"/>
              </w:rPr>
              <m:t>code</m:t>
            </m:r>
          </m:e>
          <m:sub>
            <m:r>
              <w:rPr>
                <w:rFonts w:ascii="Cambria Math" w:hAnsi="Cambria Math"/>
                <w:sz w:val="24"/>
                <w:szCs w:val="24"/>
              </w:rPr>
              <m:t>t,i,x,j</m:t>
            </m:r>
          </m:sub>
        </m:sSub>
      </m:oMath>
      <w:r w:rsidR="00954A69" w:rsidRPr="00264EC7">
        <w:rPr>
          <w:rFonts w:hint="eastAsia"/>
          <w:sz w:val="24"/>
          <w:szCs w:val="24"/>
        </w:rPr>
        <w:t>、</w:t>
      </w:r>
      <m:oMath>
        <m:sSub>
          <m:sSubPr>
            <m:ctrlPr>
              <w:rPr>
                <w:rFonts w:ascii="Cambria Math" w:eastAsiaTheme="minorEastAsia" w:hAnsi="Cambria Math"/>
                <w:sz w:val="24"/>
                <w:szCs w:val="24"/>
              </w:rPr>
            </m:ctrlPr>
          </m:sSubPr>
          <m:e>
            <m:r>
              <w:rPr>
                <w:rFonts w:ascii="Cambria Math" w:hAnsi="Cambria Math"/>
                <w:sz w:val="24"/>
                <w:szCs w:val="24"/>
              </w:rPr>
              <m:t>code</m:t>
            </m:r>
          </m:e>
          <m:sub>
            <m:r>
              <w:rPr>
                <w:rFonts w:ascii="Cambria Math" w:hAnsi="Cambria Math"/>
                <w:sz w:val="24"/>
                <w:szCs w:val="24"/>
              </w:rPr>
              <m:t>t,x,i,y,j</m:t>
            </m:r>
          </m:sub>
        </m:sSub>
      </m:oMath>
      <w:r w:rsidR="00954A69" w:rsidRPr="00264EC7">
        <w:rPr>
          <w:rFonts w:hint="eastAsia"/>
          <w:sz w:val="24"/>
          <w:szCs w:val="24"/>
        </w:rPr>
        <w:t>分别表示真实的</w:t>
      </w:r>
      <w:r w:rsidR="00954A69" w:rsidRPr="00264EC7">
        <w:rPr>
          <w:rFonts w:hint="eastAsia"/>
          <w:sz w:val="24"/>
          <w:szCs w:val="24"/>
        </w:rPr>
        <w:t>C</w:t>
      </w:r>
      <w:r w:rsidR="00954A69" w:rsidRPr="00264EC7">
        <w:rPr>
          <w:sz w:val="24"/>
          <w:szCs w:val="24"/>
        </w:rPr>
        <w:t>T</w:t>
      </w:r>
      <w:r w:rsidR="00954A69" w:rsidRPr="00264EC7">
        <w:rPr>
          <w:rFonts w:hint="eastAsia"/>
          <w:sz w:val="24"/>
          <w:szCs w:val="24"/>
        </w:rPr>
        <w:t>图</w:t>
      </w:r>
      <m:oMath>
        <m:sSub>
          <m:sSubPr>
            <m:ctrlPr>
              <w:rPr>
                <w:rFonts w:ascii="Cambria Math" w:eastAsiaTheme="minorEastAsia"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954A69" w:rsidRPr="00264EC7">
        <w:rPr>
          <w:rFonts w:hint="eastAsia"/>
          <w:sz w:val="24"/>
          <w:szCs w:val="24"/>
        </w:rPr>
        <w:t>经过编码器直接编码、转换为其他</w:t>
      </w:r>
      <w:r w:rsidR="00954A69" w:rsidRPr="00264EC7">
        <w:rPr>
          <w:rFonts w:hint="eastAsia"/>
          <w:sz w:val="24"/>
          <w:szCs w:val="24"/>
        </w:rPr>
        <w:t>C</w:t>
      </w:r>
      <w:r w:rsidR="00954A69" w:rsidRPr="00264EC7">
        <w:rPr>
          <w:sz w:val="24"/>
          <w:szCs w:val="24"/>
        </w:rPr>
        <w:t>T</w:t>
      </w:r>
      <w:r w:rsidR="00954A69" w:rsidRPr="00264EC7">
        <w:rPr>
          <w:rFonts w:hint="eastAsia"/>
          <w:sz w:val="24"/>
          <w:szCs w:val="24"/>
        </w:rPr>
        <w:t>模态后的再编码、转换为</w:t>
      </w:r>
      <w:r w:rsidR="00954A69" w:rsidRPr="00264EC7">
        <w:rPr>
          <w:rFonts w:hint="eastAsia"/>
          <w:sz w:val="24"/>
          <w:szCs w:val="24"/>
        </w:rPr>
        <w:t>M</w:t>
      </w:r>
      <w:r w:rsidR="00954A69" w:rsidRPr="00264EC7">
        <w:rPr>
          <w:sz w:val="24"/>
          <w:szCs w:val="24"/>
        </w:rPr>
        <w:t>RI</w:t>
      </w:r>
      <w:r w:rsidR="00954A69" w:rsidRPr="00264EC7">
        <w:rPr>
          <w:rFonts w:hint="eastAsia"/>
          <w:sz w:val="24"/>
          <w:szCs w:val="24"/>
        </w:rPr>
        <w:t>模态后的再编码的编码结果</w:t>
      </w:r>
      <w:r w:rsidRPr="00264EC7">
        <w:rPr>
          <w:rFonts w:hint="eastAsia"/>
          <w:sz w:val="24"/>
          <w:szCs w:val="24"/>
        </w:rPr>
        <w:t>。</w:t>
      </w:r>
    </w:p>
    <w:p w:rsidR="004A5C3E" w:rsidRPr="00264EC7" w:rsidRDefault="004A5C3E" w:rsidP="004A5C3E">
      <w:pPr>
        <w:adjustRightInd w:val="0"/>
        <w:snapToGrid w:val="0"/>
        <w:spacing w:line="360" w:lineRule="auto"/>
        <w:ind w:firstLineChars="200" w:firstLine="480"/>
        <w:rPr>
          <w:sz w:val="24"/>
          <w:szCs w:val="24"/>
        </w:rPr>
      </w:pPr>
      <w:r w:rsidRPr="00264EC7">
        <w:rPr>
          <w:rFonts w:hint="eastAsia"/>
          <w:sz w:val="24"/>
          <w:szCs w:val="24"/>
        </w:rPr>
        <w:t>3.7</w:t>
      </w:r>
      <w:r w:rsidRPr="00264EC7">
        <w:rPr>
          <w:rFonts w:hint="eastAsia"/>
          <w:sz w:val="24"/>
          <w:szCs w:val="24"/>
        </w:rPr>
        <w:t>、病灶监督损失：</w:t>
      </w:r>
    </w:p>
    <w:p w:rsidR="004A5C3E" w:rsidRPr="00264EC7" w:rsidRDefault="004002C7" w:rsidP="004A5C3E">
      <w:pPr>
        <w:adjustRightInd w:val="0"/>
        <w:snapToGrid w:val="0"/>
        <w:spacing w:line="360" w:lineRule="auto"/>
        <w:ind w:firstLineChars="200" w:firstLine="480"/>
        <w:rPr>
          <w:rFonts w:ascii="宋体" w:hAnsi="宋体"/>
          <w:sz w:val="24"/>
          <w:szCs w:val="24"/>
        </w:rPr>
      </w:pPr>
      <m:oMath>
        <m:sSub>
          <m:sSubPr>
            <m:ctrlPr>
              <w:rPr>
                <w:rFonts w:ascii="Cambria Math" w:eastAsiaTheme="minorEastAsia" w:hAnsi="Cambria Math"/>
                <w:sz w:val="24"/>
                <w:szCs w:val="24"/>
              </w:rPr>
            </m:ctrlPr>
          </m:sSubPr>
          <m:e>
            <m:r>
              <m:rPr>
                <m:sty m:val="p"/>
              </m:rPr>
              <w:rPr>
                <w:rFonts w:ascii="Cambria Math" w:hAnsi="Cambria Math"/>
                <w:sz w:val="24"/>
                <w:szCs w:val="24"/>
              </w:rPr>
              <m:t>loss</m:t>
            </m:r>
          </m:e>
          <m:sub>
            <m:r>
              <w:rPr>
                <w:rFonts w:ascii="Cambria Math" w:hAnsi="Cambria Math"/>
                <w:sz w:val="24"/>
                <w:szCs w:val="24"/>
              </w:rPr>
              <m:t>label</m:t>
            </m:r>
          </m:sub>
        </m:sSub>
        <m:r>
          <m:rPr>
            <m:sty m:val="p"/>
          </m:rP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sSubSup>
          <m:sSubSupPr>
            <m:ctrlPr>
              <w:rPr>
                <w:rFonts w:ascii="Cambria Math" w:eastAsiaTheme="minorEastAsia" w:hAnsi="Cambria Math"/>
                <w:sz w:val="24"/>
                <w:szCs w:val="24"/>
              </w:rPr>
            </m:ctrlPr>
          </m:sSub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sz w:val="24"/>
                        <w:szCs w:val="24"/>
                      </w:rPr>
                      <m:t>x,i</m:t>
                    </m:r>
                  </m:sub>
                </m:sSub>
                <m:r>
                  <w:rPr>
                    <w:rFonts w:ascii="Cambria Math" w:hAnsi="Cambria Math"/>
                    <w:sz w:val="24"/>
                    <w:szCs w:val="24"/>
                  </w:rPr>
                  <m:t>-</m:t>
                </m:r>
                <m:sSub>
                  <m:sSubPr>
                    <m:ctrlPr>
                      <w:rPr>
                        <w:rFonts w:ascii="Cambria Math" w:eastAsiaTheme="minorEastAsia" w:hAnsi="Cambria Math"/>
                        <w:sz w:val="24"/>
                        <w:szCs w:val="24"/>
                      </w:rPr>
                    </m:ctrlPr>
                  </m:sSubPr>
                  <m:e>
                    <m:r>
                      <w:rPr>
                        <w:rFonts w:ascii="Cambria Math" w:hAnsi="Cambria Math"/>
                        <w:sz w:val="24"/>
                        <w:szCs w:val="24"/>
                      </w:rPr>
                      <m:t>label</m:t>
                    </m:r>
                  </m:e>
                  <m:sub>
                    <m:r>
                      <w:rPr>
                        <w:rFonts w:ascii="Cambria Math" w:hAnsi="Cambria Math"/>
                        <w:sz w:val="24"/>
                        <w:szCs w:val="24"/>
                      </w:rPr>
                      <m:t>g,x,i</m:t>
                    </m:r>
                  </m:sub>
                </m:sSub>
              </m:e>
            </m:d>
          </m:e>
          <m:sub>
            <m:r>
              <w:rPr>
                <w:rFonts w:ascii="Cambria Math" w:hAnsi="Cambria Math"/>
                <w:sz w:val="24"/>
                <w:szCs w:val="24"/>
              </w:rPr>
              <m:t>2</m:t>
            </m:r>
          </m:sub>
          <m:sup>
            <m:r>
              <w:rPr>
                <w:rFonts w:ascii="Cambria Math"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sSubSup>
          <m:sSubSupPr>
            <m:ctrlPr>
              <w:rPr>
                <w:rFonts w:ascii="Cambria Math" w:eastAsiaTheme="minorEastAsia" w:hAnsi="Cambria Math"/>
                <w:sz w:val="24"/>
                <w:szCs w:val="24"/>
              </w:rPr>
            </m:ctrlPr>
          </m:sSub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sz w:val="24"/>
                        <w:szCs w:val="24"/>
                      </w:rPr>
                      <m:t>y,i</m:t>
                    </m:r>
                  </m:sub>
                </m:sSub>
                <m:r>
                  <w:rPr>
                    <w:rFonts w:ascii="Cambria Math" w:hAnsi="Cambria Math"/>
                    <w:sz w:val="24"/>
                    <w:szCs w:val="24"/>
                  </w:rPr>
                  <m:t>-</m:t>
                </m:r>
                <m:sSub>
                  <m:sSubPr>
                    <m:ctrlPr>
                      <w:rPr>
                        <w:rFonts w:ascii="Cambria Math" w:eastAsiaTheme="minorEastAsia" w:hAnsi="Cambria Math"/>
                        <w:sz w:val="24"/>
                        <w:szCs w:val="24"/>
                      </w:rPr>
                    </m:ctrlPr>
                  </m:sSubPr>
                  <m:e>
                    <m:r>
                      <w:rPr>
                        <w:rFonts w:ascii="Cambria Math" w:hAnsi="Cambria Math"/>
                        <w:sz w:val="24"/>
                        <w:szCs w:val="24"/>
                      </w:rPr>
                      <m:t>label</m:t>
                    </m:r>
                  </m:e>
                  <m:sub>
                    <m:r>
                      <w:rPr>
                        <w:rFonts w:ascii="Cambria Math" w:hAnsi="Cambria Math"/>
                        <w:sz w:val="24"/>
                        <w:szCs w:val="24"/>
                      </w:rPr>
                      <m:t>g,y,i</m:t>
                    </m:r>
                  </m:sub>
                </m:sSub>
              </m:e>
            </m:d>
          </m:e>
          <m:sub>
            <m:r>
              <w:rPr>
                <w:rFonts w:ascii="Cambria Math" w:hAnsi="Cambria Math"/>
                <w:sz w:val="24"/>
                <w:szCs w:val="24"/>
              </w:rPr>
              <m:t>2</m:t>
            </m:r>
          </m:sub>
          <m:sup>
            <m:r>
              <w:rPr>
                <w:rFonts w:ascii="Cambria Math"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j=0</m:t>
                </m:r>
              </m:sub>
              <m:sup/>
            </m:sSubSup>
            <m:r>
              <w:rPr>
                <w:rFonts w:ascii="Cambria Math" w:hAnsi="Cambria Math"/>
                <w:sz w:val="24"/>
                <w:szCs w:val="24"/>
              </w:rPr>
              <m:t>Σ</m:t>
            </m:r>
          </m:e>
          <m:sub>
            <m:r>
              <w:rPr>
                <w:rFonts w:ascii="Cambria Math" w:hAnsi="Cambria Math"/>
                <w:sz w:val="24"/>
                <w:szCs w:val="24"/>
              </w:rPr>
              <m:t>i=0</m:t>
            </m:r>
          </m:sub>
          <m:sup/>
        </m:sSubSup>
        <m:sSubSup>
          <m:sSubSupPr>
            <m:ctrlPr>
              <w:rPr>
                <w:rFonts w:ascii="Cambria Math" w:eastAsiaTheme="minorEastAsia" w:hAnsi="Cambria Math"/>
                <w:sz w:val="24"/>
                <w:szCs w:val="24"/>
              </w:rPr>
            </m:ctrlPr>
          </m:sSub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sz w:val="24"/>
                        <w:szCs w:val="24"/>
                      </w:rPr>
                      <m:t>y,i</m:t>
                    </m:r>
                  </m:sub>
                </m:sSub>
                <m:r>
                  <w:rPr>
                    <w:rFonts w:ascii="Cambria Math" w:hAnsi="Cambria Math"/>
                    <w:sz w:val="24"/>
                    <w:szCs w:val="24"/>
                  </w:rPr>
                  <m:t>-</m:t>
                </m:r>
                <m:sSub>
                  <m:sSubPr>
                    <m:ctrlPr>
                      <w:rPr>
                        <w:rFonts w:ascii="Cambria Math" w:eastAsiaTheme="minorEastAsia" w:hAnsi="Cambria Math"/>
                        <w:sz w:val="24"/>
                        <w:szCs w:val="24"/>
                      </w:rPr>
                    </m:ctrlPr>
                  </m:sSubPr>
                  <m:e>
                    <m:r>
                      <w:rPr>
                        <w:rFonts w:ascii="Cambria Math" w:hAnsi="Cambria Math"/>
                        <w:sz w:val="24"/>
                        <w:szCs w:val="24"/>
                      </w:rPr>
                      <m:t>label</m:t>
                    </m:r>
                  </m:e>
                  <m:sub>
                    <m:r>
                      <w:rPr>
                        <w:rFonts w:ascii="Cambria Math" w:hAnsi="Cambria Math"/>
                        <w:sz w:val="24"/>
                        <w:szCs w:val="24"/>
                      </w:rPr>
                      <m:t>t,y,j,x,i</m:t>
                    </m:r>
                  </m:sub>
                </m:sSub>
              </m:e>
            </m:d>
          </m:e>
          <m:sub>
            <m:r>
              <w:rPr>
                <w:rFonts w:ascii="Cambria Math" w:hAnsi="Cambria Math"/>
                <w:sz w:val="24"/>
                <w:szCs w:val="24"/>
              </w:rPr>
              <m:t>2</m:t>
            </m:r>
          </m:sub>
          <m:sup>
            <m:r>
              <w:rPr>
                <w:rFonts w:ascii="Cambria Math"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j=0</m:t>
                </m:r>
              </m:sub>
              <m:sup/>
            </m:sSubSup>
            <m:r>
              <w:rPr>
                <w:rFonts w:ascii="Cambria Math" w:hAnsi="Cambria Math"/>
                <w:sz w:val="24"/>
                <w:szCs w:val="24"/>
              </w:rPr>
              <m:t>Σ</m:t>
            </m:r>
          </m:e>
          <m:sub>
            <m:r>
              <w:rPr>
                <w:rFonts w:ascii="Cambria Math" w:hAnsi="Cambria Math"/>
                <w:sz w:val="24"/>
                <w:szCs w:val="24"/>
              </w:rPr>
              <m:t>i=0</m:t>
            </m:r>
          </m:sub>
          <m:sup/>
        </m:sSubSup>
        <m:sSubSup>
          <m:sSubSupPr>
            <m:ctrlPr>
              <w:rPr>
                <w:rFonts w:ascii="Cambria Math" w:eastAsiaTheme="minorEastAsia" w:hAnsi="Cambria Math"/>
                <w:sz w:val="24"/>
                <w:szCs w:val="24"/>
              </w:rPr>
            </m:ctrlPr>
          </m:sSub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hAnsi="Cambria Math"/>
                        <w:sz w:val="24"/>
                        <w:szCs w:val="24"/>
                      </w:rPr>
                      <m:t>label</m:t>
                    </m:r>
                  </m:e>
                  <m:sub>
                    <m:r>
                      <w:rPr>
                        <w:rFonts w:ascii="Cambria Math" w:hAnsi="Cambria Math"/>
                        <w:sz w:val="24"/>
                        <w:szCs w:val="24"/>
                      </w:rPr>
                      <m:t>x,i</m:t>
                    </m:r>
                  </m:sub>
                </m:sSub>
                <m:r>
                  <w:rPr>
                    <w:rFonts w:ascii="Cambria Math" w:hAnsi="Cambria Math"/>
                    <w:sz w:val="24"/>
                    <w:szCs w:val="24"/>
                  </w:rPr>
                  <m:t>-</m:t>
                </m:r>
                <m:sSub>
                  <m:sSubPr>
                    <m:ctrlPr>
                      <w:rPr>
                        <w:rFonts w:ascii="Cambria Math" w:eastAsiaTheme="minorEastAsia" w:hAnsi="Cambria Math"/>
                        <w:sz w:val="24"/>
                        <w:szCs w:val="24"/>
                      </w:rPr>
                    </m:ctrlPr>
                  </m:sSubPr>
                  <m:e>
                    <m:r>
                      <w:rPr>
                        <w:rFonts w:ascii="Cambria Math" w:hAnsi="Cambria Math"/>
                        <w:sz w:val="24"/>
                        <w:szCs w:val="24"/>
                      </w:rPr>
                      <m:t>label</m:t>
                    </m:r>
                  </m:e>
                  <m:sub>
                    <m:r>
                      <w:rPr>
                        <w:rFonts w:ascii="Cambria Math" w:hAnsi="Cambria Math"/>
                        <w:sz w:val="24"/>
                        <w:szCs w:val="24"/>
                      </w:rPr>
                      <m:t>t,x,j,y,i</m:t>
                    </m:r>
                  </m:sub>
                </m:sSub>
              </m:e>
            </m:d>
          </m:e>
          <m:sub>
            <m:r>
              <w:rPr>
                <w:rFonts w:ascii="Cambria Math" w:hAnsi="Cambria Math"/>
                <w:sz w:val="24"/>
                <w:szCs w:val="24"/>
              </w:rPr>
              <m:t>2</m:t>
            </m:r>
          </m:sub>
          <m:sup>
            <m:r>
              <w:rPr>
                <w:rFonts w:ascii="Cambria Math" w:hAnsi="Cambria Math"/>
                <w:sz w:val="24"/>
                <w:szCs w:val="24"/>
              </w:rPr>
              <m:t>2</m:t>
            </m:r>
          </m:sup>
        </m:sSubSup>
      </m:oMath>
      <w:r w:rsidR="004A5C3E" w:rsidRPr="00264EC7">
        <w:rPr>
          <w:rFonts w:ascii="宋体" w:hAnsi="宋体" w:hint="eastAsia"/>
          <w:sz w:val="24"/>
          <w:szCs w:val="24"/>
        </w:rPr>
        <w:t xml:space="preserve"> </w:t>
      </w:r>
    </w:p>
    <w:p w:rsidR="004A5C3E" w:rsidRPr="00264EC7" w:rsidRDefault="004A5C3E" w:rsidP="004A5C3E">
      <w:pPr>
        <w:adjustRightInd w:val="0"/>
        <w:snapToGrid w:val="0"/>
        <w:spacing w:line="360" w:lineRule="auto"/>
        <w:ind w:firstLineChars="200" w:firstLine="480"/>
        <w:rPr>
          <w:sz w:val="24"/>
          <w:szCs w:val="24"/>
        </w:rPr>
      </w:pPr>
      <w:r w:rsidRPr="00264EC7">
        <w:rPr>
          <w:rFonts w:hint="eastAsia"/>
          <w:sz w:val="24"/>
          <w:szCs w:val="24"/>
        </w:rPr>
        <w:t>上式中，</w:t>
      </w:r>
      <m:oMath>
        <m:sSub>
          <m:sSubPr>
            <m:ctrlPr>
              <w:rPr>
                <w:rFonts w:ascii="Cambria Math" w:eastAsiaTheme="minorEastAsia" w:hAnsi="Cambria Math"/>
                <w:sz w:val="24"/>
                <w:szCs w:val="24"/>
              </w:rPr>
            </m:ctrlPr>
          </m:sSubPr>
          <m:e>
            <m:r>
              <m:rPr>
                <m:sty m:val="p"/>
              </m:rPr>
              <w:rPr>
                <w:rFonts w:ascii="Cambria Math" w:hAnsi="Cambria Math"/>
                <w:sz w:val="24"/>
                <w:szCs w:val="24"/>
              </w:rPr>
              <m:t>loss</m:t>
            </m:r>
          </m:e>
          <m:sub>
            <m:r>
              <w:rPr>
                <w:rFonts w:ascii="Cambria Math" w:hAnsi="Cambria Math"/>
                <w:sz w:val="24"/>
                <w:szCs w:val="24"/>
              </w:rPr>
              <m:t>label</m:t>
            </m:r>
          </m:sub>
        </m:sSub>
      </m:oMath>
      <w:r w:rsidR="00954A69" w:rsidRPr="00264EC7">
        <w:rPr>
          <w:rFonts w:hint="eastAsia"/>
          <w:sz w:val="24"/>
          <w:szCs w:val="24"/>
        </w:rPr>
        <w:t>表示病灶监督损失；</w:t>
      </w:r>
      <m:oMath>
        <m:sSub>
          <m:sSubPr>
            <m:ctrlPr>
              <w:rPr>
                <w:rFonts w:ascii="Cambria Math" w:eastAsiaTheme="minorEastAsia" w:hAnsi="Cambria Math"/>
                <w:sz w:val="24"/>
                <w:szCs w:val="24"/>
              </w:rPr>
            </m:ctrlPr>
          </m:sSubPr>
          <m:e>
            <m:r>
              <w:rPr>
                <w:rFonts w:ascii="Cambria Math" w:hAnsi="Cambria Math"/>
                <w:sz w:val="24"/>
                <w:szCs w:val="24"/>
              </w:rPr>
              <m:t>label</m:t>
            </m:r>
          </m:e>
          <m:sub>
            <m:r>
              <w:rPr>
                <w:rFonts w:ascii="Cambria Math" w:hAnsi="Cambria Math"/>
                <w:sz w:val="24"/>
                <w:szCs w:val="24"/>
              </w:rPr>
              <m:t>t,x,j,y,i</m:t>
            </m:r>
          </m:sub>
        </m:sSub>
      </m:oMath>
      <w:r w:rsidR="00954A69" w:rsidRPr="00264EC7">
        <w:rPr>
          <w:rFonts w:hint="eastAsia"/>
          <w:sz w:val="24"/>
          <w:szCs w:val="24"/>
        </w:rPr>
        <w:t xml:space="preserve"> </w:t>
      </w:r>
      <w:r w:rsidR="00954A69" w:rsidRPr="00264EC7">
        <w:rPr>
          <w:rFonts w:hint="eastAsia"/>
          <w:sz w:val="24"/>
          <w:szCs w:val="24"/>
        </w:rPr>
        <w:t>表示真实的</w:t>
      </w:r>
      <w:r w:rsidR="00954A69" w:rsidRPr="00264EC7">
        <w:rPr>
          <w:rFonts w:hint="eastAsia"/>
          <w:sz w:val="24"/>
          <w:szCs w:val="24"/>
        </w:rPr>
        <w:t>C</w:t>
      </w:r>
      <w:r w:rsidR="00954A69" w:rsidRPr="00264EC7">
        <w:rPr>
          <w:sz w:val="24"/>
          <w:szCs w:val="24"/>
        </w:rPr>
        <w:t>T</w:t>
      </w:r>
      <w:r w:rsidR="00954A69" w:rsidRPr="00264EC7">
        <w:rPr>
          <w:rFonts w:hint="eastAsia"/>
          <w:sz w:val="24"/>
          <w:szCs w:val="24"/>
        </w:rPr>
        <w:t>图转换为</w:t>
      </w:r>
      <w:r w:rsidR="00954A69" w:rsidRPr="00264EC7">
        <w:rPr>
          <w:rFonts w:hint="eastAsia"/>
          <w:sz w:val="24"/>
          <w:szCs w:val="24"/>
        </w:rPr>
        <w:t>M</w:t>
      </w:r>
      <w:r w:rsidR="00954A69" w:rsidRPr="00264EC7">
        <w:rPr>
          <w:sz w:val="24"/>
          <w:szCs w:val="24"/>
        </w:rPr>
        <w:t>RI</w:t>
      </w:r>
      <w:r w:rsidR="00954A69" w:rsidRPr="00264EC7">
        <w:rPr>
          <w:rFonts w:hint="eastAsia"/>
          <w:sz w:val="24"/>
          <w:szCs w:val="24"/>
        </w:rPr>
        <w:t>后使用病灶处理器生成的</w:t>
      </w:r>
      <w:r w:rsidR="00954A69" w:rsidRPr="00264EC7">
        <w:rPr>
          <w:rFonts w:hint="eastAsia"/>
          <w:sz w:val="24"/>
          <w:szCs w:val="24"/>
        </w:rPr>
        <w:t>C</w:t>
      </w:r>
      <w:r w:rsidR="00954A69" w:rsidRPr="00264EC7">
        <w:rPr>
          <w:sz w:val="24"/>
          <w:szCs w:val="24"/>
        </w:rPr>
        <w:t>T</w:t>
      </w:r>
      <w:r w:rsidR="00954A69" w:rsidRPr="00264EC7">
        <w:rPr>
          <w:rFonts w:hint="eastAsia"/>
          <w:sz w:val="24"/>
          <w:szCs w:val="24"/>
        </w:rPr>
        <w:t>病灶任务的标签；式中其他符号参见前文符号说明依次类推即可</w:t>
      </w:r>
      <w:r w:rsidRPr="00264EC7">
        <w:rPr>
          <w:rFonts w:hint="eastAsia"/>
          <w:sz w:val="24"/>
          <w:szCs w:val="24"/>
        </w:rPr>
        <w:t>。</w:t>
      </w:r>
    </w:p>
    <w:p w:rsidR="004A5C3E" w:rsidRPr="00264EC7" w:rsidRDefault="004A5C3E" w:rsidP="004A5C3E">
      <w:pPr>
        <w:adjustRightInd w:val="0"/>
        <w:snapToGrid w:val="0"/>
        <w:spacing w:line="360" w:lineRule="auto"/>
        <w:ind w:firstLineChars="200" w:firstLine="480"/>
        <w:rPr>
          <w:sz w:val="24"/>
          <w:szCs w:val="24"/>
        </w:rPr>
      </w:pPr>
      <w:r w:rsidRPr="00264EC7">
        <w:rPr>
          <w:rFonts w:hint="eastAsia"/>
          <w:sz w:val="24"/>
          <w:szCs w:val="24"/>
        </w:rPr>
        <w:t>3.8</w:t>
      </w:r>
      <w:r w:rsidRPr="00264EC7">
        <w:rPr>
          <w:rFonts w:hint="eastAsia"/>
          <w:sz w:val="24"/>
          <w:szCs w:val="24"/>
        </w:rPr>
        <w:t>、病灶一致性损失</w:t>
      </w:r>
    </w:p>
    <w:p w:rsidR="004A5C3E" w:rsidRPr="00264EC7" w:rsidRDefault="004002C7" w:rsidP="004A5C3E">
      <w:pPr>
        <w:adjustRightInd w:val="0"/>
        <w:snapToGrid w:val="0"/>
        <w:spacing w:line="360" w:lineRule="auto"/>
        <w:ind w:firstLineChars="200" w:firstLine="480"/>
        <w:rPr>
          <w:rFonts w:ascii="宋体" w:hAnsi="宋体"/>
          <w:sz w:val="24"/>
          <w:szCs w:val="24"/>
        </w:rPr>
      </w:pPr>
      <m:oMath>
        <m:sSub>
          <m:sSubPr>
            <m:ctrlPr>
              <w:rPr>
                <w:rFonts w:ascii="Cambria Math" w:eastAsiaTheme="minorEastAsia" w:hAnsi="Cambria Math"/>
                <w:sz w:val="24"/>
                <w:szCs w:val="24"/>
              </w:rPr>
            </m:ctrlPr>
          </m:sSubPr>
          <m:e>
            <m:r>
              <m:rPr>
                <m:sty m:val="p"/>
              </m:rPr>
              <w:rPr>
                <w:rFonts w:ascii="Cambria Math" w:hAnsi="Cambria Math"/>
                <w:sz w:val="24"/>
                <w:szCs w:val="24"/>
              </w:rPr>
              <m:t>loss</m:t>
            </m:r>
          </m:e>
          <m:sub>
            <m:r>
              <w:rPr>
                <w:rFonts w:ascii="Cambria Math" w:hAnsi="Cambria Math"/>
                <w:sz w:val="24"/>
                <w:szCs w:val="24"/>
              </w:rPr>
              <m:t>label,consistency</m:t>
            </m:r>
          </m:sub>
        </m:sSub>
        <m:r>
          <m:rPr>
            <m:sty m:val="p"/>
          </m:rP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k=0,k≠j</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j=0</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sSubSup>
          <m:sSubSupPr>
            <m:ctrlPr>
              <w:rPr>
                <w:rFonts w:ascii="Cambria Math" w:eastAsiaTheme="minorEastAsia" w:hAnsi="Cambria Math"/>
                <w:sz w:val="24"/>
                <w:szCs w:val="24"/>
              </w:rPr>
            </m:ctrlPr>
          </m:sSub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w:rPr>
                        <w:rFonts w:ascii="Cambria Math" w:hAnsi="Cambria Math"/>
                        <w:sz w:val="24"/>
                        <w:szCs w:val="24"/>
                      </w:rPr>
                      <m:t>label</m:t>
                    </m:r>
                  </m:e>
                  <m:sub>
                    <m:r>
                      <w:rPr>
                        <w:rFonts w:ascii="Cambria Math" w:hAnsi="Cambria Math"/>
                        <w:sz w:val="24"/>
                        <w:szCs w:val="24"/>
                      </w:rPr>
                      <m:t>t,y,j,x,i</m:t>
                    </m:r>
                  </m:sub>
                </m:sSub>
                <m:r>
                  <w:rPr>
                    <w:rFonts w:ascii="Cambria Math" w:hAnsi="Cambria Math"/>
                    <w:sz w:val="24"/>
                    <w:szCs w:val="24"/>
                  </w:rPr>
                  <m:t>-</m:t>
                </m:r>
                <m:sSub>
                  <m:sSubPr>
                    <m:ctrlPr>
                      <w:rPr>
                        <w:rFonts w:ascii="Cambria Math" w:eastAsiaTheme="minorEastAsia" w:hAnsi="Cambria Math"/>
                        <w:sz w:val="24"/>
                        <w:szCs w:val="24"/>
                      </w:rPr>
                    </m:ctrlPr>
                  </m:sSubPr>
                  <m:e>
                    <m:r>
                      <w:rPr>
                        <w:rFonts w:ascii="Cambria Math" w:hAnsi="Cambria Math"/>
                        <w:sz w:val="24"/>
                        <w:szCs w:val="24"/>
                      </w:rPr>
                      <m:t>label</m:t>
                    </m:r>
                  </m:e>
                  <m:sub>
                    <m:r>
                      <w:rPr>
                        <w:rFonts w:ascii="Cambria Math" w:hAnsi="Cambria Math"/>
                        <w:sz w:val="24"/>
                        <w:szCs w:val="24"/>
                      </w:rPr>
                      <m:t>t,y,</m:t>
                    </m:r>
                    <m:r>
                      <w:rPr>
                        <w:rFonts w:ascii="Cambria Math" w:hAnsi="Cambria Math" w:hint="eastAsia"/>
                        <w:sz w:val="24"/>
                        <w:szCs w:val="24"/>
                      </w:rPr>
                      <m:t>k</m:t>
                    </m:r>
                    <m:r>
                      <w:rPr>
                        <w:rFonts w:ascii="Cambria Math" w:hAnsi="Cambria Math"/>
                        <w:sz w:val="24"/>
                        <w:szCs w:val="24"/>
                      </w:rPr>
                      <m:t>,x,i</m:t>
                    </m:r>
                  </m:sub>
                </m:sSub>
              </m:e>
            </m:d>
          </m:e>
          <m:sub>
            <m:r>
              <w:rPr>
                <w:rFonts w:ascii="Cambria Math" w:hAnsi="Cambria Math"/>
                <w:sz w:val="24"/>
                <w:szCs w:val="24"/>
              </w:rPr>
              <m:t>2</m:t>
            </m:r>
          </m:sub>
          <m:sup>
            <m:r>
              <w:rPr>
                <w:rFonts w:ascii="Cambria Math"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k=0,k≠j</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j=0</m:t>
            </m:r>
          </m:sub>
          <m:sup/>
        </m:sSubSup>
        <m:sSubSup>
          <m:sSubSupPr>
            <m:ctrlPr>
              <w:rPr>
                <w:rFonts w:ascii="Cambria Math" w:eastAsiaTheme="minorEastAsia" w:hAnsi="Cambria Math"/>
                <w:i/>
                <w:sz w:val="24"/>
                <w:szCs w:val="24"/>
              </w:rPr>
            </m:ctrlPr>
          </m:sSubSupPr>
          <m:e>
            <m:r>
              <w:rPr>
                <w:rFonts w:ascii="Cambria Math" w:hAnsi="Cambria Math"/>
                <w:sz w:val="24"/>
                <w:szCs w:val="24"/>
              </w:rPr>
              <m:t>Σ</m:t>
            </m:r>
          </m:e>
          <m:sub>
            <m:r>
              <w:rPr>
                <w:rFonts w:ascii="Cambria Math" w:hAnsi="Cambria Math"/>
                <w:sz w:val="24"/>
                <w:szCs w:val="24"/>
              </w:rPr>
              <m:t>i=0</m:t>
            </m:r>
          </m:sub>
          <m:sup/>
        </m:sSubSup>
        <m:sSubSup>
          <m:sSubSupPr>
            <m:ctrlPr>
              <w:rPr>
                <w:rFonts w:ascii="Cambria Math" w:eastAsiaTheme="minorEastAsia" w:hAnsi="Cambria Math"/>
                <w:sz w:val="24"/>
                <w:szCs w:val="24"/>
              </w:rPr>
            </m:ctrlPr>
          </m:sSub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w:rPr>
                        <w:rFonts w:ascii="Cambria Math" w:hAnsi="Cambria Math"/>
                        <w:sz w:val="24"/>
                        <w:szCs w:val="24"/>
                      </w:rPr>
                      <m:t>label</m:t>
                    </m:r>
                  </m:e>
                  <m:sub>
                    <m:r>
                      <w:rPr>
                        <w:rFonts w:ascii="Cambria Math" w:hAnsi="Cambria Math"/>
                        <w:sz w:val="24"/>
                        <w:szCs w:val="24"/>
                      </w:rPr>
                      <m:t>t,x,j,y,i</m:t>
                    </m:r>
                  </m:sub>
                </m:sSub>
                <m:r>
                  <w:rPr>
                    <w:rFonts w:ascii="Cambria Math" w:hAnsi="Cambria Math"/>
                    <w:sz w:val="24"/>
                    <w:szCs w:val="24"/>
                  </w:rPr>
                  <m:t>-</m:t>
                </m:r>
                <m:sSub>
                  <m:sSubPr>
                    <m:ctrlPr>
                      <w:rPr>
                        <w:rFonts w:ascii="Cambria Math" w:eastAsiaTheme="minorEastAsia" w:hAnsi="Cambria Math"/>
                        <w:sz w:val="24"/>
                        <w:szCs w:val="24"/>
                      </w:rPr>
                    </m:ctrlPr>
                  </m:sSubPr>
                  <m:e>
                    <m:r>
                      <w:rPr>
                        <w:rFonts w:ascii="Cambria Math" w:hAnsi="Cambria Math"/>
                        <w:sz w:val="24"/>
                        <w:szCs w:val="24"/>
                      </w:rPr>
                      <m:t>label</m:t>
                    </m:r>
                  </m:e>
                  <m:sub>
                    <m:r>
                      <w:rPr>
                        <w:rFonts w:ascii="Cambria Math" w:hAnsi="Cambria Math"/>
                        <w:sz w:val="24"/>
                        <w:szCs w:val="24"/>
                      </w:rPr>
                      <m:t>t,x,k,y,i</m:t>
                    </m:r>
                  </m:sub>
                </m:sSub>
              </m:e>
            </m:d>
          </m:e>
          <m:sub>
            <m:r>
              <w:rPr>
                <w:rFonts w:ascii="Cambria Math" w:hAnsi="Cambria Math"/>
                <w:sz w:val="24"/>
                <w:szCs w:val="24"/>
              </w:rPr>
              <m:t>2</m:t>
            </m:r>
          </m:sub>
          <m:sup>
            <m:r>
              <w:rPr>
                <w:rFonts w:ascii="Cambria Math" w:hAnsi="Cambria Math"/>
                <w:sz w:val="24"/>
                <w:szCs w:val="24"/>
              </w:rPr>
              <m:t>2</m:t>
            </m:r>
          </m:sup>
        </m:sSubSup>
      </m:oMath>
      <w:r w:rsidR="004A5C3E" w:rsidRPr="00264EC7">
        <w:rPr>
          <w:rFonts w:ascii="宋体" w:hAnsi="宋体" w:hint="eastAsia"/>
          <w:sz w:val="24"/>
          <w:szCs w:val="24"/>
        </w:rPr>
        <w:t xml:space="preserve"> </w:t>
      </w:r>
    </w:p>
    <w:p w:rsidR="004A5C3E" w:rsidRPr="00264EC7" w:rsidRDefault="004A5C3E" w:rsidP="004A5C3E">
      <w:pPr>
        <w:adjustRightInd w:val="0"/>
        <w:snapToGrid w:val="0"/>
        <w:spacing w:line="360" w:lineRule="auto"/>
        <w:ind w:firstLineChars="200" w:firstLine="480"/>
        <w:rPr>
          <w:sz w:val="24"/>
          <w:szCs w:val="24"/>
        </w:rPr>
      </w:pPr>
      <w:r w:rsidRPr="00264EC7">
        <w:rPr>
          <w:rFonts w:hint="eastAsia"/>
          <w:sz w:val="24"/>
          <w:szCs w:val="24"/>
        </w:rPr>
        <w:t>上式中，</w:t>
      </w:r>
      <m:oMath>
        <m:sSub>
          <m:sSubPr>
            <m:ctrlPr>
              <w:rPr>
                <w:rFonts w:ascii="Cambria Math" w:eastAsiaTheme="minorEastAsia" w:hAnsi="Cambria Math"/>
                <w:sz w:val="24"/>
                <w:szCs w:val="24"/>
              </w:rPr>
            </m:ctrlPr>
          </m:sSubPr>
          <m:e>
            <m:r>
              <m:rPr>
                <m:sty m:val="p"/>
              </m:rPr>
              <w:rPr>
                <w:rFonts w:ascii="Cambria Math" w:hAnsi="Cambria Math"/>
                <w:sz w:val="24"/>
                <w:szCs w:val="24"/>
              </w:rPr>
              <m:t>loss</m:t>
            </m:r>
          </m:e>
          <m:sub>
            <m:r>
              <w:rPr>
                <w:rFonts w:ascii="Cambria Math" w:hAnsi="Cambria Math"/>
                <w:sz w:val="24"/>
                <w:szCs w:val="24"/>
              </w:rPr>
              <m:t>label,consistency</m:t>
            </m:r>
          </m:sub>
        </m:sSub>
      </m:oMath>
      <w:r w:rsidR="00954A69" w:rsidRPr="00264EC7">
        <w:rPr>
          <w:rFonts w:hint="eastAsia"/>
          <w:sz w:val="24"/>
          <w:szCs w:val="24"/>
        </w:rPr>
        <w:t>表示病灶一致性损失，即同一张真实</w:t>
      </w:r>
      <w:proofErr w:type="gramStart"/>
      <w:r w:rsidR="00954A69" w:rsidRPr="00264EC7">
        <w:rPr>
          <w:rFonts w:hint="eastAsia"/>
          <w:sz w:val="24"/>
          <w:szCs w:val="24"/>
        </w:rPr>
        <w:t>图经过</w:t>
      </w:r>
      <w:proofErr w:type="gramEnd"/>
      <w:r w:rsidR="00954A69" w:rsidRPr="00264EC7">
        <w:rPr>
          <w:rFonts w:hint="eastAsia"/>
          <w:sz w:val="24"/>
          <w:szCs w:val="24"/>
        </w:rPr>
        <w:t>不同的中间模态转换后的转换图的</w:t>
      </w:r>
      <w:r w:rsidR="008F1E06" w:rsidRPr="00264EC7">
        <w:rPr>
          <w:rFonts w:hint="eastAsia"/>
          <w:sz w:val="24"/>
          <w:szCs w:val="24"/>
        </w:rPr>
        <w:t>病灶处理器生成标签的一致性损失；</w:t>
      </w:r>
      <m:oMath>
        <m:sSub>
          <m:sSubPr>
            <m:ctrlPr>
              <w:rPr>
                <w:rFonts w:ascii="Cambria Math" w:eastAsiaTheme="minorEastAsia" w:hAnsi="Cambria Math"/>
                <w:sz w:val="24"/>
                <w:szCs w:val="24"/>
              </w:rPr>
            </m:ctrlPr>
          </m:sSubPr>
          <m:e>
            <m:r>
              <w:rPr>
                <w:rFonts w:ascii="Cambria Math" w:hAnsi="Cambria Math"/>
                <w:sz w:val="24"/>
                <w:szCs w:val="24"/>
              </w:rPr>
              <m:t>label</m:t>
            </m:r>
          </m:e>
          <m:sub>
            <m:r>
              <w:rPr>
                <w:rFonts w:ascii="Cambria Math" w:hAnsi="Cambria Math"/>
                <w:sz w:val="24"/>
                <w:szCs w:val="24"/>
              </w:rPr>
              <m:t>t,x,j,y,i</m:t>
            </m:r>
          </m:sub>
        </m:sSub>
      </m:oMath>
      <w:r w:rsidR="008F1E06" w:rsidRPr="00264EC7">
        <w:rPr>
          <w:rFonts w:hint="eastAsia"/>
          <w:sz w:val="24"/>
          <w:szCs w:val="24"/>
        </w:rPr>
        <w:t xml:space="preserve"> </w:t>
      </w:r>
      <w:r w:rsidR="008F1E06" w:rsidRPr="00264EC7">
        <w:rPr>
          <w:rFonts w:hint="eastAsia"/>
          <w:sz w:val="24"/>
          <w:szCs w:val="24"/>
        </w:rPr>
        <w:t>表示真实的</w:t>
      </w:r>
      <w:r w:rsidR="008F1E06" w:rsidRPr="00264EC7">
        <w:rPr>
          <w:rFonts w:hint="eastAsia"/>
          <w:sz w:val="24"/>
          <w:szCs w:val="24"/>
        </w:rPr>
        <w:t>C</w:t>
      </w:r>
      <w:r w:rsidR="008F1E06" w:rsidRPr="00264EC7">
        <w:rPr>
          <w:sz w:val="24"/>
          <w:szCs w:val="24"/>
        </w:rPr>
        <w:t>T</w:t>
      </w:r>
      <w:r w:rsidR="008F1E06" w:rsidRPr="00264EC7">
        <w:rPr>
          <w:rFonts w:hint="eastAsia"/>
          <w:sz w:val="24"/>
          <w:szCs w:val="24"/>
        </w:rPr>
        <w:t>图转换为</w:t>
      </w:r>
      <w:r w:rsidR="008F1E06" w:rsidRPr="00264EC7">
        <w:rPr>
          <w:rFonts w:hint="eastAsia"/>
          <w:sz w:val="24"/>
          <w:szCs w:val="24"/>
        </w:rPr>
        <w:t>M</w:t>
      </w:r>
      <w:r w:rsidR="008F1E06" w:rsidRPr="00264EC7">
        <w:rPr>
          <w:sz w:val="24"/>
          <w:szCs w:val="24"/>
        </w:rPr>
        <w:t>RI</w:t>
      </w:r>
      <w:r w:rsidR="008F1E06" w:rsidRPr="00264EC7">
        <w:rPr>
          <w:rFonts w:hint="eastAsia"/>
          <w:sz w:val="24"/>
          <w:szCs w:val="24"/>
        </w:rPr>
        <w:t>后使用病灶处理器生成的</w:t>
      </w:r>
      <w:r w:rsidR="008F1E06" w:rsidRPr="00264EC7">
        <w:rPr>
          <w:rFonts w:hint="eastAsia"/>
          <w:sz w:val="24"/>
          <w:szCs w:val="24"/>
        </w:rPr>
        <w:t>C</w:t>
      </w:r>
      <w:r w:rsidR="008F1E06" w:rsidRPr="00264EC7">
        <w:rPr>
          <w:sz w:val="24"/>
          <w:szCs w:val="24"/>
        </w:rPr>
        <w:t>T</w:t>
      </w:r>
      <w:r w:rsidR="008F1E06" w:rsidRPr="00264EC7">
        <w:rPr>
          <w:rFonts w:hint="eastAsia"/>
          <w:sz w:val="24"/>
          <w:szCs w:val="24"/>
        </w:rPr>
        <w:t>病灶任务的标签；式中其他符号参见前文符号说明依次类推即可</w:t>
      </w:r>
      <w:r w:rsidRPr="00264EC7">
        <w:rPr>
          <w:rFonts w:hint="eastAsia"/>
          <w:sz w:val="24"/>
          <w:szCs w:val="24"/>
        </w:rPr>
        <w:t>。</w:t>
      </w:r>
    </w:p>
    <w:p w:rsidR="004A5C3E" w:rsidRPr="00264EC7" w:rsidRDefault="004A5C3E" w:rsidP="004A5C3E">
      <w:pPr>
        <w:adjustRightInd w:val="0"/>
        <w:snapToGrid w:val="0"/>
        <w:spacing w:line="360" w:lineRule="auto"/>
        <w:ind w:firstLineChars="200" w:firstLine="480"/>
        <w:rPr>
          <w:sz w:val="24"/>
          <w:szCs w:val="24"/>
        </w:rPr>
      </w:pPr>
      <w:r w:rsidRPr="00264EC7">
        <w:rPr>
          <w:rFonts w:hint="eastAsia"/>
          <w:sz w:val="24"/>
          <w:szCs w:val="24"/>
        </w:rPr>
        <w:t>因此，由编码器解码器组成的各项生成器的总的损失为上述损失之和，可表示为：</w:t>
      </w:r>
    </w:p>
    <w:p w:rsidR="004A5C3E" w:rsidRPr="00264EC7" w:rsidRDefault="004002C7" w:rsidP="004A5C3E">
      <w:pPr>
        <w:adjustRightInd w:val="0"/>
        <w:snapToGrid w:val="0"/>
        <w:spacing w:line="360" w:lineRule="auto"/>
        <w:ind w:firstLineChars="200" w:firstLine="480"/>
        <w:rPr>
          <w:rFonts w:ascii="宋体" w:hAnsi="宋体"/>
          <w:sz w:val="24"/>
          <w:szCs w:val="24"/>
        </w:rPr>
      </w:pPr>
      <m:oMath>
        <m:sSub>
          <m:sSubPr>
            <m:ctrlPr>
              <w:rPr>
                <w:rFonts w:ascii="Cambria Math" w:hAnsi="Cambria Math"/>
                <w:sz w:val="24"/>
                <w:szCs w:val="24"/>
              </w:rPr>
            </m:ctrlPr>
          </m:sSubPr>
          <m:e>
            <m:r>
              <m:rPr>
                <m:sty m:val="p"/>
              </m:rPr>
              <w:rPr>
                <w:rFonts w:ascii="Cambria Math" w:hAnsi="Cambria Math"/>
                <w:sz w:val="24"/>
                <w:szCs w:val="24"/>
              </w:rPr>
              <m:t>loss</m:t>
            </m:r>
          </m:e>
          <m:sub>
            <m:r>
              <w:rPr>
                <w:rFonts w:ascii="Cambria Math" w:hAnsi="Cambria Math"/>
                <w:sz w:val="24"/>
                <w:szCs w:val="24"/>
              </w:rPr>
              <m:t>Generator</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loss</m:t>
            </m:r>
          </m:e>
          <m:sub>
            <m:r>
              <m:rPr>
                <m:sty m:val="p"/>
              </m:rPr>
              <w:rPr>
                <w:rFonts w:ascii="Cambria Math" w:hAnsi="Cambria Math" w:cs="Arial"/>
                <w:color w:val="333333"/>
                <w:sz w:val="24"/>
                <w:szCs w:val="24"/>
                <w:shd w:val="clear" w:color="auto" w:fill="FFFFFF"/>
              </w:rPr>
              <m:t xml:space="preserve">Adversarial,1 </m:t>
            </m:r>
          </m:sub>
        </m:sSub>
        <m: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sz w:val="24"/>
                <w:szCs w:val="24"/>
              </w:rPr>
              <m:t>loss</m:t>
            </m:r>
          </m:e>
          <m:sub>
            <m:r>
              <m:rPr>
                <m:sty m:val="p"/>
              </m:rPr>
              <w:rPr>
                <w:rFonts w:ascii="Cambria Math" w:hAnsi="Cambria Math" w:cs="Arial"/>
                <w:color w:val="333333"/>
                <w:sz w:val="24"/>
                <w:szCs w:val="24"/>
                <w:shd w:val="clear" w:color="auto" w:fill="FFFFFF"/>
              </w:rPr>
              <m:t xml:space="preserve">Adversarial,2 </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loss</m:t>
            </m:r>
          </m:e>
          <m:sub>
            <m:r>
              <w:rPr>
                <w:rFonts w:ascii="Cambria Math" w:hAnsi="Cambria Math"/>
                <w:sz w:val="24"/>
                <w:szCs w:val="24"/>
              </w:rPr>
              <m:t>rebuild</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loss</m:t>
            </m:r>
          </m:e>
          <m:sub>
            <m:r>
              <w:rPr>
                <w:rFonts w:ascii="Cambria Math" w:hAnsi="Cambria Math"/>
                <w:sz w:val="24"/>
                <w:szCs w:val="24"/>
              </w:rPr>
              <m:t>cycle,rebuild</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loss</m:t>
            </m:r>
          </m:e>
          <m:sub>
            <m:r>
              <w:rPr>
                <w:rFonts w:ascii="Cambria Math" w:hAnsi="Cambria Math"/>
                <w:sz w:val="24"/>
                <w:szCs w:val="24"/>
              </w:rPr>
              <m:t>cycle,consistency</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loss</m:t>
            </m:r>
          </m:e>
          <m:sub>
            <m:r>
              <w:rPr>
                <w:rFonts w:ascii="Cambria Math" w:hAnsi="Cambria Math"/>
                <w:sz w:val="24"/>
                <w:szCs w:val="24"/>
              </w:rPr>
              <m:t>code,consistency</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loss</m:t>
            </m:r>
          </m:e>
          <m:sub>
            <m:r>
              <w:rPr>
                <w:rFonts w:ascii="Cambria Math" w:hAnsi="Cambria Math"/>
                <w:sz w:val="24"/>
                <w:szCs w:val="24"/>
              </w:rPr>
              <m:t>label</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loss</m:t>
            </m:r>
          </m:e>
          <m:sub>
            <m:r>
              <w:rPr>
                <w:rFonts w:ascii="Cambria Math" w:hAnsi="Cambria Math"/>
                <w:sz w:val="24"/>
                <w:szCs w:val="24"/>
              </w:rPr>
              <m:t>label,consistency</m:t>
            </m:r>
          </m:sub>
        </m:sSub>
      </m:oMath>
      <w:r w:rsidR="004A5C3E" w:rsidRPr="00264EC7">
        <w:rPr>
          <w:rFonts w:ascii="宋体" w:hAnsi="宋体" w:hint="eastAsia"/>
          <w:sz w:val="24"/>
          <w:szCs w:val="24"/>
        </w:rPr>
        <w:t xml:space="preserve"> </w:t>
      </w:r>
    </w:p>
    <w:p w:rsidR="00317406" w:rsidRPr="00264EC7" w:rsidRDefault="00317406" w:rsidP="00317406">
      <w:pPr>
        <w:adjustRightInd w:val="0"/>
        <w:snapToGrid w:val="0"/>
        <w:spacing w:line="360" w:lineRule="auto"/>
        <w:ind w:firstLineChars="200" w:firstLine="480"/>
        <w:rPr>
          <w:sz w:val="24"/>
          <w:szCs w:val="24"/>
        </w:rPr>
      </w:pPr>
      <w:r w:rsidRPr="00264EC7">
        <w:rPr>
          <w:rFonts w:hint="eastAsia"/>
          <w:sz w:val="24"/>
          <w:szCs w:val="24"/>
        </w:rPr>
        <w:t>最终可以将完成训练的</w:t>
      </w:r>
      <w:r w:rsidRPr="00264EC7">
        <w:rPr>
          <w:rFonts w:hint="eastAsia"/>
          <w:sz w:val="24"/>
          <w:szCs w:val="24"/>
        </w:rPr>
        <w:t>GAN</w:t>
      </w:r>
      <w:r w:rsidRPr="00264EC7">
        <w:rPr>
          <w:rFonts w:hint="eastAsia"/>
          <w:sz w:val="24"/>
          <w:szCs w:val="24"/>
        </w:rPr>
        <w:t>网络的各个模块组合使用：如图</w:t>
      </w:r>
      <w:r w:rsidRPr="00264EC7">
        <w:rPr>
          <w:rFonts w:hint="eastAsia"/>
          <w:sz w:val="24"/>
          <w:szCs w:val="24"/>
        </w:rPr>
        <w:t>9</w:t>
      </w:r>
      <w:r w:rsidRPr="00264EC7">
        <w:rPr>
          <w:rFonts w:hint="eastAsia"/>
          <w:sz w:val="24"/>
          <w:szCs w:val="24"/>
        </w:rPr>
        <w:t>所示，</w:t>
      </w:r>
      <w:r w:rsidRPr="00264EC7">
        <w:rPr>
          <w:rFonts w:hint="eastAsia"/>
          <w:sz w:val="24"/>
          <w:szCs w:val="24"/>
        </w:rPr>
        <w:t>1</w:t>
      </w:r>
      <w:r w:rsidRPr="00264EC7">
        <w:rPr>
          <w:rFonts w:hint="eastAsia"/>
          <w:sz w:val="24"/>
          <w:szCs w:val="24"/>
        </w:rPr>
        <w:t>、将</w:t>
      </w:r>
      <w:r w:rsidRPr="00264EC7">
        <w:rPr>
          <w:rFonts w:hint="eastAsia"/>
          <w:sz w:val="24"/>
          <w:szCs w:val="24"/>
        </w:rPr>
        <w:t>C</w:t>
      </w:r>
      <w:r w:rsidRPr="00264EC7">
        <w:rPr>
          <w:sz w:val="24"/>
          <w:szCs w:val="24"/>
        </w:rPr>
        <w:t>T</w:t>
      </w:r>
      <w:r w:rsidRPr="00264EC7">
        <w:rPr>
          <w:rFonts w:hint="eastAsia"/>
          <w:sz w:val="24"/>
          <w:szCs w:val="24"/>
        </w:rPr>
        <w:t>模态编码器与</w:t>
      </w:r>
      <w:r w:rsidRPr="00264EC7">
        <w:rPr>
          <w:rFonts w:hint="eastAsia"/>
          <w:sz w:val="24"/>
          <w:szCs w:val="24"/>
        </w:rPr>
        <w:t>C</w:t>
      </w:r>
      <w:r w:rsidRPr="00264EC7">
        <w:rPr>
          <w:sz w:val="24"/>
          <w:szCs w:val="24"/>
        </w:rPr>
        <w:t>T</w:t>
      </w:r>
      <w:r w:rsidRPr="00264EC7">
        <w:rPr>
          <w:rFonts w:hint="eastAsia"/>
          <w:sz w:val="24"/>
          <w:szCs w:val="24"/>
        </w:rPr>
        <w:t>模态解码器组合可以得到一个</w:t>
      </w:r>
      <w:r w:rsidRPr="00264EC7">
        <w:rPr>
          <w:rFonts w:hint="eastAsia"/>
          <w:sz w:val="24"/>
          <w:szCs w:val="24"/>
        </w:rPr>
        <w:t>CT</w:t>
      </w:r>
      <w:r w:rsidRPr="00264EC7">
        <w:rPr>
          <w:rFonts w:hint="eastAsia"/>
          <w:sz w:val="24"/>
          <w:szCs w:val="24"/>
        </w:rPr>
        <w:t>内部多模态转换器，任意模态的</w:t>
      </w:r>
      <w:r w:rsidRPr="00264EC7">
        <w:rPr>
          <w:rFonts w:hint="eastAsia"/>
          <w:sz w:val="24"/>
          <w:szCs w:val="24"/>
        </w:rPr>
        <w:t>C</w:t>
      </w:r>
      <w:r w:rsidRPr="00264EC7">
        <w:rPr>
          <w:sz w:val="24"/>
          <w:szCs w:val="24"/>
        </w:rPr>
        <w:t>T</w:t>
      </w:r>
      <w:r w:rsidRPr="00264EC7">
        <w:rPr>
          <w:rFonts w:hint="eastAsia"/>
          <w:sz w:val="24"/>
          <w:szCs w:val="24"/>
        </w:rPr>
        <w:t>图通过编码器编码得到语义特征图，再与选定的</w:t>
      </w:r>
      <w:r w:rsidRPr="00264EC7">
        <w:rPr>
          <w:rFonts w:hint="eastAsia"/>
          <w:sz w:val="24"/>
          <w:szCs w:val="24"/>
        </w:rPr>
        <w:t>C</w:t>
      </w:r>
      <w:r w:rsidRPr="00264EC7">
        <w:rPr>
          <w:sz w:val="24"/>
          <w:szCs w:val="24"/>
        </w:rPr>
        <w:t>T</w:t>
      </w:r>
      <w:r w:rsidRPr="00264EC7">
        <w:rPr>
          <w:rFonts w:hint="eastAsia"/>
          <w:sz w:val="24"/>
          <w:szCs w:val="24"/>
        </w:rPr>
        <w:t>模态的子模态的独热条件向量通道向堆叠，最后通过</w:t>
      </w:r>
      <w:r w:rsidRPr="00264EC7">
        <w:rPr>
          <w:rFonts w:hint="eastAsia"/>
          <w:sz w:val="24"/>
          <w:szCs w:val="24"/>
        </w:rPr>
        <w:t>C</w:t>
      </w:r>
      <w:r w:rsidRPr="00264EC7">
        <w:rPr>
          <w:sz w:val="24"/>
          <w:szCs w:val="24"/>
        </w:rPr>
        <w:t>T</w:t>
      </w:r>
      <w:r w:rsidRPr="00264EC7">
        <w:rPr>
          <w:rFonts w:hint="eastAsia"/>
          <w:sz w:val="24"/>
          <w:szCs w:val="24"/>
        </w:rPr>
        <w:t>模态解码器即可转换生成选定的模态的</w:t>
      </w:r>
      <w:r w:rsidRPr="00264EC7">
        <w:rPr>
          <w:rFonts w:hint="eastAsia"/>
          <w:sz w:val="24"/>
          <w:szCs w:val="24"/>
        </w:rPr>
        <w:t>C</w:t>
      </w:r>
      <w:r w:rsidRPr="00264EC7">
        <w:rPr>
          <w:sz w:val="24"/>
          <w:szCs w:val="24"/>
        </w:rPr>
        <w:t>T</w:t>
      </w:r>
      <w:r w:rsidRPr="00264EC7">
        <w:rPr>
          <w:rFonts w:hint="eastAsia"/>
          <w:sz w:val="24"/>
          <w:szCs w:val="24"/>
        </w:rPr>
        <w:t>图。转换生成图的病灶标签为</w:t>
      </w:r>
      <w:r w:rsidRPr="00264EC7">
        <w:rPr>
          <w:rFonts w:hint="eastAsia"/>
          <w:sz w:val="24"/>
          <w:szCs w:val="24"/>
        </w:rPr>
        <w:t>C</w:t>
      </w:r>
      <w:r w:rsidRPr="00264EC7">
        <w:rPr>
          <w:sz w:val="24"/>
          <w:szCs w:val="24"/>
        </w:rPr>
        <w:t>T</w:t>
      </w:r>
      <w:r w:rsidRPr="00264EC7">
        <w:rPr>
          <w:rFonts w:hint="eastAsia"/>
          <w:sz w:val="24"/>
          <w:szCs w:val="24"/>
        </w:rPr>
        <w:t>病灶任务的标签</w:t>
      </w:r>
      <m:oMath>
        <m:sSub>
          <m:sSubPr>
            <m:ctrlPr>
              <w:rPr>
                <w:rFonts w:ascii="Cambria Math" w:hAnsi="Cambria Math"/>
                <w:i/>
                <w:sz w:val="24"/>
                <w:szCs w:val="24"/>
              </w:rPr>
            </m:ctrlPr>
          </m:sSubPr>
          <m:e>
            <m:r>
              <w:rPr>
                <w:rFonts w:ascii="Cambria Math" w:hAnsi="Cambria Math"/>
                <w:sz w:val="24"/>
                <w:szCs w:val="24"/>
              </w:rPr>
              <m:t>label</m:t>
            </m:r>
          </m:e>
          <m:sub>
            <m:r>
              <w:rPr>
                <w:rFonts w:ascii="Cambria Math" w:hAnsi="Cambria Math"/>
                <w:sz w:val="24"/>
                <w:szCs w:val="24"/>
              </w:rPr>
              <m:t>x</m:t>
            </m:r>
          </m:sub>
        </m:sSub>
      </m:oMath>
      <w:r w:rsidRPr="00264EC7">
        <w:rPr>
          <w:rFonts w:hint="eastAsia"/>
          <w:sz w:val="24"/>
          <w:szCs w:val="24"/>
        </w:rPr>
        <w:t>。</w:t>
      </w:r>
      <w:r w:rsidRPr="00264EC7">
        <w:rPr>
          <w:rFonts w:hint="eastAsia"/>
          <w:sz w:val="24"/>
          <w:szCs w:val="24"/>
        </w:rPr>
        <w:t>2</w:t>
      </w:r>
      <w:r w:rsidRPr="00264EC7">
        <w:rPr>
          <w:rFonts w:hint="eastAsia"/>
          <w:sz w:val="24"/>
          <w:szCs w:val="24"/>
        </w:rPr>
        <w:t>、将</w:t>
      </w:r>
      <w:r w:rsidRPr="00264EC7">
        <w:rPr>
          <w:sz w:val="24"/>
          <w:szCs w:val="24"/>
        </w:rPr>
        <w:t>MRI</w:t>
      </w:r>
      <w:r w:rsidRPr="00264EC7">
        <w:rPr>
          <w:rFonts w:hint="eastAsia"/>
          <w:sz w:val="24"/>
          <w:szCs w:val="24"/>
        </w:rPr>
        <w:t>模态编码器与</w:t>
      </w:r>
      <w:r w:rsidRPr="00264EC7">
        <w:rPr>
          <w:sz w:val="24"/>
          <w:szCs w:val="24"/>
        </w:rPr>
        <w:t>MRI</w:t>
      </w:r>
      <w:r w:rsidRPr="00264EC7">
        <w:rPr>
          <w:rFonts w:hint="eastAsia"/>
          <w:sz w:val="24"/>
          <w:szCs w:val="24"/>
        </w:rPr>
        <w:t>模态解码器组合可以得到一个</w:t>
      </w:r>
      <w:r w:rsidRPr="00264EC7">
        <w:rPr>
          <w:sz w:val="24"/>
          <w:szCs w:val="24"/>
        </w:rPr>
        <w:t>MRI</w:t>
      </w:r>
      <w:r w:rsidRPr="00264EC7">
        <w:rPr>
          <w:sz w:val="24"/>
          <w:szCs w:val="24"/>
        </w:rPr>
        <w:t>内部多模态转换器</w:t>
      </w:r>
      <w:r w:rsidRPr="00264EC7">
        <w:rPr>
          <w:rFonts w:hint="eastAsia"/>
          <w:sz w:val="24"/>
          <w:szCs w:val="24"/>
        </w:rPr>
        <w:t>，任意模态的</w:t>
      </w:r>
      <w:r w:rsidRPr="00264EC7">
        <w:rPr>
          <w:sz w:val="24"/>
          <w:szCs w:val="24"/>
        </w:rPr>
        <w:t>MRI</w:t>
      </w:r>
      <w:r w:rsidRPr="00264EC7">
        <w:rPr>
          <w:rFonts w:hint="eastAsia"/>
          <w:sz w:val="24"/>
          <w:szCs w:val="24"/>
        </w:rPr>
        <w:t>图通过编码器编码得到语义特征图，再与选定的</w:t>
      </w:r>
      <w:r w:rsidRPr="00264EC7">
        <w:rPr>
          <w:rFonts w:hint="eastAsia"/>
          <w:sz w:val="24"/>
          <w:szCs w:val="24"/>
        </w:rPr>
        <w:t>M</w:t>
      </w:r>
      <w:r w:rsidRPr="00264EC7">
        <w:rPr>
          <w:sz w:val="24"/>
          <w:szCs w:val="24"/>
        </w:rPr>
        <w:t>RI</w:t>
      </w:r>
      <w:r w:rsidRPr="00264EC7">
        <w:rPr>
          <w:rFonts w:hint="eastAsia"/>
          <w:sz w:val="24"/>
          <w:szCs w:val="24"/>
        </w:rPr>
        <w:t>模态的子模态的独热条件向量通道向堆叠，最后通过</w:t>
      </w:r>
      <w:r w:rsidRPr="00264EC7">
        <w:rPr>
          <w:sz w:val="24"/>
          <w:szCs w:val="24"/>
        </w:rPr>
        <w:t>MRI</w:t>
      </w:r>
      <w:r w:rsidRPr="00264EC7">
        <w:rPr>
          <w:rFonts w:hint="eastAsia"/>
          <w:sz w:val="24"/>
          <w:szCs w:val="24"/>
        </w:rPr>
        <w:t>模态解码器即可转换生成选定的模态的</w:t>
      </w:r>
      <w:r w:rsidRPr="00264EC7">
        <w:rPr>
          <w:sz w:val="24"/>
          <w:szCs w:val="24"/>
        </w:rPr>
        <w:t>MRI</w:t>
      </w:r>
      <w:r w:rsidRPr="00264EC7">
        <w:rPr>
          <w:rFonts w:hint="eastAsia"/>
          <w:sz w:val="24"/>
          <w:szCs w:val="24"/>
        </w:rPr>
        <w:t>。转换生成图的病灶标签为</w:t>
      </w:r>
      <w:r w:rsidRPr="00264EC7">
        <w:rPr>
          <w:sz w:val="24"/>
          <w:szCs w:val="24"/>
        </w:rPr>
        <w:t>MRI</w:t>
      </w:r>
      <w:r w:rsidRPr="00264EC7">
        <w:rPr>
          <w:rFonts w:hint="eastAsia"/>
          <w:sz w:val="24"/>
          <w:szCs w:val="24"/>
        </w:rPr>
        <w:t>病灶任务的标签</w:t>
      </w:r>
      <m:oMath>
        <m:sSub>
          <m:sSubPr>
            <m:ctrlPr>
              <w:rPr>
                <w:rFonts w:ascii="Cambria Math" w:hAnsi="Cambria Math"/>
                <w:i/>
                <w:sz w:val="24"/>
                <w:szCs w:val="24"/>
              </w:rPr>
            </m:ctrlPr>
          </m:sSubPr>
          <m:e>
            <m:r>
              <w:rPr>
                <w:rFonts w:ascii="Cambria Math" w:hAnsi="Cambria Math"/>
                <w:sz w:val="24"/>
                <w:szCs w:val="24"/>
              </w:rPr>
              <m:t>label</m:t>
            </m:r>
          </m:e>
          <m:sub>
            <m:r>
              <w:rPr>
                <w:rFonts w:ascii="Cambria Math" w:hAnsi="Cambria Math" w:hint="eastAsia"/>
                <w:sz w:val="24"/>
                <w:szCs w:val="24"/>
              </w:rPr>
              <m:t>y</m:t>
            </m:r>
          </m:sub>
        </m:sSub>
      </m:oMath>
      <w:r w:rsidRPr="00264EC7">
        <w:rPr>
          <w:rFonts w:hint="eastAsia"/>
          <w:sz w:val="24"/>
          <w:szCs w:val="24"/>
        </w:rPr>
        <w:t>。</w:t>
      </w:r>
      <w:r w:rsidRPr="00264EC7">
        <w:rPr>
          <w:rFonts w:hint="eastAsia"/>
          <w:sz w:val="24"/>
          <w:szCs w:val="24"/>
        </w:rPr>
        <w:t>3</w:t>
      </w:r>
      <w:r w:rsidRPr="00264EC7">
        <w:rPr>
          <w:rFonts w:hint="eastAsia"/>
          <w:sz w:val="24"/>
          <w:szCs w:val="24"/>
        </w:rPr>
        <w:t>、将</w:t>
      </w:r>
      <w:r w:rsidRPr="00264EC7">
        <w:rPr>
          <w:rFonts w:hint="eastAsia"/>
          <w:sz w:val="24"/>
          <w:szCs w:val="24"/>
        </w:rPr>
        <w:t>C</w:t>
      </w:r>
      <w:r w:rsidRPr="00264EC7">
        <w:rPr>
          <w:sz w:val="24"/>
          <w:szCs w:val="24"/>
        </w:rPr>
        <w:t>T</w:t>
      </w:r>
      <w:r w:rsidRPr="00264EC7">
        <w:rPr>
          <w:rFonts w:hint="eastAsia"/>
          <w:sz w:val="24"/>
          <w:szCs w:val="24"/>
        </w:rPr>
        <w:t>模态编码器与</w:t>
      </w:r>
      <w:r w:rsidRPr="00264EC7">
        <w:rPr>
          <w:sz w:val="24"/>
          <w:szCs w:val="24"/>
        </w:rPr>
        <w:t>MRI</w:t>
      </w:r>
      <w:r w:rsidRPr="00264EC7">
        <w:rPr>
          <w:rFonts w:hint="eastAsia"/>
          <w:sz w:val="24"/>
          <w:szCs w:val="24"/>
        </w:rPr>
        <w:t>模态解</w:t>
      </w:r>
      <w:r w:rsidRPr="00264EC7">
        <w:rPr>
          <w:rFonts w:hint="eastAsia"/>
          <w:sz w:val="24"/>
          <w:szCs w:val="24"/>
        </w:rPr>
        <w:lastRenderedPageBreak/>
        <w:t>码器组合可以得到一个</w:t>
      </w:r>
      <w:r w:rsidRPr="00264EC7">
        <w:rPr>
          <w:rFonts w:hint="eastAsia"/>
          <w:sz w:val="24"/>
          <w:szCs w:val="24"/>
        </w:rPr>
        <w:t>C</w:t>
      </w:r>
      <w:r w:rsidRPr="00264EC7">
        <w:rPr>
          <w:sz w:val="24"/>
          <w:szCs w:val="24"/>
        </w:rPr>
        <w:t>T</w:t>
      </w:r>
      <w:r w:rsidRPr="00264EC7">
        <w:rPr>
          <w:rFonts w:hint="eastAsia"/>
          <w:sz w:val="24"/>
          <w:szCs w:val="24"/>
        </w:rPr>
        <w:t>-</w:t>
      </w:r>
      <w:r w:rsidRPr="00264EC7">
        <w:rPr>
          <w:sz w:val="24"/>
          <w:szCs w:val="24"/>
        </w:rPr>
        <w:t>MRI</w:t>
      </w:r>
      <w:r w:rsidRPr="00264EC7">
        <w:rPr>
          <w:rFonts w:hint="eastAsia"/>
          <w:sz w:val="24"/>
          <w:szCs w:val="24"/>
        </w:rPr>
        <w:t>多模态转换器，任意模态的</w:t>
      </w:r>
      <w:r w:rsidRPr="00264EC7">
        <w:rPr>
          <w:rFonts w:hint="eastAsia"/>
          <w:sz w:val="24"/>
          <w:szCs w:val="24"/>
        </w:rPr>
        <w:t>C</w:t>
      </w:r>
      <w:r w:rsidRPr="00264EC7">
        <w:rPr>
          <w:sz w:val="24"/>
          <w:szCs w:val="24"/>
        </w:rPr>
        <w:t>T</w:t>
      </w:r>
      <w:r w:rsidRPr="00264EC7">
        <w:rPr>
          <w:rFonts w:hint="eastAsia"/>
          <w:sz w:val="24"/>
          <w:szCs w:val="24"/>
        </w:rPr>
        <w:t>图通过编码器编码得到语义特征图，再与选定的</w:t>
      </w:r>
      <w:r w:rsidRPr="00264EC7">
        <w:rPr>
          <w:rFonts w:hint="eastAsia"/>
          <w:sz w:val="24"/>
          <w:szCs w:val="24"/>
        </w:rPr>
        <w:t>M</w:t>
      </w:r>
      <w:r w:rsidRPr="00264EC7">
        <w:rPr>
          <w:sz w:val="24"/>
          <w:szCs w:val="24"/>
        </w:rPr>
        <w:t>RI</w:t>
      </w:r>
      <w:r w:rsidRPr="00264EC7">
        <w:rPr>
          <w:rFonts w:hint="eastAsia"/>
          <w:sz w:val="24"/>
          <w:szCs w:val="24"/>
        </w:rPr>
        <w:t>模态的子模态的独热条件向量通道向堆叠，最后通过</w:t>
      </w:r>
      <w:r w:rsidRPr="00264EC7">
        <w:rPr>
          <w:sz w:val="24"/>
          <w:szCs w:val="24"/>
        </w:rPr>
        <w:t>MRI</w:t>
      </w:r>
      <w:r w:rsidRPr="00264EC7">
        <w:rPr>
          <w:rFonts w:hint="eastAsia"/>
          <w:sz w:val="24"/>
          <w:szCs w:val="24"/>
        </w:rPr>
        <w:t>模态解码器即可转换生成选定的模态的</w:t>
      </w:r>
      <w:r w:rsidRPr="00264EC7">
        <w:rPr>
          <w:sz w:val="24"/>
          <w:szCs w:val="24"/>
        </w:rPr>
        <w:t>MRI</w:t>
      </w:r>
      <w:r w:rsidRPr="00264EC7">
        <w:rPr>
          <w:rFonts w:hint="eastAsia"/>
          <w:sz w:val="24"/>
          <w:szCs w:val="24"/>
        </w:rPr>
        <w:t>。转换生成图的病灶标签为</w:t>
      </w:r>
      <w:r w:rsidRPr="00264EC7">
        <w:rPr>
          <w:rFonts w:hint="eastAsia"/>
          <w:sz w:val="24"/>
          <w:szCs w:val="24"/>
        </w:rPr>
        <w:t>C</w:t>
      </w:r>
      <w:r w:rsidRPr="00264EC7">
        <w:rPr>
          <w:sz w:val="24"/>
          <w:szCs w:val="24"/>
        </w:rPr>
        <w:t>T</w:t>
      </w:r>
      <w:r w:rsidRPr="00264EC7">
        <w:rPr>
          <w:rFonts w:hint="eastAsia"/>
          <w:sz w:val="24"/>
          <w:szCs w:val="24"/>
        </w:rPr>
        <w:t>病灶任务的标签</w:t>
      </w:r>
      <m:oMath>
        <m:sSub>
          <m:sSubPr>
            <m:ctrlPr>
              <w:rPr>
                <w:rFonts w:ascii="Cambria Math" w:hAnsi="Cambria Math"/>
                <w:i/>
                <w:sz w:val="24"/>
                <w:szCs w:val="24"/>
              </w:rPr>
            </m:ctrlPr>
          </m:sSubPr>
          <m:e>
            <m:r>
              <w:rPr>
                <w:rFonts w:ascii="Cambria Math" w:hAnsi="Cambria Math"/>
                <w:sz w:val="24"/>
                <w:szCs w:val="24"/>
              </w:rPr>
              <m:t>label</m:t>
            </m:r>
          </m:e>
          <m:sub>
            <m:r>
              <w:rPr>
                <w:rFonts w:ascii="Cambria Math" w:hAnsi="Cambria Math"/>
                <w:sz w:val="24"/>
                <w:szCs w:val="24"/>
              </w:rPr>
              <m:t>x</m:t>
            </m:r>
          </m:sub>
        </m:sSub>
      </m:oMath>
      <w:r w:rsidRPr="00264EC7">
        <w:rPr>
          <w:rFonts w:hint="eastAsia"/>
          <w:sz w:val="24"/>
          <w:szCs w:val="24"/>
        </w:rPr>
        <w:t>。</w:t>
      </w:r>
      <w:r w:rsidRPr="00264EC7">
        <w:rPr>
          <w:rFonts w:hint="eastAsia"/>
          <w:sz w:val="24"/>
          <w:szCs w:val="24"/>
        </w:rPr>
        <w:t>4</w:t>
      </w:r>
      <w:r w:rsidRPr="00264EC7">
        <w:rPr>
          <w:rFonts w:hint="eastAsia"/>
          <w:sz w:val="24"/>
          <w:szCs w:val="24"/>
        </w:rPr>
        <w:t>、将</w:t>
      </w:r>
      <w:r w:rsidRPr="00264EC7">
        <w:rPr>
          <w:rFonts w:hint="eastAsia"/>
          <w:sz w:val="24"/>
          <w:szCs w:val="24"/>
        </w:rPr>
        <w:t>M</w:t>
      </w:r>
      <w:r w:rsidRPr="00264EC7">
        <w:rPr>
          <w:sz w:val="24"/>
          <w:szCs w:val="24"/>
        </w:rPr>
        <w:t>RI</w:t>
      </w:r>
      <w:r w:rsidRPr="00264EC7">
        <w:rPr>
          <w:rFonts w:hint="eastAsia"/>
          <w:sz w:val="24"/>
          <w:szCs w:val="24"/>
        </w:rPr>
        <w:t>模态编码器与</w:t>
      </w:r>
      <w:r w:rsidRPr="00264EC7">
        <w:rPr>
          <w:sz w:val="24"/>
          <w:szCs w:val="24"/>
        </w:rPr>
        <w:t>CT</w:t>
      </w:r>
      <w:r w:rsidRPr="00264EC7">
        <w:rPr>
          <w:rFonts w:hint="eastAsia"/>
          <w:sz w:val="24"/>
          <w:szCs w:val="24"/>
        </w:rPr>
        <w:t>模态解码器组合可以得到一个</w:t>
      </w:r>
      <w:r w:rsidRPr="00264EC7">
        <w:rPr>
          <w:sz w:val="24"/>
          <w:szCs w:val="24"/>
        </w:rPr>
        <w:t>MRI</w:t>
      </w:r>
      <w:r w:rsidRPr="00264EC7">
        <w:rPr>
          <w:rFonts w:hint="eastAsia"/>
          <w:sz w:val="24"/>
          <w:szCs w:val="24"/>
        </w:rPr>
        <w:t>-</w:t>
      </w:r>
      <w:r w:rsidRPr="00264EC7">
        <w:rPr>
          <w:sz w:val="24"/>
          <w:szCs w:val="24"/>
        </w:rPr>
        <w:t>CT</w:t>
      </w:r>
      <w:r w:rsidRPr="00264EC7">
        <w:rPr>
          <w:rFonts w:hint="eastAsia"/>
          <w:sz w:val="24"/>
          <w:szCs w:val="24"/>
        </w:rPr>
        <w:t>多模态转换器，任意模态的</w:t>
      </w:r>
      <w:r w:rsidRPr="00264EC7">
        <w:rPr>
          <w:sz w:val="24"/>
          <w:szCs w:val="24"/>
        </w:rPr>
        <w:t>MRI</w:t>
      </w:r>
      <w:r w:rsidRPr="00264EC7">
        <w:rPr>
          <w:rFonts w:hint="eastAsia"/>
          <w:sz w:val="24"/>
          <w:szCs w:val="24"/>
        </w:rPr>
        <w:t>图通过编码器编码得到语义特征图，再与选定的</w:t>
      </w:r>
      <w:r w:rsidRPr="00264EC7">
        <w:rPr>
          <w:sz w:val="24"/>
          <w:szCs w:val="24"/>
        </w:rPr>
        <w:t>CT</w:t>
      </w:r>
      <w:r w:rsidRPr="00264EC7">
        <w:rPr>
          <w:rFonts w:hint="eastAsia"/>
          <w:sz w:val="24"/>
          <w:szCs w:val="24"/>
        </w:rPr>
        <w:t>模态的子模态的独热条件向量通道向堆叠，最后通过</w:t>
      </w:r>
      <w:r w:rsidRPr="00264EC7">
        <w:rPr>
          <w:rFonts w:hint="eastAsia"/>
          <w:sz w:val="24"/>
          <w:szCs w:val="24"/>
        </w:rPr>
        <w:t>C</w:t>
      </w:r>
      <w:r w:rsidRPr="00264EC7">
        <w:rPr>
          <w:sz w:val="24"/>
          <w:szCs w:val="24"/>
        </w:rPr>
        <w:t>T</w:t>
      </w:r>
      <w:r w:rsidRPr="00264EC7">
        <w:rPr>
          <w:rFonts w:hint="eastAsia"/>
          <w:sz w:val="24"/>
          <w:szCs w:val="24"/>
        </w:rPr>
        <w:t>模态解码器即可转换生成选定的模态的</w:t>
      </w:r>
      <w:r w:rsidRPr="00264EC7">
        <w:rPr>
          <w:sz w:val="24"/>
          <w:szCs w:val="24"/>
        </w:rPr>
        <w:t>CT</w:t>
      </w:r>
      <w:r w:rsidRPr="00264EC7">
        <w:rPr>
          <w:rFonts w:hint="eastAsia"/>
          <w:sz w:val="24"/>
          <w:szCs w:val="24"/>
        </w:rPr>
        <w:t>图。转换生成图的病灶标签为</w:t>
      </w:r>
      <w:r w:rsidRPr="00264EC7">
        <w:rPr>
          <w:sz w:val="24"/>
          <w:szCs w:val="24"/>
        </w:rPr>
        <w:t>MRI</w:t>
      </w:r>
      <w:r w:rsidRPr="00264EC7">
        <w:rPr>
          <w:rFonts w:hint="eastAsia"/>
          <w:sz w:val="24"/>
          <w:szCs w:val="24"/>
        </w:rPr>
        <w:t>病灶任务的标签</w:t>
      </w:r>
      <m:oMath>
        <m:sSub>
          <m:sSubPr>
            <m:ctrlPr>
              <w:rPr>
                <w:rFonts w:ascii="Cambria Math" w:hAnsi="Cambria Math"/>
                <w:i/>
                <w:sz w:val="24"/>
                <w:szCs w:val="24"/>
              </w:rPr>
            </m:ctrlPr>
          </m:sSubPr>
          <m:e>
            <m:r>
              <w:rPr>
                <w:rFonts w:ascii="Cambria Math" w:hAnsi="Cambria Math"/>
                <w:sz w:val="24"/>
                <w:szCs w:val="24"/>
              </w:rPr>
              <m:t>label</m:t>
            </m:r>
          </m:e>
          <m:sub>
            <m:r>
              <w:rPr>
                <w:rFonts w:ascii="Cambria Math" w:hAnsi="Cambria Math" w:hint="eastAsia"/>
                <w:sz w:val="24"/>
                <w:szCs w:val="24"/>
              </w:rPr>
              <m:t>y</m:t>
            </m:r>
          </m:sub>
        </m:sSub>
      </m:oMath>
      <w:r w:rsidRPr="00264EC7">
        <w:rPr>
          <w:rFonts w:hint="eastAsia"/>
          <w:sz w:val="24"/>
          <w:szCs w:val="24"/>
        </w:rPr>
        <w:t>。</w:t>
      </w:r>
      <w:r w:rsidRPr="00264EC7">
        <w:rPr>
          <w:rFonts w:hint="eastAsia"/>
          <w:sz w:val="24"/>
          <w:szCs w:val="24"/>
        </w:rPr>
        <w:t>5</w:t>
      </w:r>
      <w:r w:rsidRPr="00264EC7">
        <w:rPr>
          <w:rFonts w:hint="eastAsia"/>
          <w:sz w:val="24"/>
          <w:szCs w:val="24"/>
        </w:rPr>
        <w:t>、将</w:t>
      </w:r>
      <w:r w:rsidRPr="00264EC7">
        <w:rPr>
          <w:rFonts w:hint="eastAsia"/>
          <w:sz w:val="24"/>
          <w:szCs w:val="24"/>
        </w:rPr>
        <w:t>C</w:t>
      </w:r>
      <w:r w:rsidRPr="00264EC7">
        <w:rPr>
          <w:sz w:val="24"/>
          <w:szCs w:val="24"/>
        </w:rPr>
        <w:t>T</w:t>
      </w:r>
      <w:r w:rsidRPr="00264EC7">
        <w:rPr>
          <w:rFonts w:hint="eastAsia"/>
          <w:sz w:val="24"/>
          <w:szCs w:val="24"/>
        </w:rPr>
        <w:t>模态编码器与</w:t>
      </w:r>
      <w:r w:rsidRPr="00264EC7">
        <w:rPr>
          <w:rFonts w:hint="eastAsia"/>
          <w:sz w:val="24"/>
          <w:szCs w:val="24"/>
        </w:rPr>
        <w:t>M</w:t>
      </w:r>
      <w:r w:rsidRPr="00264EC7">
        <w:rPr>
          <w:sz w:val="24"/>
          <w:szCs w:val="24"/>
        </w:rPr>
        <w:t>RI</w:t>
      </w:r>
      <w:r w:rsidRPr="00264EC7">
        <w:rPr>
          <w:rFonts w:hint="eastAsia"/>
          <w:sz w:val="24"/>
          <w:szCs w:val="24"/>
        </w:rPr>
        <w:t>病灶任务解码器组合，即可得到一个</w:t>
      </w:r>
      <w:r w:rsidRPr="00264EC7">
        <w:rPr>
          <w:rFonts w:hint="eastAsia"/>
          <w:sz w:val="24"/>
          <w:szCs w:val="24"/>
        </w:rPr>
        <w:t>M</w:t>
      </w:r>
      <w:r w:rsidRPr="00264EC7">
        <w:rPr>
          <w:sz w:val="24"/>
          <w:szCs w:val="24"/>
        </w:rPr>
        <w:t>RI</w:t>
      </w:r>
      <w:r w:rsidRPr="00264EC7">
        <w:rPr>
          <w:rFonts w:hint="eastAsia"/>
          <w:sz w:val="24"/>
          <w:szCs w:val="24"/>
        </w:rPr>
        <w:t>病灶任务处理器，任意模态的</w:t>
      </w:r>
      <w:r w:rsidRPr="00264EC7">
        <w:rPr>
          <w:rFonts w:hint="eastAsia"/>
          <w:sz w:val="24"/>
          <w:szCs w:val="24"/>
        </w:rPr>
        <w:t>C</w:t>
      </w:r>
      <w:r w:rsidRPr="00264EC7">
        <w:rPr>
          <w:sz w:val="24"/>
          <w:szCs w:val="24"/>
        </w:rPr>
        <w:t>T</w:t>
      </w:r>
      <w:r w:rsidRPr="00264EC7">
        <w:rPr>
          <w:rFonts w:hint="eastAsia"/>
          <w:sz w:val="24"/>
          <w:szCs w:val="24"/>
        </w:rPr>
        <w:t>图通过编码器编码得到语义特征图，再通过</w:t>
      </w:r>
      <w:r w:rsidRPr="00264EC7">
        <w:rPr>
          <w:sz w:val="24"/>
          <w:szCs w:val="24"/>
        </w:rPr>
        <w:t>MRI</w:t>
      </w:r>
      <w:r w:rsidRPr="00264EC7">
        <w:rPr>
          <w:rFonts w:hint="eastAsia"/>
          <w:sz w:val="24"/>
          <w:szCs w:val="24"/>
        </w:rPr>
        <w:t>病灶任务解码器即可生成</w:t>
      </w:r>
      <w:r w:rsidRPr="00264EC7">
        <w:rPr>
          <w:sz w:val="24"/>
          <w:szCs w:val="24"/>
        </w:rPr>
        <w:t>MRI</w:t>
      </w:r>
      <w:r w:rsidRPr="00264EC7">
        <w:rPr>
          <w:rFonts w:hint="eastAsia"/>
          <w:sz w:val="24"/>
          <w:szCs w:val="24"/>
        </w:rPr>
        <w:t>病灶任务的处理结果。该处理器可处理输入为</w:t>
      </w:r>
      <w:r w:rsidRPr="00264EC7">
        <w:rPr>
          <w:rFonts w:hint="eastAsia"/>
          <w:sz w:val="24"/>
          <w:szCs w:val="24"/>
        </w:rPr>
        <w:t>C</w:t>
      </w:r>
      <w:r w:rsidRPr="00264EC7">
        <w:rPr>
          <w:sz w:val="24"/>
          <w:szCs w:val="24"/>
        </w:rPr>
        <w:t>T</w:t>
      </w:r>
      <w:r w:rsidRPr="00264EC7">
        <w:rPr>
          <w:rFonts w:hint="eastAsia"/>
          <w:sz w:val="24"/>
          <w:szCs w:val="24"/>
        </w:rPr>
        <w:t>图、病灶标签为</w:t>
      </w:r>
      <m:oMath>
        <m:sSub>
          <m:sSubPr>
            <m:ctrlPr>
              <w:rPr>
                <w:rFonts w:ascii="Cambria Math" w:hAnsi="Cambria Math"/>
                <w:i/>
                <w:sz w:val="24"/>
                <w:szCs w:val="24"/>
              </w:rPr>
            </m:ctrlPr>
          </m:sSubPr>
          <m:e>
            <m:r>
              <w:rPr>
                <w:rFonts w:ascii="Cambria Math" w:hAnsi="Cambria Math"/>
                <w:sz w:val="24"/>
                <w:szCs w:val="24"/>
              </w:rPr>
              <m:t>label</m:t>
            </m:r>
          </m:e>
          <m:sub>
            <m:r>
              <w:rPr>
                <w:rFonts w:ascii="Cambria Math" w:hAnsi="Cambria Math" w:hint="eastAsia"/>
                <w:sz w:val="24"/>
                <w:szCs w:val="24"/>
              </w:rPr>
              <m:t>y</m:t>
            </m:r>
          </m:sub>
        </m:sSub>
      </m:oMath>
      <w:r w:rsidRPr="00264EC7">
        <w:rPr>
          <w:rFonts w:hint="eastAsia"/>
          <w:sz w:val="24"/>
          <w:szCs w:val="24"/>
        </w:rPr>
        <w:t>的</w:t>
      </w:r>
      <w:r w:rsidRPr="00264EC7">
        <w:rPr>
          <w:rFonts w:hint="eastAsia"/>
          <w:sz w:val="24"/>
          <w:szCs w:val="24"/>
        </w:rPr>
        <w:t>M</w:t>
      </w:r>
      <w:r w:rsidRPr="00264EC7">
        <w:rPr>
          <w:sz w:val="24"/>
          <w:szCs w:val="24"/>
        </w:rPr>
        <w:t>RI</w:t>
      </w:r>
      <w:r w:rsidRPr="00264EC7">
        <w:rPr>
          <w:rFonts w:hint="eastAsia"/>
          <w:sz w:val="24"/>
          <w:szCs w:val="24"/>
        </w:rPr>
        <w:t>病灶任务。</w:t>
      </w:r>
      <w:r w:rsidRPr="00264EC7">
        <w:rPr>
          <w:rFonts w:hint="eastAsia"/>
          <w:sz w:val="24"/>
          <w:szCs w:val="24"/>
        </w:rPr>
        <w:t>6</w:t>
      </w:r>
      <w:r w:rsidRPr="00264EC7">
        <w:rPr>
          <w:rFonts w:hint="eastAsia"/>
          <w:sz w:val="24"/>
          <w:szCs w:val="24"/>
        </w:rPr>
        <w:t>、将</w:t>
      </w:r>
      <w:r w:rsidRPr="00264EC7">
        <w:rPr>
          <w:rFonts w:hint="eastAsia"/>
          <w:sz w:val="24"/>
          <w:szCs w:val="24"/>
        </w:rPr>
        <w:t>M</w:t>
      </w:r>
      <w:r w:rsidRPr="00264EC7">
        <w:rPr>
          <w:sz w:val="24"/>
          <w:szCs w:val="24"/>
        </w:rPr>
        <w:t>RI</w:t>
      </w:r>
      <w:r w:rsidRPr="00264EC7">
        <w:rPr>
          <w:rFonts w:hint="eastAsia"/>
          <w:sz w:val="24"/>
          <w:szCs w:val="24"/>
        </w:rPr>
        <w:t>模态编码器与</w:t>
      </w:r>
      <w:r w:rsidRPr="00264EC7">
        <w:rPr>
          <w:sz w:val="24"/>
          <w:szCs w:val="24"/>
        </w:rPr>
        <w:t>CT</w:t>
      </w:r>
      <w:r w:rsidRPr="00264EC7">
        <w:rPr>
          <w:rFonts w:hint="eastAsia"/>
          <w:sz w:val="24"/>
          <w:szCs w:val="24"/>
        </w:rPr>
        <w:t>病灶任务解码器组合，即可得到一个</w:t>
      </w:r>
      <w:r w:rsidRPr="00264EC7">
        <w:rPr>
          <w:sz w:val="24"/>
          <w:szCs w:val="24"/>
        </w:rPr>
        <w:t>CT</w:t>
      </w:r>
      <w:r w:rsidRPr="00264EC7">
        <w:rPr>
          <w:rFonts w:hint="eastAsia"/>
          <w:sz w:val="24"/>
          <w:szCs w:val="24"/>
        </w:rPr>
        <w:t>病灶任务处理器，任意模态的</w:t>
      </w:r>
      <w:r w:rsidRPr="00264EC7">
        <w:rPr>
          <w:sz w:val="24"/>
          <w:szCs w:val="24"/>
        </w:rPr>
        <w:t>MRI</w:t>
      </w:r>
      <w:r w:rsidRPr="00264EC7">
        <w:rPr>
          <w:rFonts w:hint="eastAsia"/>
          <w:sz w:val="24"/>
          <w:szCs w:val="24"/>
        </w:rPr>
        <w:t>通过编码器编码得到语义特征图，再通过</w:t>
      </w:r>
      <w:r w:rsidRPr="00264EC7">
        <w:rPr>
          <w:sz w:val="24"/>
          <w:szCs w:val="24"/>
        </w:rPr>
        <w:t>CT</w:t>
      </w:r>
      <w:r w:rsidRPr="00264EC7">
        <w:rPr>
          <w:rFonts w:hint="eastAsia"/>
          <w:sz w:val="24"/>
          <w:szCs w:val="24"/>
        </w:rPr>
        <w:t>病灶任务解码器即可生成</w:t>
      </w:r>
      <w:r w:rsidRPr="00264EC7">
        <w:rPr>
          <w:sz w:val="24"/>
          <w:szCs w:val="24"/>
        </w:rPr>
        <w:t>CT</w:t>
      </w:r>
      <w:r w:rsidRPr="00264EC7">
        <w:rPr>
          <w:rFonts w:hint="eastAsia"/>
          <w:sz w:val="24"/>
          <w:szCs w:val="24"/>
        </w:rPr>
        <w:t>病灶任务的处理结果。该处理器可处理输入为</w:t>
      </w:r>
      <w:r w:rsidRPr="00264EC7">
        <w:rPr>
          <w:sz w:val="24"/>
          <w:szCs w:val="24"/>
        </w:rPr>
        <w:t>MRI</w:t>
      </w:r>
      <w:r w:rsidRPr="00264EC7">
        <w:rPr>
          <w:rFonts w:hint="eastAsia"/>
          <w:sz w:val="24"/>
          <w:szCs w:val="24"/>
        </w:rPr>
        <w:t>、病灶标签为</w:t>
      </w:r>
      <m:oMath>
        <m:sSub>
          <m:sSubPr>
            <m:ctrlPr>
              <w:rPr>
                <w:rFonts w:ascii="Cambria Math" w:hAnsi="Cambria Math"/>
                <w:i/>
                <w:sz w:val="24"/>
                <w:szCs w:val="24"/>
              </w:rPr>
            </m:ctrlPr>
          </m:sSubPr>
          <m:e>
            <m:r>
              <w:rPr>
                <w:rFonts w:ascii="Cambria Math" w:hAnsi="Cambria Math"/>
                <w:sz w:val="24"/>
                <w:szCs w:val="24"/>
              </w:rPr>
              <m:t>label</m:t>
            </m:r>
          </m:e>
          <m:sub>
            <m:r>
              <w:rPr>
                <w:rFonts w:ascii="Cambria Math" w:hAnsi="Cambria Math" w:hint="eastAsia"/>
                <w:sz w:val="24"/>
                <w:szCs w:val="24"/>
              </w:rPr>
              <m:t>x</m:t>
            </m:r>
          </m:sub>
        </m:sSub>
      </m:oMath>
      <w:r w:rsidRPr="00264EC7">
        <w:rPr>
          <w:rFonts w:hint="eastAsia"/>
          <w:sz w:val="24"/>
          <w:szCs w:val="24"/>
        </w:rPr>
        <w:t>的</w:t>
      </w:r>
      <w:r w:rsidRPr="00264EC7">
        <w:rPr>
          <w:sz w:val="24"/>
          <w:szCs w:val="24"/>
        </w:rPr>
        <w:t>CT</w:t>
      </w:r>
      <w:r w:rsidRPr="00264EC7">
        <w:rPr>
          <w:rFonts w:hint="eastAsia"/>
          <w:sz w:val="24"/>
          <w:szCs w:val="24"/>
        </w:rPr>
        <w:t>病灶任务。</w:t>
      </w:r>
    </w:p>
    <w:p w:rsidR="00DE1AD4" w:rsidRPr="00264EC7" w:rsidRDefault="00317406" w:rsidP="00DE1AD4">
      <w:pPr>
        <w:adjustRightInd w:val="0"/>
        <w:snapToGrid w:val="0"/>
        <w:spacing w:line="360" w:lineRule="auto"/>
        <w:ind w:firstLineChars="200" w:firstLine="480"/>
        <w:rPr>
          <w:sz w:val="24"/>
          <w:szCs w:val="24"/>
        </w:rPr>
      </w:pPr>
      <w:r w:rsidRPr="00264EC7">
        <w:rPr>
          <w:rFonts w:hint="eastAsia"/>
          <w:sz w:val="24"/>
          <w:szCs w:val="24"/>
        </w:rPr>
        <w:t>此外，本</w:t>
      </w:r>
      <w:proofErr w:type="gramStart"/>
      <w:r w:rsidRPr="00264EC7">
        <w:rPr>
          <w:rFonts w:hint="eastAsia"/>
          <w:sz w:val="24"/>
          <w:szCs w:val="24"/>
        </w:rPr>
        <w:t>实施例还提供</w:t>
      </w:r>
      <w:proofErr w:type="gramEnd"/>
      <w:r w:rsidR="00DE1AD4" w:rsidRPr="00264EC7">
        <w:rPr>
          <w:rFonts w:hint="eastAsia"/>
          <w:sz w:val="24"/>
          <w:szCs w:val="24"/>
        </w:rPr>
        <w:t>一种基于模块化</w:t>
      </w:r>
      <w:r w:rsidR="00DE1AD4" w:rsidRPr="00264EC7">
        <w:rPr>
          <w:rFonts w:hint="eastAsia"/>
          <w:sz w:val="24"/>
          <w:szCs w:val="24"/>
        </w:rPr>
        <w:t>GAN</w:t>
      </w:r>
      <w:r w:rsidR="00DE1AD4" w:rsidRPr="00264EC7">
        <w:rPr>
          <w:rFonts w:hint="eastAsia"/>
          <w:sz w:val="24"/>
          <w:szCs w:val="24"/>
        </w:rPr>
        <w:t>的多模态</w:t>
      </w:r>
      <w:r w:rsidR="00DE1AD4" w:rsidRPr="00264EC7">
        <w:rPr>
          <w:rFonts w:hint="eastAsia"/>
          <w:sz w:val="24"/>
          <w:szCs w:val="24"/>
        </w:rPr>
        <w:t>MRI</w:t>
      </w:r>
      <w:r w:rsidR="00DE1AD4" w:rsidRPr="00264EC7">
        <w:rPr>
          <w:rFonts w:hint="eastAsia"/>
          <w:sz w:val="24"/>
          <w:szCs w:val="24"/>
        </w:rPr>
        <w:t>与多模态</w:t>
      </w:r>
      <w:r w:rsidR="00DE1AD4" w:rsidRPr="00264EC7">
        <w:rPr>
          <w:rFonts w:hint="eastAsia"/>
          <w:sz w:val="24"/>
          <w:szCs w:val="24"/>
        </w:rPr>
        <w:t>CT</w:t>
      </w:r>
      <w:r w:rsidR="00DE1AD4" w:rsidRPr="00264EC7">
        <w:rPr>
          <w:rFonts w:hint="eastAsia"/>
          <w:sz w:val="24"/>
          <w:szCs w:val="24"/>
        </w:rPr>
        <w:t>的转换系统，包括计算机设备，该计算机设备被编程或配置以执行</w:t>
      </w:r>
      <w:r w:rsidRPr="00264EC7">
        <w:rPr>
          <w:rFonts w:hint="eastAsia"/>
          <w:sz w:val="24"/>
          <w:szCs w:val="24"/>
        </w:rPr>
        <w:t>本实施例前述</w:t>
      </w:r>
      <w:r w:rsidR="00DE1AD4" w:rsidRPr="00264EC7">
        <w:rPr>
          <w:rFonts w:hint="eastAsia"/>
          <w:sz w:val="24"/>
          <w:szCs w:val="24"/>
        </w:rPr>
        <w:t>基于模块化</w:t>
      </w:r>
      <w:r w:rsidR="00DE1AD4" w:rsidRPr="00264EC7">
        <w:rPr>
          <w:rFonts w:hint="eastAsia"/>
          <w:sz w:val="24"/>
          <w:szCs w:val="24"/>
        </w:rPr>
        <w:t>GAN</w:t>
      </w:r>
      <w:r w:rsidR="00DE1AD4" w:rsidRPr="00264EC7">
        <w:rPr>
          <w:rFonts w:hint="eastAsia"/>
          <w:sz w:val="24"/>
          <w:szCs w:val="24"/>
        </w:rPr>
        <w:t>的多模态</w:t>
      </w:r>
      <w:r w:rsidR="00DE1AD4" w:rsidRPr="00264EC7">
        <w:rPr>
          <w:rFonts w:hint="eastAsia"/>
          <w:sz w:val="24"/>
          <w:szCs w:val="24"/>
        </w:rPr>
        <w:t>MRI</w:t>
      </w:r>
      <w:r w:rsidR="00DE1AD4" w:rsidRPr="00264EC7">
        <w:rPr>
          <w:rFonts w:hint="eastAsia"/>
          <w:sz w:val="24"/>
          <w:szCs w:val="24"/>
        </w:rPr>
        <w:t>与多模态</w:t>
      </w:r>
      <w:r w:rsidR="00DE1AD4" w:rsidRPr="00264EC7">
        <w:rPr>
          <w:rFonts w:hint="eastAsia"/>
          <w:sz w:val="24"/>
          <w:szCs w:val="24"/>
        </w:rPr>
        <w:t>CT</w:t>
      </w:r>
      <w:r w:rsidR="00DE1AD4" w:rsidRPr="00264EC7">
        <w:rPr>
          <w:rFonts w:hint="eastAsia"/>
          <w:sz w:val="24"/>
          <w:szCs w:val="24"/>
        </w:rPr>
        <w:t>的转换方法的步骤，或该计算机设备的存储介质上存储有被编程或配置以执行</w:t>
      </w:r>
      <w:r w:rsidRPr="00264EC7">
        <w:rPr>
          <w:rFonts w:hint="eastAsia"/>
          <w:sz w:val="24"/>
          <w:szCs w:val="24"/>
        </w:rPr>
        <w:t>本实施例前述</w:t>
      </w:r>
      <w:r w:rsidR="00DE1AD4" w:rsidRPr="00264EC7">
        <w:rPr>
          <w:rFonts w:hint="eastAsia"/>
          <w:sz w:val="24"/>
          <w:szCs w:val="24"/>
        </w:rPr>
        <w:t>基于模块化</w:t>
      </w:r>
      <w:r w:rsidR="00DE1AD4" w:rsidRPr="00264EC7">
        <w:rPr>
          <w:rFonts w:hint="eastAsia"/>
          <w:sz w:val="24"/>
          <w:szCs w:val="24"/>
        </w:rPr>
        <w:t>GAN</w:t>
      </w:r>
      <w:r w:rsidR="00DE1AD4" w:rsidRPr="00264EC7">
        <w:rPr>
          <w:rFonts w:hint="eastAsia"/>
          <w:sz w:val="24"/>
          <w:szCs w:val="24"/>
        </w:rPr>
        <w:t>的多模态</w:t>
      </w:r>
      <w:r w:rsidR="00DE1AD4" w:rsidRPr="00264EC7">
        <w:rPr>
          <w:rFonts w:hint="eastAsia"/>
          <w:sz w:val="24"/>
          <w:szCs w:val="24"/>
        </w:rPr>
        <w:t>MRI</w:t>
      </w:r>
      <w:r w:rsidR="00DE1AD4" w:rsidRPr="00264EC7">
        <w:rPr>
          <w:rFonts w:hint="eastAsia"/>
          <w:sz w:val="24"/>
          <w:szCs w:val="24"/>
        </w:rPr>
        <w:t>与多模态</w:t>
      </w:r>
      <w:r w:rsidR="00DE1AD4" w:rsidRPr="00264EC7">
        <w:rPr>
          <w:rFonts w:hint="eastAsia"/>
          <w:sz w:val="24"/>
          <w:szCs w:val="24"/>
        </w:rPr>
        <w:t>CT</w:t>
      </w:r>
      <w:r w:rsidR="00DE1AD4" w:rsidRPr="00264EC7">
        <w:rPr>
          <w:rFonts w:hint="eastAsia"/>
          <w:sz w:val="24"/>
          <w:szCs w:val="24"/>
        </w:rPr>
        <w:t>的转换方法的计算机程序。</w:t>
      </w:r>
    </w:p>
    <w:p w:rsidR="000329DA" w:rsidRPr="00264EC7" w:rsidRDefault="00317406" w:rsidP="00DE1AD4">
      <w:pPr>
        <w:adjustRightInd w:val="0"/>
        <w:snapToGrid w:val="0"/>
        <w:spacing w:line="360" w:lineRule="auto"/>
        <w:ind w:firstLineChars="200" w:firstLine="480"/>
        <w:rPr>
          <w:sz w:val="24"/>
          <w:szCs w:val="24"/>
        </w:rPr>
      </w:pPr>
      <w:r w:rsidRPr="00264EC7">
        <w:rPr>
          <w:rFonts w:hint="eastAsia"/>
          <w:sz w:val="24"/>
          <w:szCs w:val="24"/>
        </w:rPr>
        <w:t>此外，本</w:t>
      </w:r>
      <w:proofErr w:type="gramStart"/>
      <w:r w:rsidRPr="00264EC7">
        <w:rPr>
          <w:rFonts w:hint="eastAsia"/>
          <w:sz w:val="24"/>
          <w:szCs w:val="24"/>
        </w:rPr>
        <w:t>实施例还提供</w:t>
      </w:r>
      <w:proofErr w:type="gramEnd"/>
      <w:r w:rsidR="00DE1AD4" w:rsidRPr="00264EC7">
        <w:rPr>
          <w:rFonts w:hint="eastAsia"/>
          <w:sz w:val="24"/>
          <w:szCs w:val="24"/>
        </w:rPr>
        <w:t>一种计算机可读存储介质，该计算机可读存储介质上存储有被编程或配置以执行</w:t>
      </w:r>
      <w:r w:rsidRPr="00264EC7">
        <w:rPr>
          <w:rFonts w:hint="eastAsia"/>
          <w:sz w:val="24"/>
          <w:szCs w:val="24"/>
        </w:rPr>
        <w:t>本实施例前述</w:t>
      </w:r>
      <w:r w:rsidR="00DE1AD4" w:rsidRPr="00264EC7">
        <w:rPr>
          <w:rFonts w:hint="eastAsia"/>
          <w:sz w:val="24"/>
          <w:szCs w:val="24"/>
        </w:rPr>
        <w:t>基于模块化</w:t>
      </w:r>
      <w:r w:rsidR="00DE1AD4" w:rsidRPr="00264EC7">
        <w:rPr>
          <w:rFonts w:hint="eastAsia"/>
          <w:sz w:val="24"/>
          <w:szCs w:val="24"/>
        </w:rPr>
        <w:t>GAN</w:t>
      </w:r>
      <w:r w:rsidR="00DE1AD4" w:rsidRPr="00264EC7">
        <w:rPr>
          <w:rFonts w:hint="eastAsia"/>
          <w:sz w:val="24"/>
          <w:szCs w:val="24"/>
        </w:rPr>
        <w:t>的多模态</w:t>
      </w:r>
      <w:r w:rsidR="00DE1AD4" w:rsidRPr="00264EC7">
        <w:rPr>
          <w:rFonts w:hint="eastAsia"/>
          <w:sz w:val="24"/>
          <w:szCs w:val="24"/>
        </w:rPr>
        <w:t>MRI</w:t>
      </w:r>
      <w:r w:rsidR="00DE1AD4" w:rsidRPr="00264EC7">
        <w:rPr>
          <w:rFonts w:hint="eastAsia"/>
          <w:sz w:val="24"/>
          <w:szCs w:val="24"/>
        </w:rPr>
        <w:t>与多模态</w:t>
      </w:r>
      <w:r w:rsidR="00DE1AD4" w:rsidRPr="00264EC7">
        <w:rPr>
          <w:rFonts w:hint="eastAsia"/>
          <w:sz w:val="24"/>
          <w:szCs w:val="24"/>
        </w:rPr>
        <w:t>CT</w:t>
      </w:r>
      <w:r w:rsidR="00DE1AD4" w:rsidRPr="00264EC7">
        <w:rPr>
          <w:rFonts w:hint="eastAsia"/>
          <w:sz w:val="24"/>
          <w:szCs w:val="24"/>
        </w:rPr>
        <w:t>的转换方法的计算机程序</w:t>
      </w:r>
      <w:r w:rsidRPr="00264EC7">
        <w:rPr>
          <w:rFonts w:hint="eastAsia"/>
          <w:sz w:val="24"/>
          <w:szCs w:val="24"/>
        </w:rPr>
        <w:t>。</w:t>
      </w:r>
    </w:p>
    <w:p w:rsidR="007F2752" w:rsidRPr="00264EC7" w:rsidRDefault="007F2752" w:rsidP="005C4430">
      <w:pPr>
        <w:adjustRightInd w:val="0"/>
        <w:snapToGrid w:val="0"/>
        <w:spacing w:line="360" w:lineRule="auto"/>
        <w:ind w:firstLineChars="200" w:firstLine="480"/>
        <w:rPr>
          <w:sz w:val="24"/>
          <w:szCs w:val="24"/>
        </w:rPr>
      </w:pPr>
      <w:r w:rsidRPr="00264EC7">
        <w:rPr>
          <w:rFonts w:ascii="宋体" w:hAnsi="宋体" w:hint="eastAsia"/>
          <w:sz w:val="24"/>
          <w:szCs w:val="24"/>
        </w:rPr>
        <w:t>以上所述仅是本发明的优选实施方式，本发明的保护范围并不仅局限于上述实施例，凡属于本发明思路下的技术方案均属于本发明的保护范围。应当指出，对于本技术领域的普通技术人员来说，在不脱离本发明原理前提下的若干改进和润饰，这些改进和润饰也应视为本发明的保护范围</w:t>
      </w:r>
      <w:r w:rsidRPr="00264EC7">
        <w:rPr>
          <w:rFonts w:hint="eastAsia"/>
          <w:sz w:val="24"/>
          <w:szCs w:val="24"/>
        </w:rPr>
        <w:t>。</w:t>
      </w:r>
    </w:p>
    <w:p w:rsidR="000329DA" w:rsidRPr="00264EC7" w:rsidRDefault="000329DA" w:rsidP="005C4430">
      <w:pPr>
        <w:adjustRightInd w:val="0"/>
        <w:snapToGrid w:val="0"/>
        <w:spacing w:line="360" w:lineRule="auto"/>
        <w:ind w:firstLineChars="200" w:firstLine="480"/>
        <w:rPr>
          <w:sz w:val="24"/>
          <w:szCs w:val="24"/>
        </w:rPr>
        <w:sectPr w:rsidR="000329DA" w:rsidRPr="00264EC7" w:rsidSect="000329DA">
          <w:headerReference w:type="default" r:id="rId16"/>
          <w:footerReference w:type="default" r:id="rId17"/>
          <w:pgSz w:w="11906" w:h="16838" w:code="9"/>
          <w:pgMar w:top="1361" w:right="851" w:bottom="851" w:left="1418" w:header="794" w:footer="193" w:gutter="0"/>
          <w:pgNumType w:start="1"/>
          <w:cols w:space="425"/>
          <w:docGrid w:type="lines" w:linePitch="312"/>
        </w:sectPr>
      </w:pPr>
    </w:p>
    <w:p w:rsidR="000329DA" w:rsidRPr="00264EC7" w:rsidRDefault="000329DA" w:rsidP="00750CE4">
      <w:pPr>
        <w:adjustRightInd w:val="0"/>
        <w:snapToGrid w:val="0"/>
        <w:spacing w:line="360" w:lineRule="auto"/>
        <w:jc w:val="center"/>
        <w:rPr>
          <w:sz w:val="24"/>
          <w:szCs w:val="24"/>
        </w:rPr>
      </w:pPr>
    </w:p>
    <w:p w:rsidR="00C06023" w:rsidRPr="00264EC7" w:rsidRDefault="005C6169" w:rsidP="00750CE4">
      <w:pPr>
        <w:adjustRightInd w:val="0"/>
        <w:snapToGrid w:val="0"/>
        <w:spacing w:line="360" w:lineRule="auto"/>
        <w:jc w:val="center"/>
        <w:rPr>
          <w:sz w:val="24"/>
          <w:szCs w:val="24"/>
        </w:rPr>
      </w:pPr>
      <w:r w:rsidRPr="00264EC7">
        <w:rPr>
          <w:sz w:val="24"/>
          <w:szCs w:val="24"/>
        </w:rPr>
        <w:object w:dxaOrig="8835" w:dyaOrig="8010">
          <v:shape id="_x0000_i1026" type="#_x0000_t75" style="width:398.25pt;height:360.75pt" o:ole="">
            <v:imagedata r:id="rId10" o:title=""/>
          </v:shape>
          <o:OLEObject Type="Embed" ProgID="Visio.Drawing.15" ShapeID="_x0000_i1026" DrawAspect="Content" ObjectID="_1628340207" r:id="rId18"/>
        </w:object>
      </w:r>
    </w:p>
    <w:p w:rsidR="005C6169" w:rsidRPr="00264EC7" w:rsidRDefault="005C6169" w:rsidP="00750CE4">
      <w:pPr>
        <w:adjustRightInd w:val="0"/>
        <w:snapToGrid w:val="0"/>
        <w:spacing w:line="360" w:lineRule="auto"/>
        <w:jc w:val="center"/>
        <w:rPr>
          <w:sz w:val="24"/>
          <w:szCs w:val="24"/>
        </w:rPr>
      </w:pPr>
      <w:r w:rsidRPr="00264EC7">
        <w:rPr>
          <w:rFonts w:hint="eastAsia"/>
          <w:sz w:val="24"/>
          <w:szCs w:val="24"/>
        </w:rPr>
        <w:t>图</w:t>
      </w:r>
      <w:r w:rsidRPr="00264EC7">
        <w:rPr>
          <w:rFonts w:hint="eastAsia"/>
          <w:sz w:val="24"/>
          <w:szCs w:val="24"/>
        </w:rPr>
        <w:t>1</w:t>
      </w:r>
    </w:p>
    <w:p w:rsidR="00761387" w:rsidRPr="00264EC7" w:rsidRDefault="005C6169" w:rsidP="00750CE4">
      <w:pPr>
        <w:adjustRightInd w:val="0"/>
        <w:snapToGrid w:val="0"/>
        <w:spacing w:line="360" w:lineRule="auto"/>
        <w:jc w:val="center"/>
        <w:rPr>
          <w:sz w:val="24"/>
          <w:szCs w:val="24"/>
        </w:rPr>
      </w:pPr>
      <w:r w:rsidRPr="00264EC7">
        <w:rPr>
          <w:sz w:val="24"/>
          <w:szCs w:val="24"/>
        </w:rPr>
        <w:object w:dxaOrig="9526" w:dyaOrig="5806">
          <v:shape id="_x0000_i1027" type="#_x0000_t75" style="width:477pt;height:289.5pt" o:ole="">
            <v:imagedata r:id="rId19" o:title=""/>
          </v:shape>
          <o:OLEObject Type="Embed" ProgID="Visio.Drawing.15" ShapeID="_x0000_i1027" DrawAspect="Content" ObjectID="_1628340208" r:id="rId20"/>
        </w:object>
      </w:r>
    </w:p>
    <w:p w:rsidR="00761387" w:rsidRPr="00264EC7" w:rsidRDefault="00761387" w:rsidP="00750CE4">
      <w:pPr>
        <w:adjustRightInd w:val="0"/>
        <w:snapToGrid w:val="0"/>
        <w:spacing w:line="360" w:lineRule="auto"/>
        <w:jc w:val="center"/>
        <w:rPr>
          <w:sz w:val="24"/>
          <w:szCs w:val="24"/>
        </w:rPr>
      </w:pPr>
      <w:r w:rsidRPr="00264EC7">
        <w:rPr>
          <w:rFonts w:hint="eastAsia"/>
          <w:sz w:val="24"/>
          <w:szCs w:val="24"/>
        </w:rPr>
        <w:t>图</w:t>
      </w:r>
      <w:r w:rsidR="005C6169" w:rsidRPr="00264EC7">
        <w:rPr>
          <w:rFonts w:hint="eastAsia"/>
          <w:sz w:val="24"/>
          <w:szCs w:val="24"/>
        </w:rPr>
        <w:t>2</w:t>
      </w:r>
    </w:p>
    <w:p w:rsidR="005C6169" w:rsidRPr="00264EC7" w:rsidRDefault="005C6169" w:rsidP="00750CE4">
      <w:pPr>
        <w:adjustRightInd w:val="0"/>
        <w:snapToGrid w:val="0"/>
        <w:spacing w:line="360" w:lineRule="auto"/>
        <w:jc w:val="center"/>
        <w:rPr>
          <w:sz w:val="24"/>
          <w:szCs w:val="24"/>
        </w:rPr>
      </w:pPr>
    </w:p>
    <w:p w:rsidR="005C6169" w:rsidRPr="00264EC7" w:rsidRDefault="005C6169" w:rsidP="00750CE4">
      <w:pPr>
        <w:adjustRightInd w:val="0"/>
        <w:snapToGrid w:val="0"/>
        <w:spacing w:line="360" w:lineRule="auto"/>
        <w:jc w:val="center"/>
        <w:rPr>
          <w:sz w:val="24"/>
          <w:szCs w:val="24"/>
        </w:rPr>
      </w:pPr>
    </w:p>
    <w:p w:rsidR="001C4D69" w:rsidRPr="00264EC7" w:rsidRDefault="00642862" w:rsidP="00750CE4">
      <w:pPr>
        <w:adjustRightInd w:val="0"/>
        <w:snapToGrid w:val="0"/>
        <w:spacing w:line="360" w:lineRule="auto"/>
        <w:jc w:val="center"/>
        <w:rPr>
          <w:sz w:val="24"/>
          <w:szCs w:val="24"/>
        </w:rPr>
      </w:pPr>
      <w:r w:rsidRPr="00264EC7">
        <w:rPr>
          <w:sz w:val="24"/>
          <w:szCs w:val="24"/>
        </w:rPr>
        <w:object w:dxaOrig="14865" w:dyaOrig="17025">
          <v:shape id="_x0000_i1028" type="#_x0000_t75" style="width:482.25pt;height:551.25pt" o:ole="">
            <v:imagedata r:id="rId21" o:title=""/>
          </v:shape>
          <o:OLEObject Type="Embed" ProgID="Visio.Drawing.15" ShapeID="_x0000_i1028" DrawAspect="Content" ObjectID="_1628340209" r:id="rId22"/>
        </w:object>
      </w:r>
    </w:p>
    <w:p w:rsidR="001C4D69" w:rsidRPr="00264EC7" w:rsidRDefault="001C4D69" w:rsidP="00750CE4">
      <w:pPr>
        <w:adjustRightInd w:val="0"/>
        <w:snapToGrid w:val="0"/>
        <w:spacing w:line="360" w:lineRule="auto"/>
        <w:jc w:val="center"/>
        <w:rPr>
          <w:sz w:val="24"/>
          <w:szCs w:val="24"/>
        </w:rPr>
      </w:pPr>
      <w:r w:rsidRPr="00264EC7">
        <w:rPr>
          <w:rFonts w:hint="eastAsia"/>
          <w:sz w:val="24"/>
          <w:szCs w:val="24"/>
        </w:rPr>
        <w:t>图</w:t>
      </w:r>
      <w:r w:rsidR="005C6169" w:rsidRPr="00264EC7">
        <w:rPr>
          <w:rFonts w:hint="eastAsia"/>
          <w:sz w:val="24"/>
          <w:szCs w:val="24"/>
        </w:rPr>
        <w:t>4</w:t>
      </w:r>
    </w:p>
    <w:p w:rsidR="00C27982" w:rsidRPr="00264EC7" w:rsidRDefault="00C27982" w:rsidP="00750CE4">
      <w:pPr>
        <w:adjustRightInd w:val="0"/>
        <w:snapToGrid w:val="0"/>
        <w:spacing w:line="360" w:lineRule="auto"/>
        <w:jc w:val="center"/>
        <w:rPr>
          <w:sz w:val="24"/>
          <w:szCs w:val="24"/>
        </w:rPr>
      </w:pPr>
    </w:p>
    <w:p w:rsidR="00C27982" w:rsidRPr="00264EC7" w:rsidRDefault="00C27982" w:rsidP="00750CE4">
      <w:pPr>
        <w:adjustRightInd w:val="0"/>
        <w:snapToGrid w:val="0"/>
        <w:spacing w:line="360" w:lineRule="auto"/>
        <w:jc w:val="center"/>
        <w:rPr>
          <w:sz w:val="24"/>
          <w:szCs w:val="24"/>
        </w:rPr>
      </w:pPr>
    </w:p>
    <w:p w:rsidR="00C27982" w:rsidRPr="00264EC7" w:rsidRDefault="00C27982" w:rsidP="00750CE4">
      <w:pPr>
        <w:adjustRightInd w:val="0"/>
        <w:snapToGrid w:val="0"/>
        <w:spacing w:line="360" w:lineRule="auto"/>
        <w:jc w:val="center"/>
        <w:rPr>
          <w:sz w:val="24"/>
          <w:szCs w:val="24"/>
        </w:rPr>
      </w:pPr>
    </w:p>
    <w:p w:rsidR="00C27982" w:rsidRPr="00264EC7" w:rsidRDefault="00C27982" w:rsidP="00750CE4">
      <w:pPr>
        <w:adjustRightInd w:val="0"/>
        <w:snapToGrid w:val="0"/>
        <w:spacing w:line="360" w:lineRule="auto"/>
        <w:jc w:val="center"/>
        <w:rPr>
          <w:sz w:val="24"/>
          <w:szCs w:val="24"/>
        </w:rPr>
      </w:pPr>
    </w:p>
    <w:p w:rsidR="00C27982" w:rsidRPr="00264EC7" w:rsidRDefault="00C27982" w:rsidP="00750CE4">
      <w:pPr>
        <w:adjustRightInd w:val="0"/>
        <w:snapToGrid w:val="0"/>
        <w:spacing w:line="360" w:lineRule="auto"/>
        <w:jc w:val="center"/>
        <w:rPr>
          <w:sz w:val="24"/>
          <w:szCs w:val="24"/>
        </w:rPr>
      </w:pPr>
    </w:p>
    <w:p w:rsidR="0032653F" w:rsidRPr="00264EC7" w:rsidRDefault="0032653F" w:rsidP="00750CE4">
      <w:pPr>
        <w:adjustRightInd w:val="0"/>
        <w:snapToGrid w:val="0"/>
        <w:spacing w:line="360" w:lineRule="auto"/>
        <w:jc w:val="center"/>
        <w:rPr>
          <w:sz w:val="24"/>
          <w:szCs w:val="24"/>
        </w:rPr>
      </w:pPr>
    </w:p>
    <w:p w:rsidR="006D480B" w:rsidRPr="00264EC7" w:rsidRDefault="006D480B" w:rsidP="00750CE4">
      <w:pPr>
        <w:adjustRightInd w:val="0"/>
        <w:snapToGrid w:val="0"/>
        <w:spacing w:line="360" w:lineRule="auto"/>
        <w:jc w:val="center"/>
        <w:rPr>
          <w:sz w:val="24"/>
          <w:szCs w:val="24"/>
        </w:rPr>
      </w:pPr>
    </w:p>
    <w:p w:rsidR="00C27982" w:rsidRPr="00264EC7" w:rsidRDefault="00D15141" w:rsidP="00750CE4">
      <w:pPr>
        <w:adjustRightInd w:val="0"/>
        <w:snapToGrid w:val="0"/>
        <w:spacing w:line="360" w:lineRule="auto"/>
        <w:jc w:val="center"/>
        <w:rPr>
          <w:sz w:val="24"/>
          <w:szCs w:val="24"/>
        </w:rPr>
      </w:pPr>
      <w:r w:rsidRPr="00264EC7">
        <w:rPr>
          <w:sz w:val="24"/>
          <w:szCs w:val="24"/>
        </w:rPr>
        <w:object w:dxaOrig="15405" w:dyaOrig="6015">
          <v:shape id="_x0000_i1036" type="#_x0000_t75" style="width:480.75pt;height:186.75pt" o:ole="">
            <v:imagedata r:id="rId23" o:title=""/>
          </v:shape>
          <o:OLEObject Type="Embed" ProgID="Visio.Drawing.15" ShapeID="_x0000_i1036" DrawAspect="Content" ObjectID="_1628340210" r:id="rId24"/>
        </w:object>
      </w:r>
    </w:p>
    <w:p w:rsidR="00C27982" w:rsidRPr="00264EC7" w:rsidRDefault="00C27982" w:rsidP="00750CE4">
      <w:pPr>
        <w:adjustRightInd w:val="0"/>
        <w:snapToGrid w:val="0"/>
        <w:spacing w:line="360" w:lineRule="auto"/>
        <w:jc w:val="center"/>
        <w:rPr>
          <w:sz w:val="24"/>
          <w:szCs w:val="24"/>
        </w:rPr>
      </w:pPr>
      <w:r w:rsidRPr="00264EC7">
        <w:rPr>
          <w:rFonts w:hint="eastAsia"/>
          <w:sz w:val="24"/>
          <w:szCs w:val="24"/>
        </w:rPr>
        <w:t>图</w:t>
      </w:r>
      <w:r w:rsidR="005C6169" w:rsidRPr="00264EC7">
        <w:rPr>
          <w:rFonts w:hint="eastAsia"/>
          <w:sz w:val="24"/>
          <w:szCs w:val="24"/>
        </w:rPr>
        <w:t>4</w:t>
      </w:r>
    </w:p>
    <w:p w:rsidR="00C27982" w:rsidRPr="00264EC7" w:rsidRDefault="00C27982" w:rsidP="00750CE4">
      <w:pPr>
        <w:adjustRightInd w:val="0"/>
        <w:snapToGrid w:val="0"/>
        <w:spacing w:line="360" w:lineRule="auto"/>
        <w:jc w:val="center"/>
        <w:rPr>
          <w:sz w:val="24"/>
          <w:szCs w:val="24"/>
        </w:rPr>
      </w:pPr>
    </w:p>
    <w:p w:rsidR="0032653F" w:rsidRPr="00264EC7" w:rsidRDefault="0032653F" w:rsidP="00750CE4">
      <w:pPr>
        <w:adjustRightInd w:val="0"/>
        <w:snapToGrid w:val="0"/>
        <w:spacing w:line="360" w:lineRule="auto"/>
        <w:jc w:val="center"/>
        <w:rPr>
          <w:sz w:val="24"/>
          <w:szCs w:val="24"/>
        </w:rPr>
      </w:pPr>
    </w:p>
    <w:p w:rsidR="00C27982" w:rsidRPr="00264EC7" w:rsidRDefault="0032653F" w:rsidP="00750CE4">
      <w:pPr>
        <w:adjustRightInd w:val="0"/>
        <w:snapToGrid w:val="0"/>
        <w:spacing w:line="360" w:lineRule="auto"/>
        <w:jc w:val="center"/>
        <w:rPr>
          <w:sz w:val="24"/>
          <w:szCs w:val="24"/>
        </w:rPr>
      </w:pPr>
      <w:r w:rsidRPr="00264EC7">
        <w:rPr>
          <w:sz w:val="24"/>
          <w:szCs w:val="24"/>
        </w:rPr>
        <w:object w:dxaOrig="13815" w:dyaOrig="9420">
          <v:shape id="_x0000_i1030" type="#_x0000_t75" style="width:480.75pt;height:328.5pt" o:ole="">
            <v:imagedata r:id="rId25" o:title=""/>
          </v:shape>
          <o:OLEObject Type="Embed" ProgID="Visio.Drawing.15" ShapeID="_x0000_i1030" DrawAspect="Content" ObjectID="_1628340211" r:id="rId26"/>
        </w:object>
      </w:r>
    </w:p>
    <w:p w:rsidR="00C27982" w:rsidRPr="00264EC7" w:rsidRDefault="00C27982" w:rsidP="00750CE4">
      <w:pPr>
        <w:adjustRightInd w:val="0"/>
        <w:snapToGrid w:val="0"/>
        <w:spacing w:line="360" w:lineRule="auto"/>
        <w:jc w:val="center"/>
        <w:rPr>
          <w:sz w:val="24"/>
          <w:szCs w:val="24"/>
        </w:rPr>
      </w:pPr>
      <w:r w:rsidRPr="00264EC7">
        <w:rPr>
          <w:rFonts w:hint="eastAsia"/>
          <w:sz w:val="24"/>
          <w:szCs w:val="24"/>
        </w:rPr>
        <w:t>图</w:t>
      </w:r>
      <w:r w:rsidR="005C6169" w:rsidRPr="00264EC7">
        <w:rPr>
          <w:rFonts w:hint="eastAsia"/>
          <w:sz w:val="24"/>
          <w:szCs w:val="24"/>
        </w:rPr>
        <w:t>5</w:t>
      </w:r>
    </w:p>
    <w:p w:rsidR="0032653F" w:rsidRPr="00264EC7" w:rsidRDefault="0032653F" w:rsidP="00750CE4">
      <w:pPr>
        <w:adjustRightInd w:val="0"/>
        <w:snapToGrid w:val="0"/>
        <w:spacing w:line="360" w:lineRule="auto"/>
        <w:jc w:val="center"/>
        <w:rPr>
          <w:sz w:val="24"/>
          <w:szCs w:val="24"/>
        </w:rPr>
      </w:pPr>
    </w:p>
    <w:p w:rsidR="0032653F" w:rsidRPr="00264EC7" w:rsidRDefault="0032653F" w:rsidP="00750CE4">
      <w:pPr>
        <w:adjustRightInd w:val="0"/>
        <w:snapToGrid w:val="0"/>
        <w:spacing w:line="360" w:lineRule="auto"/>
        <w:jc w:val="center"/>
        <w:rPr>
          <w:sz w:val="24"/>
          <w:szCs w:val="24"/>
        </w:rPr>
      </w:pPr>
    </w:p>
    <w:p w:rsidR="00317406" w:rsidRPr="00264EC7" w:rsidRDefault="00317406" w:rsidP="00750CE4">
      <w:pPr>
        <w:adjustRightInd w:val="0"/>
        <w:snapToGrid w:val="0"/>
        <w:spacing w:line="360" w:lineRule="auto"/>
        <w:jc w:val="center"/>
        <w:rPr>
          <w:sz w:val="24"/>
          <w:szCs w:val="24"/>
        </w:rPr>
      </w:pPr>
    </w:p>
    <w:p w:rsidR="00317406" w:rsidRPr="00264EC7" w:rsidRDefault="00317406" w:rsidP="00750CE4">
      <w:pPr>
        <w:adjustRightInd w:val="0"/>
        <w:snapToGrid w:val="0"/>
        <w:spacing w:line="360" w:lineRule="auto"/>
        <w:jc w:val="center"/>
        <w:rPr>
          <w:sz w:val="24"/>
          <w:szCs w:val="24"/>
        </w:rPr>
      </w:pPr>
    </w:p>
    <w:p w:rsidR="00317406" w:rsidRPr="00264EC7" w:rsidRDefault="00317406" w:rsidP="00750CE4">
      <w:pPr>
        <w:adjustRightInd w:val="0"/>
        <w:snapToGrid w:val="0"/>
        <w:spacing w:line="360" w:lineRule="auto"/>
        <w:jc w:val="center"/>
        <w:rPr>
          <w:sz w:val="24"/>
          <w:szCs w:val="24"/>
        </w:rPr>
      </w:pPr>
    </w:p>
    <w:p w:rsidR="00317406" w:rsidRPr="00264EC7" w:rsidRDefault="00317406" w:rsidP="00750CE4">
      <w:pPr>
        <w:adjustRightInd w:val="0"/>
        <w:snapToGrid w:val="0"/>
        <w:spacing w:line="360" w:lineRule="auto"/>
        <w:jc w:val="center"/>
        <w:rPr>
          <w:sz w:val="24"/>
          <w:szCs w:val="24"/>
        </w:rPr>
      </w:pPr>
    </w:p>
    <w:p w:rsidR="00317406" w:rsidRPr="00264EC7" w:rsidRDefault="00317406" w:rsidP="00750CE4">
      <w:pPr>
        <w:adjustRightInd w:val="0"/>
        <w:snapToGrid w:val="0"/>
        <w:spacing w:line="360" w:lineRule="auto"/>
        <w:jc w:val="center"/>
        <w:rPr>
          <w:sz w:val="24"/>
          <w:szCs w:val="24"/>
        </w:rPr>
      </w:pPr>
    </w:p>
    <w:p w:rsidR="0032653F" w:rsidRPr="00264EC7" w:rsidRDefault="0032653F" w:rsidP="00750CE4">
      <w:pPr>
        <w:adjustRightInd w:val="0"/>
        <w:snapToGrid w:val="0"/>
        <w:spacing w:line="360" w:lineRule="auto"/>
        <w:jc w:val="center"/>
        <w:rPr>
          <w:sz w:val="24"/>
          <w:szCs w:val="24"/>
        </w:rPr>
      </w:pPr>
      <w:r w:rsidRPr="00264EC7">
        <w:rPr>
          <w:sz w:val="24"/>
          <w:szCs w:val="24"/>
        </w:rPr>
        <w:object w:dxaOrig="12661" w:dyaOrig="8371">
          <v:shape id="_x0000_i1031" type="#_x0000_t75" style="width:482.25pt;height:318pt" o:ole="">
            <v:imagedata r:id="rId27" o:title=""/>
          </v:shape>
          <o:OLEObject Type="Embed" ProgID="Visio.Drawing.15" ShapeID="_x0000_i1031" DrawAspect="Content" ObjectID="_1628340212" r:id="rId28"/>
        </w:object>
      </w:r>
    </w:p>
    <w:p w:rsidR="006D480B" w:rsidRPr="00264EC7" w:rsidRDefault="006D480B" w:rsidP="00750CE4">
      <w:pPr>
        <w:adjustRightInd w:val="0"/>
        <w:snapToGrid w:val="0"/>
        <w:spacing w:line="360" w:lineRule="auto"/>
        <w:jc w:val="center"/>
        <w:rPr>
          <w:sz w:val="24"/>
          <w:szCs w:val="24"/>
        </w:rPr>
      </w:pPr>
      <w:r w:rsidRPr="00264EC7">
        <w:rPr>
          <w:rFonts w:hint="eastAsia"/>
          <w:sz w:val="24"/>
          <w:szCs w:val="24"/>
        </w:rPr>
        <w:t>图</w:t>
      </w:r>
      <w:r w:rsidR="005C6169" w:rsidRPr="00264EC7">
        <w:rPr>
          <w:rFonts w:hint="eastAsia"/>
          <w:sz w:val="24"/>
          <w:szCs w:val="24"/>
        </w:rPr>
        <w:t>6</w:t>
      </w:r>
    </w:p>
    <w:p w:rsidR="00317406" w:rsidRPr="00264EC7" w:rsidRDefault="00317406" w:rsidP="00750CE4">
      <w:pPr>
        <w:adjustRightInd w:val="0"/>
        <w:snapToGrid w:val="0"/>
        <w:spacing w:line="360" w:lineRule="auto"/>
        <w:jc w:val="center"/>
        <w:rPr>
          <w:sz w:val="24"/>
          <w:szCs w:val="24"/>
        </w:rPr>
      </w:pPr>
    </w:p>
    <w:p w:rsidR="006D480B" w:rsidRPr="00264EC7" w:rsidRDefault="006D480B" w:rsidP="00750CE4">
      <w:pPr>
        <w:adjustRightInd w:val="0"/>
        <w:snapToGrid w:val="0"/>
        <w:spacing w:line="360" w:lineRule="auto"/>
        <w:jc w:val="center"/>
        <w:rPr>
          <w:sz w:val="24"/>
          <w:szCs w:val="24"/>
        </w:rPr>
      </w:pPr>
      <w:r w:rsidRPr="00264EC7">
        <w:rPr>
          <w:sz w:val="24"/>
          <w:szCs w:val="24"/>
        </w:rPr>
        <w:object w:dxaOrig="8925" w:dyaOrig="1306">
          <v:shape id="_x0000_i1032" type="#_x0000_t75" style="width:444.75pt;height:65.25pt" o:ole="">
            <v:imagedata r:id="rId29" o:title=""/>
          </v:shape>
          <o:OLEObject Type="Embed" ProgID="Visio.Drawing.15" ShapeID="_x0000_i1032" DrawAspect="Content" ObjectID="_1628340213" r:id="rId30"/>
        </w:object>
      </w:r>
    </w:p>
    <w:p w:rsidR="006D480B" w:rsidRPr="00264EC7" w:rsidRDefault="006D480B" w:rsidP="00750CE4">
      <w:pPr>
        <w:adjustRightInd w:val="0"/>
        <w:snapToGrid w:val="0"/>
        <w:spacing w:line="360" w:lineRule="auto"/>
        <w:jc w:val="center"/>
        <w:rPr>
          <w:sz w:val="24"/>
          <w:szCs w:val="24"/>
        </w:rPr>
      </w:pPr>
      <w:r w:rsidRPr="00264EC7">
        <w:rPr>
          <w:rFonts w:hint="eastAsia"/>
          <w:sz w:val="24"/>
          <w:szCs w:val="24"/>
        </w:rPr>
        <w:t>图</w:t>
      </w:r>
      <w:r w:rsidR="005C6169" w:rsidRPr="00264EC7">
        <w:rPr>
          <w:rFonts w:hint="eastAsia"/>
          <w:sz w:val="24"/>
          <w:szCs w:val="24"/>
        </w:rPr>
        <w:t>7</w:t>
      </w:r>
    </w:p>
    <w:p w:rsidR="00317406" w:rsidRPr="00264EC7" w:rsidRDefault="00317406" w:rsidP="00750CE4">
      <w:pPr>
        <w:adjustRightInd w:val="0"/>
        <w:snapToGrid w:val="0"/>
        <w:spacing w:line="360" w:lineRule="auto"/>
        <w:jc w:val="center"/>
        <w:rPr>
          <w:sz w:val="24"/>
          <w:szCs w:val="24"/>
        </w:rPr>
      </w:pPr>
    </w:p>
    <w:p w:rsidR="00317406" w:rsidRPr="00264EC7" w:rsidRDefault="00317406" w:rsidP="00750CE4">
      <w:pPr>
        <w:adjustRightInd w:val="0"/>
        <w:snapToGrid w:val="0"/>
        <w:spacing w:line="360" w:lineRule="auto"/>
        <w:jc w:val="center"/>
        <w:rPr>
          <w:sz w:val="24"/>
          <w:szCs w:val="24"/>
        </w:rPr>
      </w:pPr>
    </w:p>
    <w:p w:rsidR="00317406" w:rsidRPr="00264EC7" w:rsidRDefault="00317406" w:rsidP="00750CE4">
      <w:pPr>
        <w:adjustRightInd w:val="0"/>
        <w:snapToGrid w:val="0"/>
        <w:spacing w:line="360" w:lineRule="auto"/>
        <w:jc w:val="center"/>
        <w:rPr>
          <w:sz w:val="24"/>
          <w:szCs w:val="24"/>
        </w:rPr>
      </w:pPr>
    </w:p>
    <w:p w:rsidR="00317406" w:rsidRPr="00264EC7" w:rsidRDefault="00317406" w:rsidP="00750CE4">
      <w:pPr>
        <w:adjustRightInd w:val="0"/>
        <w:snapToGrid w:val="0"/>
        <w:spacing w:line="360" w:lineRule="auto"/>
        <w:jc w:val="center"/>
        <w:rPr>
          <w:sz w:val="24"/>
          <w:szCs w:val="24"/>
        </w:rPr>
      </w:pPr>
    </w:p>
    <w:p w:rsidR="00317406" w:rsidRPr="00264EC7" w:rsidRDefault="00317406" w:rsidP="00750CE4">
      <w:pPr>
        <w:adjustRightInd w:val="0"/>
        <w:snapToGrid w:val="0"/>
        <w:spacing w:line="360" w:lineRule="auto"/>
        <w:jc w:val="center"/>
        <w:rPr>
          <w:sz w:val="24"/>
          <w:szCs w:val="24"/>
        </w:rPr>
      </w:pPr>
    </w:p>
    <w:p w:rsidR="00317406" w:rsidRPr="00264EC7" w:rsidRDefault="00317406" w:rsidP="00750CE4">
      <w:pPr>
        <w:adjustRightInd w:val="0"/>
        <w:snapToGrid w:val="0"/>
        <w:spacing w:line="360" w:lineRule="auto"/>
        <w:jc w:val="center"/>
        <w:rPr>
          <w:sz w:val="24"/>
          <w:szCs w:val="24"/>
        </w:rPr>
      </w:pPr>
    </w:p>
    <w:p w:rsidR="00317406" w:rsidRPr="00264EC7" w:rsidRDefault="00317406" w:rsidP="00750CE4">
      <w:pPr>
        <w:adjustRightInd w:val="0"/>
        <w:snapToGrid w:val="0"/>
        <w:spacing w:line="360" w:lineRule="auto"/>
        <w:jc w:val="center"/>
        <w:rPr>
          <w:sz w:val="24"/>
          <w:szCs w:val="24"/>
        </w:rPr>
      </w:pPr>
    </w:p>
    <w:p w:rsidR="00317406" w:rsidRPr="00264EC7" w:rsidRDefault="00317406" w:rsidP="00750CE4">
      <w:pPr>
        <w:adjustRightInd w:val="0"/>
        <w:snapToGrid w:val="0"/>
        <w:spacing w:line="360" w:lineRule="auto"/>
        <w:jc w:val="center"/>
        <w:rPr>
          <w:sz w:val="24"/>
          <w:szCs w:val="24"/>
        </w:rPr>
      </w:pPr>
    </w:p>
    <w:p w:rsidR="00317406" w:rsidRPr="00264EC7" w:rsidRDefault="00317406" w:rsidP="00750CE4">
      <w:pPr>
        <w:adjustRightInd w:val="0"/>
        <w:snapToGrid w:val="0"/>
        <w:spacing w:line="360" w:lineRule="auto"/>
        <w:jc w:val="center"/>
        <w:rPr>
          <w:sz w:val="24"/>
          <w:szCs w:val="24"/>
        </w:rPr>
      </w:pPr>
    </w:p>
    <w:p w:rsidR="00317406" w:rsidRPr="00264EC7" w:rsidRDefault="00317406" w:rsidP="00750CE4">
      <w:pPr>
        <w:adjustRightInd w:val="0"/>
        <w:snapToGrid w:val="0"/>
        <w:spacing w:line="360" w:lineRule="auto"/>
        <w:jc w:val="center"/>
        <w:rPr>
          <w:sz w:val="24"/>
          <w:szCs w:val="24"/>
        </w:rPr>
      </w:pPr>
    </w:p>
    <w:p w:rsidR="00317406" w:rsidRPr="00264EC7" w:rsidRDefault="00317406" w:rsidP="00750CE4">
      <w:pPr>
        <w:adjustRightInd w:val="0"/>
        <w:snapToGrid w:val="0"/>
        <w:spacing w:line="360" w:lineRule="auto"/>
        <w:jc w:val="center"/>
        <w:rPr>
          <w:sz w:val="24"/>
          <w:szCs w:val="24"/>
        </w:rPr>
      </w:pPr>
    </w:p>
    <w:p w:rsidR="00317406" w:rsidRPr="00264EC7" w:rsidRDefault="00317406" w:rsidP="00750CE4">
      <w:pPr>
        <w:adjustRightInd w:val="0"/>
        <w:snapToGrid w:val="0"/>
        <w:spacing w:line="360" w:lineRule="auto"/>
        <w:jc w:val="center"/>
        <w:rPr>
          <w:sz w:val="24"/>
          <w:szCs w:val="24"/>
        </w:rPr>
      </w:pPr>
    </w:p>
    <w:p w:rsidR="00317406" w:rsidRPr="00264EC7" w:rsidRDefault="00317406" w:rsidP="00750CE4">
      <w:pPr>
        <w:adjustRightInd w:val="0"/>
        <w:snapToGrid w:val="0"/>
        <w:spacing w:line="360" w:lineRule="auto"/>
        <w:jc w:val="center"/>
        <w:rPr>
          <w:sz w:val="24"/>
          <w:szCs w:val="24"/>
        </w:rPr>
      </w:pPr>
      <w:r w:rsidRPr="00264EC7">
        <w:rPr>
          <w:sz w:val="24"/>
          <w:szCs w:val="24"/>
        </w:rPr>
        <w:object w:dxaOrig="12255" w:dyaOrig="11716">
          <v:shape id="_x0000_i1033" type="#_x0000_t75" style="width:481.5pt;height:459.75pt" o:ole="">
            <v:imagedata r:id="rId31" o:title=""/>
          </v:shape>
          <o:OLEObject Type="Embed" ProgID="Visio.Drawing.15" ShapeID="_x0000_i1033" DrawAspect="Content" ObjectID="_1628340214" r:id="rId32"/>
        </w:object>
      </w:r>
    </w:p>
    <w:p w:rsidR="00317406" w:rsidRPr="00264EC7" w:rsidRDefault="00317406" w:rsidP="00750CE4">
      <w:pPr>
        <w:adjustRightInd w:val="0"/>
        <w:snapToGrid w:val="0"/>
        <w:spacing w:line="360" w:lineRule="auto"/>
        <w:jc w:val="center"/>
        <w:rPr>
          <w:sz w:val="24"/>
          <w:szCs w:val="24"/>
        </w:rPr>
      </w:pPr>
      <w:r w:rsidRPr="00264EC7">
        <w:rPr>
          <w:rFonts w:hint="eastAsia"/>
          <w:sz w:val="24"/>
          <w:szCs w:val="24"/>
        </w:rPr>
        <w:t>图</w:t>
      </w:r>
      <w:r w:rsidRPr="00264EC7">
        <w:rPr>
          <w:rFonts w:hint="eastAsia"/>
          <w:sz w:val="24"/>
          <w:szCs w:val="24"/>
        </w:rPr>
        <w:t>8</w:t>
      </w:r>
    </w:p>
    <w:p w:rsidR="00317406" w:rsidRPr="00264EC7" w:rsidRDefault="00317406" w:rsidP="00317406">
      <w:pPr>
        <w:adjustRightInd w:val="0"/>
        <w:snapToGrid w:val="0"/>
        <w:spacing w:line="360" w:lineRule="auto"/>
        <w:jc w:val="center"/>
        <w:rPr>
          <w:sz w:val="24"/>
          <w:szCs w:val="24"/>
        </w:rPr>
      </w:pPr>
    </w:p>
    <w:p w:rsidR="00317406" w:rsidRPr="00264EC7" w:rsidRDefault="00317406" w:rsidP="00317406">
      <w:pPr>
        <w:adjustRightInd w:val="0"/>
        <w:snapToGrid w:val="0"/>
        <w:spacing w:line="360" w:lineRule="auto"/>
        <w:jc w:val="center"/>
        <w:rPr>
          <w:sz w:val="24"/>
          <w:szCs w:val="24"/>
        </w:rPr>
      </w:pPr>
    </w:p>
    <w:p w:rsidR="00317406" w:rsidRPr="00264EC7" w:rsidRDefault="00317406" w:rsidP="00317406">
      <w:pPr>
        <w:adjustRightInd w:val="0"/>
        <w:snapToGrid w:val="0"/>
        <w:spacing w:line="360" w:lineRule="auto"/>
        <w:jc w:val="center"/>
        <w:rPr>
          <w:sz w:val="24"/>
          <w:szCs w:val="24"/>
        </w:rPr>
      </w:pPr>
    </w:p>
    <w:p w:rsidR="00317406" w:rsidRPr="00264EC7" w:rsidRDefault="00317406" w:rsidP="00317406">
      <w:pPr>
        <w:adjustRightInd w:val="0"/>
        <w:snapToGrid w:val="0"/>
        <w:spacing w:line="360" w:lineRule="auto"/>
        <w:jc w:val="center"/>
        <w:rPr>
          <w:sz w:val="24"/>
          <w:szCs w:val="24"/>
        </w:rPr>
      </w:pPr>
    </w:p>
    <w:p w:rsidR="00317406" w:rsidRPr="00264EC7" w:rsidRDefault="00317406" w:rsidP="00317406">
      <w:pPr>
        <w:adjustRightInd w:val="0"/>
        <w:snapToGrid w:val="0"/>
        <w:spacing w:line="360" w:lineRule="auto"/>
        <w:jc w:val="center"/>
        <w:rPr>
          <w:sz w:val="24"/>
          <w:szCs w:val="24"/>
        </w:rPr>
      </w:pPr>
    </w:p>
    <w:p w:rsidR="00317406" w:rsidRPr="00264EC7" w:rsidRDefault="00317406" w:rsidP="00317406">
      <w:pPr>
        <w:adjustRightInd w:val="0"/>
        <w:snapToGrid w:val="0"/>
        <w:spacing w:line="360" w:lineRule="auto"/>
        <w:jc w:val="center"/>
        <w:rPr>
          <w:sz w:val="24"/>
          <w:szCs w:val="24"/>
        </w:rPr>
      </w:pPr>
    </w:p>
    <w:p w:rsidR="00317406" w:rsidRPr="00264EC7" w:rsidRDefault="00317406" w:rsidP="00317406">
      <w:pPr>
        <w:adjustRightInd w:val="0"/>
        <w:snapToGrid w:val="0"/>
        <w:spacing w:line="360" w:lineRule="auto"/>
        <w:jc w:val="center"/>
        <w:rPr>
          <w:sz w:val="24"/>
          <w:szCs w:val="24"/>
        </w:rPr>
      </w:pPr>
    </w:p>
    <w:p w:rsidR="00317406" w:rsidRPr="00264EC7" w:rsidRDefault="00317406" w:rsidP="00317406">
      <w:pPr>
        <w:adjustRightInd w:val="0"/>
        <w:snapToGrid w:val="0"/>
        <w:spacing w:line="360" w:lineRule="auto"/>
        <w:jc w:val="center"/>
        <w:rPr>
          <w:sz w:val="24"/>
          <w:szCs w:val="24"/>
        </w:rPr>
      </w:pPr>
    </w:p>
    <w:p w:rsidR="00317406" w:rsidRPr="00264EC7" w:rsidRDefault="00317406" w:rsidP="00317406">
      <w:pPr>
        <w:adjustRightInd w:val="0"/>
        <w:snapToGrid w:val="0"/>
        <w:spacing w:line="360" w:lineRule="auto"/>
        <w:jc w:val="center"/>
        <w:rPr>
          <w:sz w:val="24"/>
          <w:szCs w:val="24"/>
        </w:rPr>
      </w:pPr>
    </w:p>
    <w:p w:rsidR="00317406" w:rsidRPr="00264EC7" w:rsidRDefault="00317406" w:rsidP="00317406">
      <w:pPr>
        <w:adjustRightInd w:val="0"/>
        <w:snapToGrid w:val="0"/>
        <w:spacing w:line="360" w:lineRule="auto"/>
        <w:jc w:val="center"/>
        <w:rPr>
          <w:sz w:val="24"/>
          <w:szCs w:val="24"/>
        </w:rPr>
      </w:pPr>
    </w:p>
    <w:p w:rsidR="00317406" w:rsidRPr="00264EC7" w:rsidRDefault="00317406" w:rsidP="00317406">
      <w:pPr>
        <w:adjustRightInd w:val="0"/>
        <w:snapToGrid w:val="0"/>
        <w:spacing w:line="360" w:lineRule="auto"/>
        <w:jc w:val="center"/>
        <w:rPr>
          <w:sz w:val="24"/>
          <w:szCs w:val="24"/>
        </w:rPr>
      </w:pPr>
    </w:p>
    <w:p w:rsidR="00317406" w:rsidRPr="00264EC7" w:rsidRDefault="00317406" w:rsidP="00317406">
      <w:pPr>
        <w:adjustRightInd w:val="0"/>
        <w:snapToGrid w:val="0"/>
        <w:spacing w:line="360" w:lineRule="auto"/>
        <w:jc w:val="center"/>
        <w:rPr>
          <w:sz w:val="24"/>
          <w:szCs w:val="24"/>
        </w:rPr>
      </w:pPr>
    </w:p>
    <w:p w:rsidR="00317406" w:rsidRPr="00264EC7" w:rsidRDefault="00317406" w:rsidP="00317406">
      <w:pPr>
        <w:adjustRightInd w:val="0"/>
        <w:snapToGrid w:val="0"/>
        <w:spacing w:line="360" w:lineRule="auto"/>
        <w:jc w:val="center"/>
        <w:rPr>
          <w:sz w:val="24"/>
          <w:szCs w:val="24"/>
        </w:rPr>
      </w:pPr>
    </w:p>
    <w:p w:rsidR="00317406" w:rsidRPr="00264EC7" w:rsidRDefault="00317406" w:rsidP="00317406">
      <w:pPr>
        <w:adjustRightInd w:val="0"/>
        <w:snapToGrid w:val="0"/>
        <w:spacing w:line="360" w:lineRule="auto"/>
        <w:jc w:val="center"/>
        <w:rPr>
          <w:sz w:val="24"/>
          <w:szCs w:val="24"/>
        </w:rPr>
      </w:pPr>
      <w:r w:rsidRPr="00264EC7">
        <w:rPr>
          <w:sz w:val="24"/>
          <w:szCs w:val="24"/>
        </w:rPr>
        <w:object w:dxaOrig="6030" w:dyaOrig="5505">
          <v:shape id="_x0000_i1034" type="#_x0000_t75" style="width:404.25pt;height:369.75pt" o:ole="">
            <v:imagedata r:id="rId33" o:title=""/>
          </v:shape>
          <o:OLEObject Type="Embed" ProgID="Visio.Drawing.15" ShapeID="_x0000_i1034" DrawAspect="Content" ObjectID="_1628340215" r:id="rId34"/>
        </w:object>
      </w:r>
    </w:p>
    <w:p w:rsidR="00317406" w:rsidRPr="00264EC7" w:rsidRDefault="00317406" w:rsidP="00317406">
      <w:pPr>
        <w:adjustRightInd w:val="0"/>
        <w:snapToGrid w:val="0"/>
        <w:spacing w:line="360" w:lineRule="auto"/>
        <w:jc w:val="center"/>
        <w:rPr>
          <w:sz w:val="24"/>
          <w:szCs w:val="24"/>
        </w:rPr>
      </w:pPr>
      <w:r w:rsidRPr="00264EC7">
        <w:rPr>
          <w:rFonts w:hint="eastAsia"/>
          <w:sz w:val="24"/>
          <w:szCs w:val="24"/>
        </w:rPr>
        <w:t>图</w:t>
      </w:r>
      <w:r w:rsidRPr="00264EC7">
        <w:rPr>
          <w:rFonts w:hint="eastAsia"/>
          <w:sz w:val="24"/>
          <w:szCs w:val="24"/>
        </w:rPr>
        <w:t>8</w:t>
      </w:r>
    </w:p>
    <w:p w:rsidR="00317406" w:rsidRPr="00264EC7" w:rsidRDefault="00317406" w:rsidP="00750CE4">
      <w:pPr>
        <w:adjustRightInd w:val="0"/>
        <w:snapToGrid w:val="0"/>
        <w:spacing w:line="360" w:lineRule="auto"/>
        <w:jc w:val="center"/>
        <w:rPr>
          <w:sz w:val="24"/>
          <w:szCs w:val="24"/>
        </w:rPr>
      </w:pPr>
      <w:bookmarkStart w:id="4" w:name="_GoBack"/>
      <w:bookmarkEnd w:id="4"/>
    </w:p>
    <w:sectPr w:rsidR="00317406" w:rsidRPr="00264EC7" w:rsidSect="000329DA">
      <w:headerReference w:type="default" r:id="rId35"/>
      <w:footerReference w:type="default" r:id="rId36"/>
      <w:pgSz w:w="11906" w:h="16838" w:code="9"/>
      <w:pgMar w:top="1361" w:right="851" w:bottom="851" w:left="1418" w:header="794" w:footer="19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2C7" w:rsidRDefault="004002C7">
      <w:r>
        <w:separator/>
      </w:r>
    </w:p>
  </w:endnote>
  <w:endnote w:type="continuationSeparator" w:id="0">
    <w:p w:rsidR="004002C7" w:rsidRDefault="00400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F94" w:rsidRDefault="001101D3" w:rsidP="00BF7E1A">
    <w:pPr>
      <w:pStyle w:val="a3"/>
      <w:framePr w:wrap="around" w:vAnchor="text" w:hAnchor="margin" w:xAlign="center" w:y="1"/>
      <w:rPr>
        <w:rStyle w:val="a7"/>
      </w:rPr>
    </w:pPr>
    <w:r>
      <w:rPr>
        <w:rStyle w:val="a7"/>
      </w:rPr>
      <w:fldChar w:fldCharType="begin"/>
    </w:r>
    <w:r w:rsidR="00BC2F94">
      <w:rPr>
        <w:rStyle w:val="a7"/>
      </w:rPr>
      <w:instrText xml:space="preserve">PAGE  </w:instrText>
    </w:r>
    <w:r>
      <w:rPr>
        <w:rStyle w:val="a7"/>
      </w:rPr>
      <w:fldChar w:fldCharType="end"/>
    </w:r>
  </w:p>
  <w:p w:rsidR="00BC2F94" w:rsidRDefault="00BC2F9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F94" w:rsidRDefault="001101D3" w:rsidP="00BF7E1A">
    <w:pPr>
      <w:pStyle w:val="a3"/>
      <w:framePr w:wrap="around" w:vAnchor="text" w:hAnchor="margin" w:xAlign="center" w:y="1"/>
      <w:rPr>
        <w:rStyle w:val="a7"/>
      </w:rPr>
    </w:pPr>
    <w:r>
      <w:rPr>
        <w:rStyle w:val="a7"/>
      </w:rPr>
      <w:fldChar w:fldCharType="begin"/>
    </w:r>
    <w:r w:rsidR="00BC2F94">
      <w:rPr>
        <w:rStyle w:val="a7"/>
      </w:rPr>
      <w:instrText xml:space="preserve">PAGE  </w:instrText>
    </w:r>
    <w:r>
      <w:rPr>
        <w:rStyle w:val="a7"/>
      </w:rPr>
      <w:fldChar w:fldCharType="separate"/>
    </w:r>
    <w:r w:rsidR="00264EC7">
      <w:rPr>
        <w:rStyle w:val="a7"/>
        <w:noProof/>
      </w:rPr>
      <w:t>1</w:t>
    </w:r>
    <w:r>
      <w:rPr>
        <w:rStyle w:val="a7"/>
      </w:rPr>
      <w:fldChar w:fldCharType="end"/>
    </w:r>
  </w:p>
  <w:p w:rsidR="00BC2F94" w:rsidRDefault="00BC2F94" w:rsidP="00846E7A">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F94" w:rsidRDefault="001101D3" w:rsidP="00BF7E1A">
    <w:pPr>
      <w:pStyle w:val="a3"/>
      <w:framePr w:wrap="around" w:vAnchor="text" w:hAnchor="margin" w:xAlign="center" w:y="1"/>
      <w:rPr>
        <w:rStyle w:val="a7"/>
      </w:rPr>
    </w:pPr>
    <w:r>
      <w:rPr>
        <w:rStyle w:val="a7"/>
      </w:rPr>
      <w:fldChar w:fldCharType="begin"/>
    </w:r>
    <w:r w:rsidR="00BC2F94">
      <w:rPr>
        <w:rStyle w:val="a7"/>
      </w:rPr>
      <w:instrText xml:space="preserve">PAGE  </w:instrText>
    </w:r>
    <w:r>
      <w:rPr>
        <w:rStyle w:val="a7"/>
      </w:rPr>
      <w:fldChar w:fldCharType="separate"/>
    </w:r>
    <w:r w:rsidR="00264EC7">
      <w:rPr>
        <w:rStyle w:val="a7"/>
        <w:noProof/>
      </w:rPr>
      <w:t>1</w:t>
    </w:r>
    <w:r>
      <w:rPr>
        <w:rStyle w:val="a7"/>
      </w:rPr>
      <w:fldChar w:fldCharType="end"/>
    </w:r>
  </w:p>
  <w:p w:rsidR="00BC2F94" w:rsidRDefault="00BC2F94" w:rsidP="00846E7A">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F94" w:rsidRDefault="001101D3" w:rsidP="00BF7E1A">
    <w:pPr>
      <w:pStyle w:val="a3"/>
      <w:framePr w:wrap="around" w:vAnchor="text" w:hAnchor="margin" w:xAlign="center" w:y="1"/>
      <w:rPr>
        <w:rStyle w:val="a7"/>
      </w:rPr>
    </w:pPr>
    <w:r>
      <w:rPr>
        <w:rStyle w:val="a7"/>
      </w:rPr>
      <w:fldChar w:fldCharType="begin"/>
    </w:r>
    <w:r w:rsidR="00BC2F94">
      <w:rPr>
        <w:rStyle w:val="a7"/>
      </w:rPr>
      <w:instrText xml:space="preserve">PAGE  </w:instrText>
    </w:r>
    <w:r>
      <w:rPr>
        <w:rStyle w:val="a7"/>
      </w:rPr>
      <w:fldChar w:fldCharType="separate"/>
    </w:r>
    <w:r w:rsidR="00264EC7">
      <w:rPr>
        <w:rStyle w:val="a7"/>
        <w:noProof/>
      </w:rPr>
      <w:t>3</w:t>
    </w:r>
    <w:r>
      <w:rPr>
        <w:rStyle w:val="a7"/>
      </w:rPr>
      <w:fldChar w:fldCharType="end"/>
    </w:r>
  </w:p>
  <w:p w:rsidR="00BC2F94" w:rsidRDefault="00BC2F94" w:rsidP="00846E7A">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F94" w:rsidRDefault="001101D3" w:rsidP="00BF7E1A">
    <w:pPr>
      <w:pStyle w:val="a3"/>
      <w:framePr w:wrap="around" w:vAnchor="text" w:hAnchor="margin" w:xAlign="center" w:y="1"/>
      <w:rPr>
        <w:rStyle w:val="a7"/>
      </w:rPr>
    </w:pPr>
    <w:r>
      <w:rPr>
        <w:rStyle w:val="a7"/>
      </w:rPr>
      <w:fldChar w:fldCharType="begin"/>
    </w:r>
    <w:r w:rsidR="00BC2F94">
      <w:rPr>
        <w:rStyle w:val="a7"/>
      </w:rPr>
      <w:instrText xml:space="preserve">PAGE  </w:instrText>
    </w:r>
    <w:r>
      <w:rPr>
        <w:rStyle w:val="a7"/>
      </w:rPr>
      <w:fldChar w:fldCharType="separate"/>
    </w:r>
    <w:r w:rsidR="00264EC7">
      <w:rPr>
        <w:rStyle w:val="a7"/>
        <w:noProof/>
      </w:rPr>
      <w:t>15</w:t>
    </w:r>
    <w:r>
      <w:rPr>
        <w:rStyle w:val="a7"/>
      </w:rPr>
      <w:fldChar w:fldCharType="end"/>
    </w:r>
  </w:p>
  <w:p w:rsidR="00BC2F94" w:rsidRDefault="00BC2F94" w:rsidP="00846E7A">
    <w:pPr>
      <w:pStyle w:val="a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F94" w:rsidRDefault="001101D3" w:rsidP="00BF7E1A">
    <w:pPr>
      <w:pStyle w:val="a3"/>
      <w:framePr w:wrap="around" w:vAnchor="text" w:hAnchor="margin" w:xAlign="center" w:y="1"/>
      <w:rPr>
        <w:rStyle w:val="a7"/>
      </w:rPr>
    </w:pPr>
    <w:r>
      <w:rPr>
        <w:rStyle w:val="a7"/>
      </w:rPr>
      <w:fldChar w:fldCharType="begin"/>
    </w:r>
    <w:r w:rsidR="00BC2F94">
      <w:rPr>
        <w:rStyle w:val="a7"/>
      </w:rPr>
      <w:instrText xml:space="preserve">PAGE  </w:instrText>
    </w:r>
    <w:r>
      <w:rPr>
        <w:rStyle w:val="a7"/>
      </w:rPr>
      <w:fldChar w:fldCharType="separate"/>
    </w:r>
    <w:r w:rsidR="00264EC7">
      <w:rPr>
        <w:rStyle w:val="a7"/>
        <w:noProof/>
      </w:rPr>
      <w:t>4</w:t>
    </w:r>
    <w:r>
      <w:rPr>
        <w:rStyle w:val="a7"/>
      </w:rPr>
      <w:fldChar w:fldCharType="end"/>
    </w:r>
  </w:p>
  <w:p w:rsidR="00BC2F94" w:rsidRDefault="00BC2F94" w:rsidP="00846E7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2C7" w:rsidRDefault="004002C7">
      <w:r>
        <w:separator/>
      </w:r>
    </w:p>
  </w:footnote>
  <w:footnote w:type="continuationSeparator" w:id="0">
    <w:p w:rsidR="004002C7" w:rsidRDefault="00400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F94" w:rsidRDefault="00BC2F94" w:rsidP="00846E7A">
    <w:pPr>
      <w:jc w:val="center"/>
      <w:outlineLvl w:val="0"/>
      <w:rPr>
        <w:rFonts w:ascii="黑体" w:eastAsia="黑体"/>
        <w:b/>
        <w:spacing w:val="90"/>
        <w:sz w:val="28"/>
      </w:rPr>
    </w:pPr>
    <w:r>
      <w:rPr>
        <w:rFonts w:eastAsia="黑体" w:hint="eastAsia"/>
        <w:spacing w:val="90"/>
        <w:sz w:val="28"/>
      </w:rPr>
      <w:t>说明书摘要</w:t>
    </w:r>
  </w:p>
  <w:p w:rsidR="00BC2F94" w:rsidRPr="00846E7A" w:rsidRDefault="00BC2F94" w:rsidP="00846E7A">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F94" w:rsidRDefault="00BC2F94" w:rsidP="00846E7A">
    <w:pPr>
      <w:jc w:val="center"/>
      <w:outlineLvl w:val="0"/>
      <w:rPr>
        <w:rFonts w:ascii="黑体" w:eastAsia="黑体"/>
        <w:b/>
        <w:spacing w:val="90"/>
        <w:sz w:val="28"/>
      </w:rPr>
    </w:pPr>
    <w:r>
      <w:rPr>
        <w:rFonts w:eastAsia="黑体" w:hint="eastAsia"/>
        <w:spacing w:val="90"/>
        <w:sz w:val="28"/>
      </w:rPr>
      <w:t>摘要附图</w:t>
    </w:r>
  </w:p>
  <w:p w:rsidR="00BC2F94" w:rsidRPr="00846E7A" w:rsidRDefault="00BC2F94" w:rsidP="00846E7A">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F94" w:rsidRDefault="00BC2F94" w:rsidP="00846E7A">
    <w:pPr>
      <w:jc w:val="center"/>
      <w:outlineLvl w:val="0"/>
      <w:rPr>
        <w:rFonts w:ascii="黑体" w:eastAsia="黑体"/>
        <w:b/>
        <w:spacing w:val="90"/>
        <w:sz w:val="28"/>
      </w:rPr>
    </w:pPr>
    <w:r>
      <w:rPr>
        <w:rFonts w:eastAsia="黑体" w:hint="eastAsia"/>
        <w:spacing w:val="90"/>
        <w:sz w:val="28"/>
      </w:rPr>
      <w:t>权利要求书</w:t>
    </w:r>
  </w:p>
  <w:p w:rsidR="00BC2F94" w:rsidRPr="00846E7A" w:rsidRDefault="00BC2F94" w:rsidP="00846E7A">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F94" w:rsidRDefault="00BC2F94" w:rsidP="00846E7A">
    <w:pPr>
      <w:jc w:val="center"/>
      <w:outlineLvl w:val="0"/>
      <w:rPr>
        <w:rFonts w:ascii="黑体" w:eastAsia="黑体"/>
        <w:b/>
        <w:spacing w:val="90"/>
        <w:sz w:val="28"/>
      </w:rPr>
    </w:pPr>
    <w:r>
      <w:rPr>
        <w:rFonts w:eastAsia="黑体" w:hint="eastAsia"/>
        <w:spacing w:val="130"/>
        <w:sz w:val="28"/>
      </w:rPr>
      <w:t>说明书</w:t>
    </w:r>
  </w:p>
  <w:p w:rsidR="00BC2F94" w:rsidRPr="00846E7A" w:rsidRDefault="00BC2F94" w:rsidP="00846E7A">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F94" w:rsidRDefault="00BC2F94" w:rsidP="00846E7A">
    <w:pPr>
      <w:jc w:val="center"/>
      <w:outlineLvl w:val="0"/>
      <w:rPr>
        <w:rFonts w:ascii="黑体" w:eastAsia="黑体"/>
        <w:b/>
        <w:spacing w:val="90"/>
        <w:sz w:val="28"/>
      </w:rPr>
    </w:pPr>
    <w:r>
      <w:rPr>
        <w:rFonts w:eastAsia="黑体" w:hint="eastAsia"/>
        <w:spacing w:val="130"/>
        <w:sz w:val="28"/>
      </w:rPr>
      <w:t>说明书附图</w:t>
    </w:r>
  </w:p>
  <w:p w:rsidR="00BC2F94" w:rsidRPr="00846E7A" w:rsidRDefault="00BC2F94" w:rsidP="00846E7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B7CFF"/>
    <w:multiLevelType w:val="hybridMultilevel"/>
    <w:tmpl w:val="E29061A4"/>
    <w:lvl w:ilvl="0" w:tplc="C2ACE1FC">
      <w:start w:val="1"/>
      <w:numFmt w:val="decimal"/>
      <w:lvlText w:val="%1．"/>
      <w:lvlJc w:val="left"/>
      <w:pPr>
        <w:tabs>
          <w:tab w:val="num" w:pos="360"/>
        </w:tabs>
        <w:ind w:left="360" w:hanging="360"/>
      </w:pPr>
      <w:rPr>
        <w:rFonts w:hint="eastAsia"/>
      </w:rPr>
    </w:lvl>
    <w:lvl w:ilvl="1" w:tplc="1346B8F4" w:tentative="1">
      <w:start w:val="1"/>
      <w:numFmt w:val="lowerLetter"/>
      <w:lvlText w:val="%2)"/>
      <w:lvlJc w:val="left"/>
      <w:pPr>
        <w:tabs>
          <w:tab w:val="num" w:pos="840"/>
        </w:tabs>
        <w:ind w:left="840" w:hanging="420"/>
      </w:pPr>
    </w:lvl>
    <w:lvl w:ilvl="2" w:tplc="DA72C9C4" w:tentative="1">
      <w:start w:val="1"/>
      <w:numFmt w:val="lowerRoman"/>
      <w:lvlText w:val="%3."/>
      <w:lvlJc w:val="right"/>
      <w:pPr>
        <w:tabs>
          <w:tab w:val="num" w:pos="1260"/>
        </w:tabs>
        <w:ind w:left="1260" w:hanging="420"/>
      </w:pPr>
    </w:lvl>
    <w:lvl w:ilvl="3" w:tplc="F79CB57E" w:tentative="1">
      <w:start w:val="1"/>
      <w:numFmt w:val="decimal"/>
      <w:lvlText w:val="%4."/>
      <w:lvlJc w:val="left"/>
      <w:pPr>
        <w:tabs>
          <w:tab w:val="num" w:pos="1680"/>
        </w:tabs>
        <w:ind w:left="1680" w:hanging="420"/>
      </w:pPr>
    </w:lvl>
    <w:lvl w:ilvl="4" w:tplc="16D40B92" w:tentative="1">
      <w:start w:val="1"/>
      <w:numFmt w:val="lowerLetter"/>
      <w:lvlText w:val="%5)"/>
      <w:lvlJc w:val="left"/>
      <w:pPr>
        <w:tabs>
          <w:tab w:val="num" w:pos="2100"/>
        </w:tabs>
        <w:ind w:left="2100" w:hanging="420"/>
      </w:pPr>
    </w:lvl>
    <w:lvl w:ilvl="5" w:tplc="40B4BAA0" w:tentative="1">
      <w:start w:val="1"/>
      <w:numFmt w:val="lowerRoman"/>
      <w:lvlText w:val="%6."/>
      <w:lvlJc w:val="right"/>
      <w:pPr>
        <w:tabs>
          <w:tab w:val="num" w:pos="2520"/>
        </w:tabs>
        <w:ind w:left="2520" w:hanging="420"/>
      </w:pPr>
    </w:lvl>
    <w:lvl w:ilvl="6" w:tplc="0B1EFCF6" w:tentative="1">
      <w:start w:val="1"/>
      <w:numFmt w:val="decimal"/>
      <w:lvlText w:val="%7."/>
      <w:lvlJc w:val="left"/>
      <w:pPr>
        <w:tabs>
          <w:tab w:val="num" w:pos="2940"/>
        </w:tabs>
        <w:ind w:left="2940" w:hanging="420"/>
      </w:pPr>
    </w:lvl>
    <w:lvl w:ilvl="7" w:tplc="0D920522" w:tentative="1">
      <w:start w:val="1"/>
      <w:numFmt w:val="lowerLetter"/>
      <w:lvlText w:val="%8)"/>
      <w:lvlJc w:val="left"/>
      <w:pPr>
        <w:tabs>
          <w:tab w:val="num" w:pos="3360"/>
        </w:tabs>
        <w:ind w:left="3360" w:hanging="420"/>
      </w:pPr>
    </w:lvl>
    <w:lvl w:ilvl="8" w:tplc="569C3082" w:tentative="1">
      <w:start w:val="1"/>
      <w:numFmt w:val="lowerRoman"/>
      <w:lvlText w:val="%9."/>
      <w:lvlJc w:val="right"/>
      <w:pPr>
        <w:tabs>
          <w:tab w:val="num" w:pos="3780"/>
        </w:tabs>
        <w:ind w:left="3780" w:hanging="420"/>
      </w:pPr>
    </w:lvl>
  </w:abstractNum>
  <w:abstractNum w:abstractNumId="1" w15:restartNumberingAfterBreak="0">
    <w:nsid w:val="26136176"/>
    <w:multiLevelType w:val="hybridMultilevel"/>
    <w:tmpl w:val="9410C5D4"/>
    <w:lvl w:ilvl="0" w:tplc="42089DF6">
      <w:start w:val="1"/>
      <w:numFmt w:val="decimal"/>
      <w:lvlText w:val="%1．"/>
      <w:lvlJc w:val="left"/>
      <w:pPr>
        <w:tabs>
          <w:tab w:val="num" w:pos="360"/>
        </w:tabs>
        <w:ind w:left="360" w:hanging="360"/>
      </w:pPr>
      <w:rPr>
        <w:rFonts w:hint="eastAsia"/>
      </w:rPr>
    </w:lvl>
    <w:lvl w:ilvl="1" w:tplc="640A6AF0" w:tentative="1">
      <w:start w:val="1"/>
      <w:numFmt w:val="lowerLetter"/>
      <w:lvlText w:val="%2)"/>
      <w:lvlJc w:val="left"/>
      <w:pPr>
        <w:tabs>
          <w:tab w:val="num" w:pos="840"/>
        </w:tabs>
        <w:ind w:left="840" w:hanging="420"/>
      </w:pPr>
    </w:lvl>
    <w:lvl w:ilvl="2" w:tplc="158E602A" w:tentative="1">
      <w:start w:val="1"/>
      <w:numFmt w:val="lowerRoman"/>
      <w:lvlText w:val="%3."/>
      <w:lvlJc w:val="right"/>
      <w:pPr>
        <w:tabs>
          <w:tab w:val="num" w:pos="1260"/>
        </w:tabs>
        <w:ind w:left="1260" w:hanging="420"/>
      </w:pPr>
    </w:lvl>
    <w:lvl w:ilvl="3" w:tplc="C9C872D2" w:tentative="1">
      <w:start w:val="1"/>
      <w:numFmt w:val="decimal"/>
      <w:lvlText w:val="%4."/>
      <w:lvlJc w:val="left"/>
      <w:pPr>
        <w:tabs>
          <w:tab w:val="num" w:pos="1680"/>
        </w:tabs>
        <w:ind w:left="1680" w:hanging="420"/>
      </w:pPr>
    </w:lvl>
    <w:lvl w:ilvl="4" w:tplc="550E7462" w:tentative="1">
      <w:start w:val="1"/>
      <w:numFmt w:val="lowerLetter"/>
      <w:lvlText w:val="%5)"/>
      <w:lvlJc w:val="left"/>
      <w:pPr>
        <w:tabs>
          <w:tab w:val="num" w:pos="2100"/>
        </w:tabs>
        <w:ind w:left="2100" w:hanging="420"/>
      </w:pPr>
    </w:lvl>
    <w:lvl w:ilvl="5" w:tplc="4154A4F2" w:tentative="1">
      <w:start w:val="1"/>
      <w:numFmt w:val="lowerRoman"/>
      <w:lvlText w:val="%6."/>
      <w:lvlJc w:val="right"/>
      <w:pPr>
        <w:tabs>
          <w:tab w:val="num" w:pos="2520"/>
        </w:tabs>
        <w:ind w:left="2520" w:hanging="420"/>
      </w:pPr>
    </w:lvl>
    <w:lvl w:ilvl="6" w:tplc="563E1734" w:tentative="1">
      <w:start w:val="1"/>
      <w:numFmt w:val="decimal"/>
      <w:lvlText w:val="%7."/>
      <w:lvlJc w:val="left"/>
      <w:pPr>
        <w:tabs>
          <w:tab w:val="num" w:pos="2940"/>
        </w:tabs>
        <w:ind w:left="2940" w:hanging="420"/>
      </w:pPr>
    </w:lvl>
    <w:lvl w:ilvl="7" w:tplc="72826018" w:tentative="1">
      <w:start w:val="1"/>
      <w:numFmt w:val="lowerLetter"/>
      <w:lvlText w:val="%8)"/>
      <w:lvlJc w:val="left"/>
      <w:pPr>
        <w:tabs>
          <w:tab w:val="num" w:pos="3360"/>
        </w:tabs>
        <w:ind w:left="3360" w:hanging="420"/>
      </w:pPr>
    </w:lvl>
    <w:lvl w:ilvl="8" w:tplc="FB5472FA" w:tentative="1">
      <w:start w:val="1"/>
      <w:numFmt w:val="lowerRoman"/>
      <w:lvlText w:val="%9."/>
      <w:lvlJc w:val="right"/>
      <w:pPr>
        <w:tabs>
          <w:tab w:val="num" w:pos="3780"/>
        </w:tabs>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瞿 亚雄">
    <w15:presenceInfo w15:providerId="Windows Live" w15:userId="f7c8b1323f8027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7D062B"/>
    <w:rsid w:val="00012042"/>
    <w:rsid w:val="00021E54"/>
    <w:rsid w:val="00025F7D"/>
    <w:rsid w:val="000329DA"/>
    <w:rsid w:val="00061BEF"/>
    <w:rsid w:val="000778C1"/>
    <w:rsid w:val="000C4546"/>
    <w:rsid w:val="001101D3"/>
    <w:rsid w:val="001C4D69"/>
    <w:rsid w:val="001E1D2B"/>
    <w:rsid w:val="00205922"/>
    <w:rsid w:val="00226DDA"/>
    <w:rsid w:val="0024733D"/>
    <w:rsid w:val="00264EC7"/>
    <w:rsid w:val="0029651B"/>
    <w:rsid w:val="002E0EFE"/>
    <w:rsid w:val="002F1575"/>
    <w:rsid w:val="00317406"/>
    <w:rsid w:val="0032653F"/>
    <w:rsid w:val="00327281"/>
    <w:rsid w:val="00364648"/>
    <w:rsid w:val="0036649B"/>
    <w:rsid w:val="003B660A"/>
    <w:rsid w:val="004002C7"/>
    <w:rsid w:val="00400414"/>
    <w:rsid w:val="004478CB"/>
    <w:rsid w:val="00462306"/>
    <w:rsid w:val="004A5C3E"/>
    <w:rsid w:val="00521706"/>
    <w:rsid w:val="00553256"/>
    <w:rsid w:val="005925A1"/>
    <w:rsid w:val="005C264B"/>
    <w:rsid w:val="005C4430"/>
    <w:rsid w:val="005C6169"/>
    <w:rsid w:val="005F6697"/>
    <w:rsid w:val="0061114F"/>
    <w:rsid w:val="00620771"/>
    <w:rsid w:val="0062690F"/>
    <w:rsid w:val="00642862"/>
    <w:rsid w:val="00656158"/>
    <w:rsid w:val="0066764F"/>
    <w:rsid w:val="006732B3"/>
    <w:rsid w:val="00693D07"/>
    <w:rsid w:val="006B384B"/>
    <w:rsid w:val="006D249C"/>
    <w:rsid w:val="006D480B"/>
    <w:rsid w:val="006F0DAE"/>
    <w:rsid w:val="0070736A"/>
    <w:rsid w:val="00724EEE"/>
    <w:rsid w:val="00750CE4"/>
    <w:rsid w:val="00761387"/>
    <w:rsid w:val="00797911"/>
    <w:rsid w:val="007D040A"/>
    <w:rsid w:val="007D062B"/>
    <w:rsid w:val="007F2752"/>
    <w:rsid w:val="007F5403"/>
    <w:rsid w:val="0080062B"/>
    <w:rsid w:val="00812F48"/>
    <w:rsid w:val="008405D8"/>
    <w:rsid w:val="00846936"/>
    <w:rsid w:val="00846E7A"/>
    <w:rsid w:val="00870CE0"/>
    <w:rsid w:val="00891A24"/>
    <w:rsid w:val="008D737E"/>
    <w:rsid w:val="008E0157"/>
    <w:rsid w:val="008F1E06"/>
    <w:rsid w:val="0090145E"/>
    <w:rsid w:val="0092779A"/>
    <w:rsid w:val="00953AAB"/>
    <w:rsid w:val="00954A69"/>
    <w:rsid w:val="00987878"/>
    <w:rsid w:val="009A3DEB"/>
    <w:rsid w:val="009C4A49"/>
    <w:rsid w:val="009E4787"/>
    <w:rsid w:val="009F1042"/>
    <w:rsid w:val="009F2A88"/>
    <w:rsid w:val="00A1199E"/>
    <w:rsid w:val="00A26097"/>
    <w:rsid w:val="00A83127"/>
    <w:rsid w:val="00AA209B"/>
    <w:rsid w:val="00AA412E"/>
    <w:rsid w:val="00AC5237"/>
    <w:rsid w:val="00AD4152"/>
    <w:rsid w:val="00AF030E"/>
    <w:rsid w:val="00B324BE"/>
    <w:rsid w:val="00B40AEB"/>
    <w:rsid w:val="00B53C04"/>
    <w:rsid w:val="00B65398"/>
    <w:rsid w:val="00B8088E"/>
    <w:rsid w:val="00BC2F94"/>
    <w:rsid w:val="00BC6C66"/>
    <w:rsid w:val="00BE0A96"/>
    <w:rsid w:val="00BF7E1A"/>
    <w:rsid w:val="00C00B57"/>
    <w:rsid w:val="00C06023"/>
    <w:rsid w:val="00C144C9"/>
    <w:rsid w:val="00C21DA9"/>
    <w:rsid w:val="00C27982"/>
    <w:rsid w:val="00C4307A"/>
    <w:rsid w:val="00C67743"/>
    <w:rsid w:val="00C74A62"/>
    <w:rsid w:val="00CA66C7"/>
    <w:rsid w:val="00CB6264"/>
    <w:rsid w:val="00CF1B57"/>
    <w:rsid w:val="00D0000F"/>
    <w:rsid w:val="00D11D2B"/>
    <w:rsid w:val="00D15141"/>
    <w:rsid w:val="00D55B00"/>
    <w:rsid w:val="00D73BF6"/>
    <w:rsid w:val="00D75C3B"/>
    <w:rsid w:val="00DA4648"/>
    <w:rsid w:val="00DA66BA"/>
    <w:rsid w:val="00DE1AD4"/>
    <w:rsid w:val="00E46D0E"/>
    <w:rsid w:val="00E571D8"/>
    <w:rsid w:val="00E62FFC"/>
    <w:rsid w:val="00E9240F"/>
    <w:rsid w:val="00EB13CB"/>
    <w:rsid w:val="00EE08DC"/>
    <w:rsid w:val="00EE2C5C"/>
    <w:rsid w:val="00F02A29"/>
    <w:rsid w:val="00F41820"/>
    <w:rsid w:val="00F444A3"/>
    <w:rsid w:val="00F53EE2"/>
    <w:rsid w:val="00F55494"/>
    <w:rsid w:val="00F55FCE"/>
    <w:rsid w:val="00F569BB"/>
    <w:rsid w:val="00FA3844"/>
    <w:rsid w:val="00FB0D64"/>
    <w:rsid w:val="00FC6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846D52"/>
  <w15:docId w15:val="{DD98203D-97A9-4BA5-94D9-ED7AC155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46E7A"/>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9F1042"/>
    <w:pPr>
      <w:tabs>
        <w:tab w:val="center" w:pos="4153"/>
        <w:tab w:val="right" w:pos="8306"/>
      </w:tabs>
      <w:snapToGrid w:val="0"/>
      <w:jc w:val="left"/>
    </w:pPr>
    <w:rPr>
      <w:sz w:val="18"/>
    </w:rPr>
  </w:style>
  <w:style w:type="paragraph" w:styleId="a4">
    <w:name w:val="Balloon Text"/>
    <w:basedOn w:val="a"/>
    <w:semiHidden/>
    <w:rsid w:val="009F1042"/>
    <w:rPr>
      <w:sz w:val="18"/>
      <w:szCs w:val="18"/>
    </w:rPr>
  </w:style>
  <w:style w:type="paragraph" w:styleId="a5">
    <w:name w:val="header"/>
    <w:basedOn w:val="a"/>
    <w:rsid w:val="009F1042"/>
    <w:pPr>
      <w:pBdr>
        <w:bottom w:val="single" w:sz="6" w:space="1" w:color="auto"/>
      </w:pBdr>
      <w:tabs>
        <w:tab w:val="center" w:pos="4153"/>
        <w:tab w:val="right" w:pos="8306"/>
      </w:tabs>
      <w:snapToGrid w:val="0"/>
      <w:jc w:val="center"/>
    </w:pPr>
    <w:rPr>
      <w:sz w:val="18"/>
      <w:szCs w:val="18"/>
    </w:rPr>
  </w:style>
  <w:style w:type="paragraph" w:styleId="a6">
    <w:name w:val="Body Text"/>
    <w:basedOn w:val="a"/>
    <w:rsid w:val="009F1042"/>
    <w:rPr>
      <w:sz w:val="28"/>
    </w:rPr>
  </w:style>
  <w:style w:type="character" w:styleId="a7">
    <w:name w:val="page number"/>
    <w:basedOn w:val="a0"/>
    <w:rsid w:val="00846E7A"/>
  </w:style>
  <w:style w:type="paragraph" w:styleId="a8">
    <w:name w:val="List Paragraph"/>
    <w:basedOn w:val="a"/>
    <w:uiPriority w:val="34"/>
    <w:qFormat/>
    <w:rsid w:val="00E62FFC"/>
    <w:pPr>
      <w:spacing w:line="360" w:lineRule="auto"/>
      <w:ind w:firstLineChars="200" w:firstLine="420"/>
    </w:pPr>
    <w:rPr>
      <w:rFonts w:cstheme="minorBid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487459">
      <w:bodyDiv w:val="1"/>
      <w:marLeft w:val="0"/>
      <w:marRight w:val="0"/>
      <w:marTop w:val="0"/>
      <w:marBottom w:val="0"/>
      <w:divBdr>
        <w:top w:val="none" w:sz="0" w:space="0" w:color="auto"/>
        <w:left w:val="none" w:sz="0" w:space="0" w:color="auto"/>
        <w:bottom w:val="none" w:sz="0" w:space="0" w:color="auto"/>
        <w:right w:val="none" w:sz="0" w:space="0" w:color="auto"/>
      </w:divBdr>
    </w:div>
    <w:div w:id="188586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9" Type="http://schemas.openxmlformats.org/officeDocument/2006/relationships/theme" Target="theme/theme1.xml"/><Relationship Id="rId21" Type="http://schemas.openxmlformats.org/officeDocument/2006/relationships/image" Target="media/image3.emf"/><Relationship Id="rId34" Type="http://schemas.openxmlformats.org/officeDocument/2006/relationships/package" Target="embeddings/Microsoft_Visio_Drawing9.vsdx"/><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5.emf"/><Relationship Id="rId33" Type="http://schemas.openxmlformats.org/officeDocument/2006/relationships/image" Target="media/image9.emf"/><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package" Target="embeddings/Microsoft_Visio_Drawing2.vsdx"/><Relationship Id="rId29"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24" Type="http://schemas.openxmlformats.org/officeDocument/2006/relationships/package" Target="embeddings/Microsoft_Visio_Drawing4.vsdx"/><Relationship Id="rId32" Type="http://schemas.openxmlformats.org/officeDocument/2006/relationships/package" Target="embeddings/Microsoft_Visio_Drawing8.vsdx"/><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4.emf"/><Relationship Id="rId28" Type="http://schemas.openxmlformats.org/officeDocument/2006/relationships/package" Target="embeddings/Microsoft_Visio_Drawing6.vsdx"/><Relationship Id="rId36" Type="http://schemas.openxmlformats.org/officeDocument/2006/relationships/footer" Target="footer6.xml"/><Relationship Id="rId10" Type="http://schemas.openxmlformats.org/officeDocument/2006/relationships/image" Target="media/image1.emf"/><Relationship Id="rId19" Type="http://schemas.openxmlformats.org/officeDocument/2006/relationships/image" Target="media/image2.emf"/><Relationship Id="rId31"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package" Target="embeddings/Microsoft_Visio_Drawing3.vsdx"/><Relationship Id="rId27" Type="http://schemas.openxmlformats.org/officeDocument/2006/relationships/image" Target="media/image6.emf"/><Relationship Id="rId30" Type="http://schemas.openxmlformats.org/officeDocument/2006/relationships/package" Target="embeddings/Microsoft_Visio_Drawing7.vsdx"/><Relationship Id="rId35" Type="http://schemas.openxmlformats.org/officeDocument/2006/relationships/header" Target="header5.xml"/><Relationship Id="rId8" Type="http://schemas.openxmlformats.org/officeDocument/2006/relationships/footer" Target="footer1.xm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smszy.dot</Template>
  <TotalTime>182</TotalTime>
  <Pages>26</Pages>
  <Words>3842</Words>
  <Characters>21901</Characters>
  <Application>Microsoft Office Word</Application>
  <DocSecurity>0</DocSecurity>
  <Lines>182</Lines>
  <Paragraphs>51</Paragraphs>
  <ScaleCrop>false</ScaleCrop>
  <Company>sipo</Company>
  <LinksUpToDate>false</LinksUpToDate>
  <CharactersWithSpaces>25692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5书模版</dc:title>
  <dc:creator>谭武艺（电话：17673056651,兆弘专利事务所）</dc:creator>
  <cp:lastModifiedBy>瞿 亚雄</cp:lastModifiedBy>
  <cp:revision>45</cp:revision>
  <cp:lastPrinted>2006-12-25T04:14:00Z</cp:lastPrinted>
  <dcterms:created xsi:type="dcterms:W3CDTF">2019-08-25T03:11:00Z</dcterms:created>
  <dcterms:modified xsi:type="dcterms:W3CDTF">2019-08-26T07:57:00Z</dcterms:modified>
</cp:coreProperties>
</file>